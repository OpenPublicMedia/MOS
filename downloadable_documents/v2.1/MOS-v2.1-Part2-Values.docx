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69434A" w14:textId="77777777" w:rsidR="00DA7737" w:rsidRDefault="00854A13">
      <w:pPr>
        <w:pStyle w:val="Title"/>
        <w:spacing w:line="276" w:lineRule="auto"/>
        <w:contextualSpacing w:val="0"/>
      </w:pPr>
      <w:bookmarkStart w:id="0" w:name="h.15qp7r2eeh06" w:colFirst="0" w:colLast="0"/>
      <w:bookmarkEnd w:id="0"/>
      <w:r>
        <w:t xml:space="preserve">Abstract Metadata in Public Broadcasting </w:t>
      </w:r>
    </w:p>
    <w:p w14:paraId="27476EC3" w14:textId="77777777" w:rsidR="00DA7737" w:rsidRDefault="00854A13">
      <w:pPr>
        <w:pStyle w:val="Title"/>
        <w:spacing w:line="276" w:lineRule="auto"/>
        <w:contextualSpacing w:val="0"/>
      </w:pPr>
      <w:bookmarkStart w:id="1" w:name="h.kgrw7z5mrjr" w:colFirst="0" w:colLast="0"/>
      <w:bookmarkEnd w:id="1"/>
      <w:r>
        <w:t>Part 2: Core Models</w:t>
      </w:r>
    </w:p>
    <w:p w14:paraId="7A70F27F" w14:textId="77777777" w:rsidR="00DA7737" w:rsidRDefault="00DA7737">
      <w:pPr>
        <w:spacing w:line="276" w:lineRule="auto"/>
      </w:pPr>
    </w:p>
    <w:p w14:paraId="5A13F329" w14:textId="77777777" w:rsidR="00DA7737" w:rsidRDefault="00DA7737">
      <w:pPr>
        <w:spacing w:line="276" w:lineRule="auto"/>
      </w:pPr>
    </w:p>
    <w:p w14:paraId="4A646401" w14:textId="77777777" w:rsidR="00DA7737" w:rsidRDefault="00DA7737">
      <w:pPr>
        <w:spacing w:line="276" w:lineRule="auto"/>
      </w:pPr>
    </w:p>
    <w:p w14:paraId="085D5ABA" w14:textId="77777777" w:rsidR="00DA7737" w:rsidRDefault="00854A13">
      <w:pPr>
        <w:spacing w:line="276" w:lineRule="auto"/>
      </w:pPr>
      <w:r>
        <w:t>Release 2</w:t>
      </w:r>
      <w:bookmarkStart w:id="2" w:name="_GoBack"/>
      <w:ins w:id="3" w:author="edgar" w:date="2017-05-25T09:48:00Z">
        <w:r w:rsidR="002A6474">
          <w:t>.1</w:t>
        </w:r>
      </w:ins>
      <w:bookmarkEnd w:id="2"/>
    </w:p>
    <w:p w14:paraId="006E3551" w14:textId="77777777" w:rsidR="00DA7737" w:rsidRDefault="00854A13">
      <w:pPr>
        <w:spacing w:line="276" w:lineRule="auto"/>
      </w:pPr>
      <w:del w:id="4" w:author="edgar" w:date="2017-05-25T09:48:00Z">
        <w:r w:rsidDel="002A6474">
          <w:delText xml:space="preserve">August </w:delText>
        </w:r>
      </w:del>
      <w:ins w:id="5" w:author="edgar" w:date="2017-05-25T09:48:00Z">
        <w:r w:rsidR="002A6474">
          <w:t xml:space="preserve">May </w:t>
        </w:r>
      </w:ins>
      <w:r>
        <w:t>201</w:t>
      </w:r>
      <w:ins w:id="6" w:author="edgar" w:date="2017-05-25T09:48:00Z">
        <w:r w:rsidR="002A6474">
          <w:t>7</w:t>
        </w:r>
      </w:ins>
      <w:del w:id="7" w:author="edgar" w:date="2017-05-25T09:48:00Z">
        <w:r w:rsidDel="002A6474">
          <w:delText>6</w:delText>
        </w:r>
      </w:del>
    </w:p>
    <w:p w14:paraId="1F000A31" w14:textId="77777777" w:rsidR="00DA7737" w:rsidRDefault="00854A13">
      <w:pPr>
        <w:pStyle w:val="Heading1"/>
        <w:spacing w:line="276" w:lineRule="auto"/>
        <w:contextualSpacing w:val="0"/>
      </w:pPr>
      <w:bookmarkStart w:id="8" w:name="h.hjhaint5fo3s" w:colFirst="0" w:colLast="0"/>
      <w:bookmarkEnd w:id="8"/>
      <w:r>
        <w:t xml:space="preserve"> </w:t>
      </w:r>
    </w:p>
    <w:p w14:paraId="5F93C242" w14:textId="77777777" w:rsidR="00DA7737" w:rsidRDefault="00854A13">
      <w:r>
        <w:br w:type="page"/>
      </w:r>
    </w:p>
    <w:p w14:paraId="429035C1" w14:textId="77777777" w:rsidR="00DA7737" w:rsidRDefault="00DA7737">
      <w:pPr>
        <w:pStyle w:val="Heading1"/>
        <w:spacing w:line="276" w:lineRule="auto"/>
        <w:contextualSpacing w:val="0"/>
      </w:pPr>
      <w:bookmarkStart w:id="9" w:name="h.o7p9l8ojuupi" w:colFirst="0" w:colLast="0"/>
      <w:bookmarkEnd w:id="9"/>
    </w:p>
    <w:p w14:paraId="316B121E" w14:textId="77777777" w:rsidR="00DA7737" w:rsidRDefault="00854A13">
      <w:pPr>
        <w:pStyle w:val="Heading1"/>
        <w:spacing w:line="276" w:lineRule="auto"/>
        <w:contextualSpacing w:val="0"/>
      </w:pPr>
      <w:bookmarkStart w:id="10" w:name="h.ryhwekkw9668" w:colFirst="0" w:colLast="0"/>
      <w:bookmarkEnd w:id="10"/>
      <w:r>
        <w:rPr>
          <w:color w:val="0077C0"/>
        </w:rPr>
        <w:t>Table of Contents</w:t>
      </w:r>
    </w:p>
    <w:p w14:paraId="73A2DD0A" w14:textId="77777777" w:rsidR="00DA7737" w:rsidRDefault="00DA7737">
      <w:pPr>
        <w:spacing w:line="276" w:lineRule="auto"/>
      </w:pPr>
    </w:p>
    <w:p w14:paraId="4A06C829" w14:textId="77777777" w:rsidR="00DA7737" w:rsidRDefault="00E051A5">
      <w:pPr>
        <w:ind w:left="360"/>
      </w:pPr>
      <w:hyperlink w:anchor="h.ds3xvp2tdd5t">
        <w:r w:rsidR="00854A13">
          <w:rPr>
            <w:color w:val="1155CC"/>
            <w:u w:val="single"/>
          </w:rPr>
          <w:t>1</w:t>
        </w:r>
        <w:r w:rsidR="00854A13">
          <w:rPr>
            <w:color w:val="1155CC"/>
            <w:u w:val="single"/>
          </w:rPr>
          <w:tab/>
          <w:t>Introduction</w:t>
        </w:r>
      </w:hyperlink>
    </w:p>
    <w:p w14:paraId="0139ACBB" w14:textId="77777777" w:rsidR="00DA7737" w:rsidRDefault="00E051A5">
      <w:pPr>
        <w:ind w:left="720"/>
      </w:pPr>
      <w:hyperlink w:anchor="h.4v28x9cdu9pr">
        <w:r w:rsidR="00854A13">
          <w:rPr>
            <w:color w:val="1155CC"/>
            <w:u w:val="single"/>
          </w:rPr>
          <w:t>Document Organization</w:t>
        </w:r>
      </w:hyperlink>
    </w:p>
    <w:p w14:paraId="1CA441A0" w14:textId="77777777" w:rsidR="00DA7737" w:rsidRDefault="00E051A5">
      <w:pPr>
        <w:ind w:left="720"/>
      </w:pPr>
      <w:hyperlink w:anchor="h.rapgukmb6x6e">
        <w:r w:rsidR="00854A13">
          <w:rPr>
            <w:color w:val="1155CC"/>
            <w:u w:val="single"/>
          </w:rPr>
          <w:t>Status</w:t>
        </w:r>
      </w:hyperlink>
    </w:p>
    <w:p w14:paraId="647659BC" w14:textId="77777777" w:rsidR="00DA7737" w:rsidRDefault="00E051A5">
      <w:pPr>
        <w:ind w:left="720"/>
      </w:pPr>
      <w:hyperlink w:anchor="h.1hrlf9bpjqv5">
        <w:r w:rsidR="00854A13">
          <w:rPr>
            <w:color w:val="1155CC"/>
            <w:u w:val="single"/>
          </w:rPr>
          <w:t>Standards and Conventions</w:t>
        </w:r>
      </w:hyperlink>
    </w:p>
    <w:p w14:paraId="2B5D78FF" w14:textId="77777777" w:rsidR="00DA7737" w:rsidRDefault="00E051A5">
      <w:pPr>
        <w:ind w:left="360"/>
      </w:pPr>
      <w:hyperlink w:anchor="h.vnrt8875y8x6">
        <w:r w:rsidR="00854A13">
          <w:rPr>
            <w:color w:val="1155CC"/>
            <w:u w:val="single"/>
          </w:rPr>
          <w:t>2</w:t>
        </w:r>
        <w:r w:rsidR="00854A13">
          <w:rPr>
            <w:color w:val="1155CC"/>
            <w:u w:val="single"/>
          </w:rPr>
          <w:tab/>
          <w:t>Core Content Metadata</w:t>
        </w:r>
      </w:hyperlink>
    </w:p>
    <w:p w14:paraId="3BF79BD0" w14:textId="77777777" w:rsidR="00DA7737" w:rsidRDefault="00E051A5">
      <w:pPr>
        <w:ind w:left="1440"/>
      </w:pPr>
      <w:hyperlink w:anchor="h.2zs2s6ybmu1w">
        <w:r w:rsidR="00854A13">
          <w:rPr>
            <w:color w:val="1155CC"/>
            <w:u w:val="single"/>
          </w:rPr>
          <w:t>Figure 1: Overview of Abstract Content Models</w:t>
        </w:r>
      </w:hyperlink>
    </w:p>
    <w:p w14:paraId="252157DA" w14:textId="77777777" w:rsidR="00DA7737" w:rsidRDefault="00E051A5">
      <w:pPr>
        <w:ind w:left="720"/>
      </w:pPr>
      <w:hyperlink w:anchor="h.ueln8nevu620">
        <w:r w:rsidR="00854A13">
          <w:rPr>
            <w:color w:val="1155CC"/>
            <w:u w:val="single"/>
          </w:rPr>
          <w:t>Franchise</w:t>
        </w:r>
      </w:hyperlink>
    </w:p>
    <w:p w14:paraId="0B33FF25" w14:textId="77777777" w:rsidR="00DA7737" w:rsidRDefault="00E051A5">
      <w:pPr>
        <w:ind w:left="1080"/>
      </w:pPr>
      <w:hyperlink w:anchor="h.eih1ff1mtqps">
        <w:r w:rsidR="00854A13">
          <w:rPr>
            <w:color w:val="1155CC"/>
            <w:u w:val="single"/>
          </w:rPr>
          <w:t>How a Franchise Relates to Other Concepts</w:t>
        </w:r>
      </w:hyperlink>
    </w:p>
    <w:p w14:paraId="64CFE3B7" w14:textId="77777777" w:rsidR="00DA7737" w:rsidRDefault="00E051A5">
      <w:pPr>
        <w:ind w:left="1080"/>
      </w:pPr>
      <w:hyperlink w:anchor="h.og3dip6l6ep3">
        <w:r w:rsidR="00854A13">
          <w:rPr>
            <w:color w:val="1155CC"/>
            <w:u w:val="single"/>
          </w:rPr>
          <w:t>Franchise Metadata Fields</w:t>
        </w:r>
      </w:hyperlink>
    </w:p>
    <w:p w14:paraId="165FC2F1" w14:textId="77777777" w:rsidR="00DA7737" w:rsidRDefault="00E051A5">
      <w:pPr>
        <w:ind w:left="720"/>
      </w:pPr>
      <w:hyperlink w:anchor="h.fj84pzkguz3g">
        <w:r w:rsidR="00854A13">
          <w:rPr>
            <w:color w:val="1155CC"/>
            <w:u w:val="single"/>
          </w:rPr>
          <w:t>Series</w:t>
        </w:r>
      </w:hyperlink>
    </w:p>
    <w:p w14:paraId="72C65AC2" w14:textId="77777777" w:rsidR="00DA7737" w:rsidRDefault="00E051A5">
      <w:pPr>
        <w:ind w:left="1080"/>
      </w:pPr>
      <w:hyperlink w:anchor="h.8zao27mpc48t">
        <w:r w:rsidR="00854A13">
          <w:rPr>
            <w:color w:val="1155CC"/>
            <w:u w:val="single"/>
          </w:rPr>
          <w:t>Series Relational Metadata</w:t>
        </w:r>
      </w:hyperlink>
    </w:p>
    <w:p w14:paraId="3E94C20F" w14:textId="77777777" w:rsidR="00DA7737" w:rsidRDefault="00E051A5">
      <w:pPr>
        <w:ind w:left="1080"/>
      </w:pPr>
      <w:hyperlink w:anchor="h.1nby0eec7lra">
        <w:r w:rsidR="00854A13">
          <w:rPr>
            <w:color w:val="1155CC"/>
            <w:u w:val="single"/>
          </w:rPr>
          <w:t>Series Metadata in the Content Lifecycle</w:t>
        </w:r>
      </w:hyperlink>
    </w:p>
    <w:p w14:paraId="6BE57D68" w14:textId="77777777" w:rsidR="00DA7737" w:rsidRDefault="00E051A5">
      <w:pPr>
        <w:ind w:left="720"/>
      </w:pPr>
      <w:hyperlink w:anchor="h.4k798b48fl3a">
        <w:r w:rsidR="00854A13">
          <w:rPr>
            <w:color w:val="1155CC"/>
            <w:u w:val="single"/>
          </w:rPr>
          <w:t>Season</w:t>
        </w:r>
      </w:hyperlink>
    </w:p>
    <w:p w14:paraId="5E08F551" w14:textId="77777777" w:rsidR="00DA7737" w:rsidRDefault="00E051A5">
      <w:pPr>
        <w:ind w:left="1080"/>
      </w:pPr>
      <w:hyperlink w:anchor="h.qpjsc8wpkema">
        <w:r w:rsidR="00854A13">
          <w:rPr>
            <w:color w:val="1155CC"/>
            <w:u w:val="single"/>
          </w:rPr>
          <w:t>Season Relational Metadata</w:t>
        </w:r>
      </w:hyperlink>
    </w:p>
    <w:p w14:paraId="18B80C0E" w14:textId="77777777" w:rsidR="00DA7737" w:rsidRDefault="00E051A5">
      <w:pPr>
        <w:ind w:left="1080"/>
      </w:pPr>
      <w:hyperlink w:anchor="h.j443di8hajmy">
        <w:r w:rsidR="00854A13">
          <w:rPr>
            <w:color w:val="1155CC"/>
            <w:u w:val="single"/>
          </w:rPr>
          <w:t>Season Metadata in the Content Lifecycle</w:t>
        </w:r>
      </w:hyperlink>
    </w:p>
    <w:p w14:paraId="67B33094" w14:textId="77777777" w:rsidR="00DA7737" w:rsidRDefault="00E051A5">
      <w:pPr>
        <w:ind w:left="720"/>
      </w:pPr>
      <w:hyperlink w:anchor="h.dvoudw3nhuzz">
        <w:r w:rsidR="00854A13">
          <w:rPr>
            <w:color w:val="1155CC"/>
            <w:u w:val="single"/>
          </w:rPr>
          <w:t>Sub Series</w:t>
        </w:r>
      </w:hyperlink>
    </w:p>
    <w:p w14:paraId="605B8025" w14:textId="77777777" w:rsidR="00DA7737" w:rsidRDefault="00E051A5">
      <w:pPr>
        <w:ind w:left="720"/>
      </w:pPr>
      <w:hyperlink w:anchor="h.f0mqh86eha7u">
        <w:r w:rsidR="00854A13">
          <w:rPr>
            <w:color w:val="1155CC"/>
            <w:u w:val="single"/>
          </w:rPr>
          <w:t>Sub Series Season</w:t>
        </w:r>
      </w:hyperlink>
    </w:p>
    <w:p w14:paraId="314FF83D" w14:textId="77777777" w:rsidR="00DA7737" w:rsidRDefault="00E051A5">
      <w:pPr>
        <w:ind w:left="720"/>
      </w:pPr>
      <w:hyperlink w:anchor="h.7q8zszeso590">
        <w:r w:rsidR="00854A13">
          <w:rPr>
            <w:color w:val="1155CC"/>
            <w:u w:val="single"/>
          </w:rPr>
          <w:t>Episode</w:t>
        </w:r>
      </w:hyperlink>
    </w:p>
    <w:p w14:paraId="63F30C1B" w14:textId="77777777" w:rsidR="00DA7737" w:rsidRDefault="00E051A5">
      <w:pPr>
        <w:ind w:left="1080"/>
      </w:pPr>
      <w:hyperlink w:anchor="h.6u92nt75kohj">
        <w:r w:rsidR="00854A13">
          <w:rPr>
            <w:color w:val="1155CC"/>
            <w:u w:val="single"/>
          </w:rPr>
          <w:t>Relational Metadata for an Episode</w:t>
        </w:r>
      </w:hyperlink>
    </w:p>
    <w:p w14:paraId="7E2460BD" w14:textId="77777777" w:rsidR="00DA7737" w:rsidRDefault="00E051A5">
      <w:pPr>
        <w:ind w:left="1080"/>
      </w:pPr>
      <w:hyperlink w:anchor="h.571gbr1gedfc">
        <w:r w:rsidR="00854A13">
          <w:rPr>
            <w:color w:val="1155CC"/>
            <w:u w:val="single"/>
          </w:rPr>
          <w:t>Episode Lifecycle Metadata</w:t>
        </w:r>
      </w:hyperlink>
    </w:p>
    <w:p w14:paraId="54A0394E" w14:textId="77777777" w:rsidR="00DA7737" w:rsidRDefault="00E051A5">
      <w:pPr>
        <w:ind w:left="720"/>
      </w:pPr>
      <w:hyperlink w:anchor="h.19d3kbapffh5">
        <w:r w:rsidR="00854A13">
          <w:rPr>
            <w:color w:val="1155CC"/>
            <w:u w:val="single"/>
          </w:rPr>
          <w:t>One Time Only (OTO)</w:t>
        </w:r>
      </w:hyperlink>
    </w:p>
    <w:p w14:paraId="21C34EE9" w14:textId="77777777" w:rsidR="00DA7737" w:rsidRDefault="00E051A5">
      <w:pPr>
        <w:ind w:left="1080"/>
      </w:pPr>
      <w:hyperlink w:anchor="h.ec7jxzrb6nzc">
        <w:r w:rsidR="00854A13">
          <w:rPr>
            <w:color w:val="1155CC"/>
            <w:u w:val="single"/>
          </w:rPr>
          <w:t>Relational Metadata for an OTO</w:t>
        </w:r>
      </w:hyperlink>
    </w:p>
    <w:p w14:paraId="5CB717DC" w14:textId="77777777" w:rsidR="00DA7737" w:rsidRDefault="00E051A5">
      <w:pPr>
        <w:ind w:left="1080"/>
      </w:pPr>
      <w:hyperlink w:anchor="h.42mucyarjkhi">
        <w:r w:rsidR="00854A13">
          <w:rPr>
            <w:color w:val="1155CC"/>
            <w:u w:val="single"/>
          </w:rPr>
          <w:t>OTO Lifecycle Metadata</w:t>
        </w:r>
      </w:hyperlink>
    </w:p>
    <w:p w14:paraId="771B3D3E" w14:textId="77777777" w:rsidR="00DA7737" w:rsidRDefault="00E051A5">
      <w:pPr>
        <w:ind w:left="720"/>
      </w:pPr>
      <w:hyperlink w:anchor="h.kf4mxv5kadr5">
        <w:r w:rsidR="00854A13">
          <w:rPr>
            <w:color w:val="1155CC"/>
            <w:u w:val="single"/>
          </w:rPr>
          <w:t>Story</w:t>
        </w:r>
      </w:hyperlink>
    </w:p>
    <w:p w14:paraId="6B096A0F" w14:textId="77777777" w:rsidR="00DA7737" w:rsidRDefault="00E051A5">
      <w:pPr>
        <w:ind w:left="1080"/>
      </w:pPr>
      <w:hyperlink w:anchor="h.xfj1z8n89vap">
        <w:r w:rsidR="00854A13">
          <w:rPr>
            <w:color w:val="1155CC"/>
            <w:u w:val="single"/>
          </w:rPr>
          <w:t>Relational Metadata for a Story</w:t>
        </w:r>
      </w:hyperlink>
    </w:p>
    <w:p w14:paraId="6336A913" w14:textId="77777777" w:rsidR="00DA7737" w:rsidRDefault="00E051A5">
      <w:pPr>
        <w:ind w:left="1080"/>
      </w:pPr>
      <w:hyperlink w:anchor="h.vn0bx4xep2cx">
        <w:r w:rsidR="00854A13">
          <w:rPr>
            <w:color w:val="1155CC"/>
            <w:u w:val="single"/>
          </w:rPr>
          <w:t>Story Metadata</w:t>
        </w:r>
      </w:hyperlink>
    </w:p>
    <w:p w14:paraId="43011FD5" w14:textId="77777777" w:rsidR="00DA7737" w:rsidRDefault="00E051A5">
      <w:pPr>
        <w:ind w:left="720"/>
      </w:pPr>
      <w:hyperlink w:anchor="h.s8x3up4gkz35">
        <w:r w:rsidR="00854A13">
          <w:rPr>
            <w:color w:val="1155CC"/>
            <w:u w:val="single"/>
          </w:rPr>
          <w:t>Release</w:t>
        </w:r>
      </w:hyperlink>
    </w:p>
    <w:p w14:paraId="1D2F17BB" w14:textId="77777777" w:rsidR="00DA7737" w:rsidRDefault="00E051A5">
      <w:pPr>
        <w:ind w:left="720"/>
      </w:pPr>
      <w:hyperlink w:anchor="h.uooamhfqzh1r">
        <w:r w:rsidR="00854A13">
          <w:rPr>
            <w:color w:val="1155CC"/>
            <w:u w:val="single"/>
          </w:rPr>
          <w:t>Manifestation</w:t>
        </w:r>
      </w:hyperlink>
    </w:p>
    <w:p w14:paraId="32AE233F" w14:textId="77777777" w:rsidR="00DA7737" w:rsidRDefault="00E051A5">
      <w:pPr>
        <w:ind w:left="1080"/>
      </w:pPr>
      <w:hyperlink w:anchor="h.8sajkvk53727">
        <w:r w:rsidR="00854A13">
          <w:rPr>
            <w:color w:val="1155CC"/>
            <w:u w:val="single"/>
          </w:rPr>
          <w:t>Core Manifestation Metadata</w:t>
        </w:r>
      </w:hyperlink>
    </w:p>
    <w:p w14:paraId="5D8AF835" w14:textId="77777777" w:rsidR="00DA7737" w:rsidRDefault="00E051A5">
      <w:pPr>
        <w:ind w:left="1080"/>
      </w:pPr>
      <w:hyperlink w:anchor="h.q0660rlrf6d">
        <w:r w:rsidR="00854A13">
          <w:rPr>
            <w:color w:val="1155CC"/>
            <w:u w:val="single"/>
          </w:rPr>
          <w:t>Video Track Metadata</w:t>
        </w:r>
      </w:hyperlink>
    </w:p>
    <w:p w14:paraId="3760FEAB" w14:textId="77777777" w:rsidR="00DA7737" w:rsidRDefault="00E051A5">
      <w:pPr>
        <w:ind w:left="1080"/>
      </w:pPr>
      <w:hyperlink w:anchor="h.ot4g311ftzrk">
        <w:r w:rsidR="00854A13">
          <w:rPr>
            <w:color w:val="1155CC"/>
            <w:u w:val="single"/>
          </w:rPr>
          <w:t>Audio Track Metadata</w:t>
        </w:r>
      </w:hyperlink>
    </w:p>
    <w:p w14:paraId="1F16B1CD" w14:textId="77777777" w:rsidR="00DA7737" w:rsidRDefault="00E051A5">
      <w:pPr>
        <w:ind w:left="1080"/>
      </w:pPr>
      <w:hyperlink w:anchor="h.pc3athkr908p">
        <w:r w:rsidR="00854A13">
          <w:rPr>
            <w:color w:val="1155CC"/>
            <w:u w:val="single"/>
          </w:rPr>
          <w:t>Subtitle Metadata</w:t>
        </w:r>
      </w:hyperlink>
    </w:p>
    <w:p w14:paraId="44AFCA7B" w14:textId="77777777" w:rsidR="00DA7737" w:rsidRDefault="00E051A5">
      <w:pPr>
        <w:ind w:left="360"/>
      </w:pPr>
      <w:hyperlink w:anchor="h.u23nvz3mg184">
        <w:r w:rsidR="00854A13">
          <w:rPr>
            <w:color w:val="1155CC"/>
            <w:u w:val="single"/>
          </w:rPr>
          <w:t>4</w:t>
        </w:r>
        <w:r w:rsidR="00854A13">
          <w:rPr>
            <w:color w:val="1155CC"/>
            <w:u w:val="single"/>
          </w:rPr>
          <w:tab/>
          <w:t>Core Business Metadata</w:t>
        </w:r>
      </w:hyperlink>
    </w:p>
    <w:p w14:paraId="26F7B5B0" w14:textId="77777777" w:rsidR="00DA7737" w:rsidRDefault="00E051A5">
      <w:pPr>
        <w:ind w:left="1440"/>
      </w:pPr>
      <w:hyperlink w:anchor="h.l38x7xmap15">
        <w:r w:rsidR="00854A13">
          <w:rPr>
            <w:color w:val="1155CC"/>
            <w:u w:val="single"/>
          </w:rPr>
          <w:t xml:space="preserve">Figure 2: Metadata Relationships </w:t>
        </w:r>
        <w:proofErr w:type="gramStart"/>
        <w:r w:rsidR="00854A13">
          <w:rPr>
            <w:color w:val="1155CC"/>
            <w:u w:val="single"/>
          </w:rPr>
          <w:t>Between</w:t>
        </w:r>
        <w:proofErr w:type="gramEnd"/>
        <w:r w:rsidR="00854A13">
          <w:rPr>
            <w:color w:val="1155CC"/>
            <w:u w:val="single"/>
          </w:rPr>
          <w:t xml:space="preserve"> Organizations, Content, and Credits</w:t>
        </w:r>
      </w:hyperlink>
    </w:p>
    <w:p w14:paraId="0801F516" w14:textId="77777777" w:rsidR="00DA7737" w:rsidRDefault="00E051A5">
      <w:pPr>
        <w:ind w:left="1440"/>
      </w:pPr>
      <w:hyperlink w:anchor="h.rq3l0xzd1c14">
        <w:r w:rsidR="00854A13">
          <w:rPr>
            <w:color w:val="1155CC"/>
            <w:u w:val="single"/>
          </w:rPr>
          <w:t>Figure 3: Example of Multiple Content Concepts, Organizations, and Credits</w:t>
        </w:r>
      </w:hyperlink>
    </w:p>
    <w:p w14:paraId="4E23FFCB" w14:textId="77777777" w:rsidR="00DA7737" w:rsidRDefault="00E051A5">
      <w:pPr>
        <w:ind w:left="720"/>
      </w:pPr>
      <w:hyperlink w:anchor="h.vbqjeax3u8mf">
        <w:r w:rsidR="00854A13">
          <w:rPr>
            <w:color w:val="1155CC"/>
            <w:u w:val="single"/>
          </w:rPr>
          <w:t>Organizations</w:t>
        </w:r>
      </w:hyperlink>
    </w:p>
    <w:p w14:paraId="5618EE6E" w14:textId="77777777" w:rsidR="00DA7737" w:rsidRDefault="00E051A5">
      <w:pPr>
        <w:ind w:left="1080"/>
      </w:pPr>
      <w:hyperlink w:anchor="h.3g0xv8w2o7kb">
        <w:r w:rsidR="00854A13">
          <w:rPr>
            <w:color w:val="1155CC"/>
            <w:u w:val="single"/>
          </w:rPr>
          <w:t>Setup for New Organization</w:t>
        </w:r>
      </w:hyperlink>
    </w:p>
    <w:p w14:paraId="157FCA14" w14:textId="77777777" w:rsidR="00DA7737" w:rsidRDefault="00E051A5">
      <w:pPr>
        <w:ind w:left="1080"/>
      </w:pPr>
      <w:hyperlink w:anchor="h.g90sk21qhnb3">
        <w:r w:rsidR="00854A13">
          <w:rPr>
            <w:color w:val="1155CC"/>
            <w:u w:val="single"/>
          </w:rPr>
          <w:t xml:space="preserve">Adding Organization Metadata </w:t>
        </w:r>
        <w:proofErr w:type="gramStart"/>
        <w:r w:rsidR="00854A13">
          <w:rPr>
            <w:color w:val="1155CC"/>
            <w:u w:val="single"/>
          </w:rPr>
          <w:t>During</w:t>
        </w:r>
        <w:proofErr w:type="gramEnd"/>
        <w:r w:rsidR="00854A13">
          <w:rPr>
            <w:color w:val="1155CC"/>
            <w:u w:val="single"/>
          </w:rPr>
          <w:t xml:space="preserve"> Acquisition</w:t>
        </w:r>
      </w:hyperlink>
    </w:p>
    <w:p w14:paraId="62782C1E" w14:textId="77777777" w:rsidR="00DA7737" w:rsidRDefault="00E051A5">
      <w:pPr>
        <w:ind w:left="720"/>
      </w:pPr>
      <w:hyperlink w:anchor="h.9l1fhvf2ih40">
        <w:r w:rsidR="00854A13">
          <w:rPr>
            <w:color w:val="1155CC"/>
            <w:u w:val="single"/>
          </w:rPr>
          <w:t>Credits</w:t>
        </w:r>
      </w:hyperlink>
    </w:p>
    <w:p w14:paraId="37416659" w14:textId="77777777" w:rsidR="00DA7737" w:rsidRDefault="00E051A5">
      <w:pPr>
        <w:ind w:left="1080"/>
      </w:pPr>
      <w:hyperlink w:anchor="h.n2ri8libg35u">
        <w:r w:rsidR="00854A13">
          <w:rPr>
            <w:color w:val="1155CC"/>
            <w:u w:val="single"/>
          </w:rPr>
          <w:t>Relational Metadata for Credits</w:t>
        </w:r>
      </w:hyperlink>
    </w:p>
    <w:p w14:paraId="630029F0" w14:textId="77777777" w:rsidR="00DA7737" w:rsidRDefault="00E051A5">
      <w:pPr>
        <w:ind w:left="1080"/>
      </w:pPr>
      <w:hyperlink w:anchor="h.mwlow6a6c430">
        <w:r w:rsidR="00854A13">
          <w:rPr>
            <w:color w:val="1155CC"/>
            <w:u w:val="single"/>
          </w:rPr>
          <w:t>Setup for New Credit</w:t>
        </w:r>
      </w:hyperlink>
    </w:p>
    <w:p w14:paraId="1855D294" w14:textId="77777777" w:rsidR="00DA7737" w:rsidRDefault="00E051A5">
      <w:pPr>
        <w:ind w:left="1080"/>
      </w:pPr>
      <w:hyperlink w:anchor="h.okhtkm1gxc6f">
        <w:r w:rsidR="00854A13">
          <w:rPr>
            <w:color w:val="1155CC"/>
            <w:u w:val="single"/>
          </w:rPr>
          <w:t xml:space="preserve">Adding Credit Metadata </w:t>
        </w:r>
        <w:proofErr w:type="gramStart"/>
        <w:r w:rsidR="00854A13">
          <w:rPr>
            <w:color w:val="1155CC"/>
            <w:u w:val="single"/>
          </w:rPr>
          <w:t>During</w:t>
        </w:r>
        <w:proofErr w:type="gramEnd"/>
        <w:r w:rsidR="00854A13">
          <w:rPr>
            <w:color w:val="1155CC"/>
            <w:u w:val="single"/>
          </w:rPr>
          <w:t xml:space="preserve"> Acquisition</w:t>
        </w:r>
      </w:hyperlink>
    </w:p>
    <w:p w14:paraId="2F7C2AF1" w14:textId="77777777" w:rsidR="00DA7737" w:rsidRDefault="00E051A5">
      <w:pPr>
        <w:ind w:left="360"/>
      </w:pPr>
      <w:hyperlink w:anchor="h.x5hu39wahsyi">
        <w:r w:rsidR="00854A13">
          <w:rPr>
            <w:color w:val="1155CC"/>
            <w:u w:val="single"/>
          </w:rPr>
          <w:t>5</w:t>
        </w:r>
        <w:r w:rsidR="00854A13">
          <w:rPr>
            <w:color w:val="1155CC"/>
            <w:u w:val="single"/>
          </w:rPr>
          <w:tab/>
          <w:t>Reference for Field Values</w:t>
        </w:r>
      </w:hyperlink>
    </w:p>
    <w:p w14:paraId="49883BB6" w14:textId="77777777" w:rsidR="00DA7737" w:rsidRDefault="00E051A5">
      <w:pPr>
        <w:ind w:left="720"/>
      </w:pPr>
      <w:hyperlink w:anchor="h.wrx6hd3emg96">
        <w:r w:rsidR="00854A13">
          <w:rPr>
            <w:color w:val="1155CC"/>
            <w:u w:val="single"/>
          </w:rPr>
          <w:t>Aliases</w:t>
        </w:r>
      </w:hyperlink>
    </w:p>
    <w:p w14:paraId="0A679EFF" w14:textId="77777777" w:rsidR="00DA7737" w:rsidRDefault="00E051A5">
      <w:pPr>
        <w:ind w:left="720"/>
      </w:pPr>
      <w:hyperlink w:anchor="h.1l1d40y7qukw">
        <w:r w:rsidR="00854A13">
          <w:rPr>
            <w:color w:val="1155CC"/>
            <w:u w:val="single"/>
          </w:rPr>
          <w:t>Alternate Titles</w:t>
        </w:r>
      </w:hyperlink>
    </w:p>
    <w:p w14:paraId="444B4300" w14:textId="77777777" w:rsidR="00DA7737" w:rsidRDefault="00E051A5">
      <w:pPr>
        <w:ind w:left="720"/>
      </w:pPr>
      <w:hyperlink w:anchor="h.jovih2lnc35x">
        <w:r w:rsidR="00854A13">
          <w:rPr>
            <w:color w:val="1155CC"/>
            <w:u w:val="single"/>
          </w:rPr>
          <w:t>Audio Codec</w:t>
        </w:r>
      </w:hyperlink>
    </w:p>
    <w:p w14:paraId="165630D8" w14:textId="77777777" w:rsidR="00DA7737" w:rsidRDefault="00E051A5">
      <w:pPr>
        <w:ind w:left="720"/>
      </w:pPr>
      <w:hyperlink w:anchor="h.v268x813jysx">
        <w:r w:rsidR="00854A13">
          <w:rPr>
            <w:color w:val="1155CC"/>
            <w:u w:val="single"/>
          </w:rPr>
          <w:t>Audio Codec Type</w:t>
        </w:r>
      </w:hyperlink>
    </w:p>
    <w:p w14:paraId="039C79C8" w14:textId="77777777" w:rsidR="00DA7737" w:rsidRDefault="00E051A5">
      <w:pPr>
        <w:ind w:left="720"/>
      </w:pPr>
      <w:hyperlink w:anchor="h.i7ttz5jmzqye">
        <w:r w:rsidR="00854A13">
          <w:rPr>
            <w:color w:val="1155CC"/>
            <w:u w:val="single"/>
          </w:rPr>
          <w:t>Audio Bit Depth</w:t>
        </w:r>
      </w:hyperlink>
    </w:p>
    <w:p w14:paraId="24F8A0AF" w14:textId="77777777" w:rsidR="00DA7737" w:rsidRDefault="00E051A5">
      <w:pPr>
        <w:ind w:left="720"/>
      </w:pPr>
      <w:hyperlink w:anchor="h.wlwve6xl1o0">
        <w:r w:rsidR="00854A13">
          <w:rPr>
            <w:color w:val="1155CC"/>
            <w:u w:val="single"/>
          </w:rPr>
          <w:t>Audio Bitrate Average</w:t>
        </w:r>
      </w:hyperlink>
    </w:p>
    <w:p w14:paraId="713927CC" w14:textId="77777777" w:rsidR="00DA7737" w:rsidRDefault="00E051A5">
      <w:pPr>
        <w:ind w:left="720"/>
      </w:pPr>
      <w:hyperlink w:anchor="h.zhuezk8v11sz">
        <w:r w:rsidR="00854A13">
          <w:rPr>
            <w:color w:val="1155CC"/>
            <w:u w:val="single"/>
          </w:rPr>
          <w:t>Audio Bitrate Max</w:t>
        </w:r>
      </w:hyperlink>
    </w:p>
    <w:p w14:paraId="38B8AF3A" w14:textId="77777777" w:rsidR="00DA7737" w:rsidRDefault="00E051A5">
      <w:pPr>
        <w:ind w:left="720"/>
      </w:pPr>
      <w:hyperlink w:anchor="h.h131vnemzwhd">
        <w:r w:rsidR="00854A13">
          <w:rPr>
            <w:color w:val="1155CC"/>
            <w:u w:val="single"/>
          </w:rPr>
          <w:t>Audio Dubbed</w:t>
        </w:r>
      </w:hyperlink>
    </w:p>
    <w:p w14:paraId="20271020" w14:textId="77777777" w:rsidR="00DA7737" w:rsidRDefault="00E051A5">
      <w:pPr>
        <w:ind w:left="720"/>
      </w:pPr>
      <w:hyperlink w:anchor="h.3ol6r217a5v1">
        <w:r w:rsidR="00854A13">
          <w:rPr>
            <w:color w:val="1155CC"/>
            <w:u w:val="single"/>
          </w:rPr>
          <w:t>Audio Track Duration</w:t>
        </w:r>
      </w:hyperlink>
    </w:p>
    <w:p w14:paraId="15A25D1E" w14:textId="77777777" w:rsidR="00DA7737" w:rsidRDefault="00E051A5">
      <w:pPr>
        <w:ind w:left="720"/>
      </w:pPr>
      <w:hyperlink w:anchor="h.xymmpru4d1uv">
        <w:r w:rsidR="00854A13">
          <w:rPr>
            <w:color w:val="1155CC"/>
            <w:u w:val="single"/>
          </w:rPr>
          <w:t>Audio Track Type</w:t>
        </w:r>
      </w:hyperlink>
    </w:p>
    <w:p w14:paraId="10DAF1F0" w14:textId="77777777" w:rsidR="00DA7737" w:rsidRDefault="00E051A5">
      <w:pPr>
        <w:ind w:left="720"/>
      </w:pPr>
      <w:hyperlink w:anchor="h.9dq1rjwtj3o5">
        <w:r w:rsidR="00854A13">
          <w:rPr>
            <w:color w:val="1155CC"/>
            <w:u w:val="single"/>
          </w:rPr>
          <w:t>Audio Type</w:t>
        </w:r>
      </w:hyperlink>
    </w:p>
    <w:p w14:paraId="3A8033D8" w14:textId="77777777" w:rsidR="00DA7737" w:rsidRDefault="00E051A5">
      <w:pPr>
        <w:ind w:left="720"/>
      </w:pPr>
      <w:hyperlink w:anchor="h.eas8gvsri6dw">
        <w:r w:rsidR="00854A13">
          <w:rPr>
            <w:color w:val="1155CC"/>
            <w:u w:val="single"/>
          </w:rPr>
          <w:t>Broadcast Premiere Date</w:t>
        </w:r>
      </w:hyperlink>
    </w:p>
    <w:p w14:paraId="6351AD06" w14:textId="77777777" w:rsidR="00DA7737" w:rsidRDefault="00E051A5">
      <w:pPr>
        <w:ind w:left="720"/>
      </w:pPr>
      <w:hyperlink w:anchor="h.lramydvijl2p">
        <w:r w:rsidR="00854A13">
          <w:rPr>
            <w:color w:val="1155CC"/>
            <w:u w:val="single"/>
          </w:rPr>
          <w:t>Categories</w:t>
        </w:r>
      </w:hyperlink>
    </w:p>
    <w:p w14:paraId="4F67AAED" w14:textId="77777777" w:rsidR="00DA7737" w:rsidRDefault="00E051A5">
      <w:pPr>
        <w:ind w:left="720"/>
      </w:pPr>
      <w:hyperlink w:anchor="h.8v1gwflf4u70">
        <w:r w:rsidR="00854A13">
          <w:rPr>
            <w:color w:val="1155CC"/>
            <w:u w:val="single"/>
          </w:rPr>
          <w:t>Channels</w:t>
        </w:r>
      </w:hyperlink>
    </w:p>
    <w:p w14:paraId="57152794" w14:textId="77777777" w:rsidR="00DA7737" w:rsidRDefault="00E051A5">
      <w:pPr>
        <w:ind w:left="720"/>
      </w:pPr>
      <w:hyperlink w:anchor="h.yazopzdf476o">
        <w:r w:rsidR="00854A13">
          <w:rPr>
            <w:color w:val="1155CC"/>
            <w:u w:val="single"/>
          </w:rPr>
          <w:t>Channel #</w:t>
        </w:r>
      </w:hyperlink>
    </w:p>
    <w:p w14:paraId="619C3EAB" w14:textId="77777777" w:rsidR="00DA7737" w:rsidRDefault="00E051A5">
      <w:pPr>
        <w:ind w:left="720"/>
      </w:pPr>
      <w:hyperlink w:anchor="h.712skwtm2fbw">
        <w:r w:rsidR="00854A13">
          <w:rPr>
            <w:color w:val="1155CC"/>
            <w:u w:val="single"/>
          </w:rPr>
          <w:t>Chroma Subsampling</w:t>
        </w:r>
      </w:hyperlink>
    </w:p>
    <w:p w14:paraId="421D0129" w14:textId="77777777" w:rsidR="00DA7737" w:rsidRDefault="00E051A5">
      <w:pPr>
        <w:ind w:left="720"/>
      </w:pPr>
      <w:hyperlink w:anchor="h.iup1xw7ohnqo">
        <w:r w:rsidR="00854A13">
          <w:rPr>
            <w:color w:val="1155CC"/>
            <w:u w:val="single"/>
          </w:rPr>
          <w:t>Closed Subtitles</w:t>
        </w:r>
      </w:hyperlink>
    </w:p>
    <w:p w14:paraId="6DC24FF8" w14:textId="77777777" w:rsidR="00DA7737" w:rsidRDefault="00E051A5">
      <w:pPr>
        <w:ind w:left="720"/>
      </w:pPr>
      <w:hyperlink w:anchor="h.38zprexhheb">
        <w:r w:rsidR="00854A13">
          <w:rPr>
            <w:color w:val="1155CC"/>
            <w:u w:val="single"/>
          </w:rPr>
          <w:t>Closed Subtitles Language</w:t>
        </w:r>
      </w:hyperlink>
    </w:p>
    <w:p w14:paraId="5282C146" w14:textId="77777777" w:rsidR="00DA7737" w:rsidRDefault="00E051A5">
      <w:pPr>
        <w:ind w:left="720"/>
      </w:pPr>
      <w:hyperlink w:anchor="h.daa2mtnpiuzq">
        <w:r w:rsidR="00854A13">
          <w:rPr>
            <w:color w:val="1155CC"/>
            <w:u w:val="single"/>
          </w:rPr>
          <w:t>Color Space</w:t>
        </w:r>
      </w:hyperlink>
    </w:p>
    <w:p w14:paraId="7D3D6EB8" w14:textId="77777777" w:rsidR="00DA7737" w:rsidRDefault="00E051A5">
      <w:pPr>
        <w:ind w:left="720"/>
      </w:pPr>
      <w:hyperlink w:anchor="h.ds8nnt8zopmr">
        <w:r w:rsidR="00854A13">
          <w:rPr>
            <w:color w:val="1155CC"/>
            <w:u w:val="single"/>
          </w:rPr>
          <w:t>Container Subtype</w:t>
        </w:r>
      </w:hyperlink>
    </w:p>
    <w:p w14:paraId="38CD964F" w14:textId="77777777" w:rsidR="00DA7737" w:rsidRDefault="00E051A5">
      <w:pPr>
        <w:ind w:left="720"/>
      </w:pPr>
      <w:hyperlink w:anchor="h.xv6l3wfjuayz">
        <w:r w:rsidR="00854A13">
          <w:rPr>
            <w:color w:val="1155CC"/>
            <w:u w:val="single"/>
          </w:rPr>
          <w:t>Container Type</w:t>
        </w:r>
      </w:hyperlink>
    </w:p>
    <w:p w14:paraId="420C2C24" w14:textId="77777777" w:rsidR="00DA7737" w:rsidRDefault="00E051A5">
      <w:pPr>
        <w:ind w:left="720"/>
      </w:pPr>
      <w:hyperlink w:anchor="h.ndvhqaturtok">
        <w:r w:rsidR="00854A13">
          <w:rPr>
            <w:color w:val="1155CC"/>
            <w:u w:val="single"/>
          </w:rPr>
          <w:t>Content Descriptors</w:t>
        </w:r>
      </w:hyperlink>
    </w:p>
    <w:p w14:paraId="680639F1" w14:textId="77777777" w:rsidR="00DA7737" w:rsidRDefault="00E051A5">
      <w:pPr>
        <w:ind w:left="720"/>
      </w:pPr>
      <w:hyperlink w:anchor="h.byysubvki1bb">
        <w:r w:rsidR="00854A13">
          <w:rPr>
            <w:color w:val="1155CC"/>
            <w:u w:val="single"/>
          </w:rPr>
          <w:t>Country of Origin</w:t>
        </w:r>
      </w:hyperlink>
    </w:p>
    <w:p w14:paraId="51E9BCB9" w14:textId="77777777" w:rsidR="00DA7737" w:rsidRDefault="00E051A5">
      <w:pPr>
        <w:ind w:left="720"/>
      </w:pPr>
      <w:hyperlink w:anchor="h.cjfxvn5aaewh">
        <w:proofErr w:type="spellStart"/>
        <w:r w:rsidR="00854A13">
          <w:rPr>
            <w:color w:val="1155CC"/>
            <w:u w:val="single"/>
          </w:rPr>
          <w:t>Dialnorm</w:t>
        </w:r>
        <w:proofErr w:type="spellEnd"/>
      </w:hyperlink>
    </w:p>
    <w:p w14:paraId="0879F88F" w14:textId="2183FE3F" w:rsidR="00E06607" w:rsidRDefault="00E06607" w:rsidP="00E06607">
      <w:pPr>
        <w:ind w:left="720"/>
        <w:rPr>
          <w:ins w:id="11" w:author="Bruce Jacobs" w:date="2017-05-27T06:50:00Z"/>
        </w:rPr>
      </w:pPr>
      <w:ins w:id="12" w:author="Bruce Jacobs" w:date="2017-05-27T06:50:00Z">
        <w:r>
          <w:fldChar w:fldCharType="begin"/>
        </w:r>
        <w:r>
          <w:instrText>HYPERLINK  \l "_Distributor"</w:instrText>
        </w:r>
        <w:r>
          <w:fldChar w:fldCharType="separate"/>
        </w:r>
        <w:r>
          <w:rPr>
            <w:rStyle w:val="Hyperlink"/>
          </w:rPr>
          <w:t>Distributor</w:t>
        </w:r>
        <w:r>
          <w:fldChar w:fldCharType="end"/>
        </w:r>
      </w:ins>
    </w:p>
    <w:p w14:paraId="0EF9EDCF" w14:textId="77777777" w:rsidR="00DA7737" w:rsidRDefault="00E051A5">
      <w:pPr>
        <w:ind w:left="720"/>
      </w:pPr>
      <w:hyperlink w:anchor="h.6drh00qg5nub">
        <w:r w:rsidR="00854A13">
          <w:rPr>
            <w:color w:val="1155CC"/>
            <w:u w:val="single"/>
          </w:rPr>
          <w:t>Duration</w:t>
        </w:r>
      </w:hyperlink>
    </w:p>
    <w:p w14:paraId="2524E78E" w14:textId="77777777" w:rsidR="00DA7737" w:rsidRDefault="00E051A5">
      <w:pPr>
        <w:ind w:left="720"/>
      </w:pPr>
      <w:hyperlink w:anchor="h.6x70yykl59mi">
        <w:proofErr w:type="gramStart"/>
        <w:r w:rsidR="00854A13">
          <w:rPr>
            <w:color w:val="1155CC"/>
            <w:u w:val="single"/>
          </w:rPr>
          <w:t>e/i</w:t>
        </w:r>
        <w:proofErr w:type="gramEnd"/>
      </w:hyperlink>
    </w:p>
    <w:p w14:paraId="13D405C2" w14:textId="77777777" w:rsidR="00DA7737" w:rsidRDefault="00E051A5">
      <w:pPr>
        <w:ind w:left="720"/>
      </w:pPr>
      <w:hyperlink w:anchor="h.nqywwi1pe5h2">
        <w:r w:rsidR="00854A13">
          <w:rPr>
            <w:color w:val="1155CC"/>
            <w:u w:val="single"/>
          </w:rPr>
          <w:t>EIDR ID</w:t>
        </w:r>
      </w:hyperlink>
    </w:p>
    <w:p w14:paraId="47EDAEC8" w14:textId="77777777" w:rsidR="00DA7737" w:rsidRDefault="00E051A5">
      <w:pPr>
        <w:ind w:left="720"/>
      </w:pPr>
      <w:hyperlink w:anchor="h.o9yw508sg0ca">
        <w:r w:rsidR="00854A13">
          <w:rPr>
            <w:color w:val="1155CC"/>
            <w:u w:val="single"/>
          </w:rPr>
          <w:t>EIDR Manifestation Class</w:t>
        </w:r>
      </w:hyperlink>
    </w:p>
    <w:p w14:paraId="68860E24" w14:textId="2ED6354E" w:rsidR="00E57966" w:rsidRDefault="00E051A5" w:rsidP="00E57966">
      <w:pPr>
        <w:ind w:left="720"/>
      </w:pPr>
      <w:hyperlink w:anchor="_Episode_Identifier" w:history="1">
        <w:r w:rsidR="00E57966" w:rsidRPr="0086120F">
          <w:rPr>
            <w:rStyle w:val="Hyperlink"/>
          </w:rPr>
          <w:t>Episode Identifier</w:t>
        </w:r>
      </w:hyperlink>
    </w:p>
    <w:p w14:paraId="0456F731" w14:textId="77777777" w:rsidR="00DA7737" w:rsidRDefault="00E051A5">
      <w:pPr>
        <w:ind w:left="720"/>
      </w:pPr>
      <w:hyperlink w:anchor="h.1a5avy60lflb">
        <w:r w:rsidR="00854A13">
          <w:rPr>
            <w:color w:val="1155CC"/>
            <w:u w:val="single"/>
          </w:rPr>
          <w:t>Field Dominance</w:t>
        </w:r>
      </w:hyperlink>
    </w:p>
    <w:p w14:paraId="1755BFB0" w14:textId="77777777" w:rsidR="00DA7737" w:rsidRDefault="00E051A5">
      <w:pPr>
        <w:ind w:left="720"/>
      </w:pPr>
      <w:hyperlink w:anchor="h.6qcyu105oea">
        <w:r w:rsidR="00854A13">
          <w:rPr>
            <w:color w:val="1155CC"/>
            <w:u w:val="single"/>
          </w:rPr>
          <w:t>Frame Rate</w:t>
        </w:r>
      </w:hyperlink>
    </w:p>
    <w:p w14:paraId="4FA76ED8" w14:textId="77777777" w:rsidR="00DA7737" w:rsidRDefault="00E051A5">
      <w:pPr>
        <w:ind w:left="720"/>
      </w:pPr>
      <w:hyperlink w:anchor="h.lgsqpawfbii6">
        <w:r w:rsidR="00854A13">
          <w:rPr>
            <w:color w:val="1155CC"/>
            <w:u w:val="single"/>
          </w:rPr>
          <w:t>HD Level</w:t>
        </w:r>
      </w:hyperlink>
    </w:p>
    <w:p w14:paraId="65543F3D" w14:textId="77777777" w:rsidR="00DA7737" w:rsidRDefault="00E051A5">
      <w:pPr>
        <w:ind w:left="720"/>
      </w:pPr>
      <w:hyperlink w:anchor="h.xqy7w8trbnn">
        <w:r w:rsidR="00854A13">
          <w:rPr>
            <w:color w:val="1155CC"/>
            <w:u w:val="single"/>
          </w:rPr>
          <w:t>Horizontal Resolution</w:t>
        </w:r>
      </w:hyperlink>
    </w:p>
    <w:p w14:paraId="6C0B0124" w14:textId="77777777" w:rsidR="00DA7737" w:rsidRDefault="00E051A5">
      <w:pPr>
        <w:ind w:left="720"/>
      </w:pPr>
      <w:hyperlink w:anchor="h.wmxozzespv5s">
        <w:r w:rsidR="00854A13">
          <w:rPr>
            <w:color w:val="1155CC"/>
            <w:u w:val="single"/>
          </w:rPr>
          <w:t>Loudness</w:t>
        </w:r>
      </w:hyperlink>
    </w:p>
    <w:p w14:paraId="7D37B730" w14:textId="77777777" w:rsidR="00DA7737" w:rsidRDefault="00E051A5">
      <w:pPr>
        <w:ind w:left="720"/>
      </w:pPr>
      <w:hyperlink w:anchor="h.9ojncias38rq">
        <w:r w:rsidR="00854A13">
          <w:rPr>
            <w:color w:val="1155CC"/>
            <w:u w:val="single"/>
          </w:rPr>
          <w:t>MD5</w:t>
        </w:r>
      </w:hyperlink>
    </w:p>
    <w:p w14:paraId="5D7BA90B" w14:textId="77777777" w:rsidR="00DA7737" w:rsidRDefault="00E051A5">
      <w:pPr>
        <w:ind w:left="720"/>
      </w:pPr>
      <w:hyperlink w:anchor="h.xalm97tgvdo9">
        <w:proofErr w:type="spellStart"/>
        <w:r w:rsidR="00854A13">
          <w:rPr>
            <w:color w:val="1155CC"/>
            <w:u w:val="single"/>
          </w:rPr>
          <w:t>MPEGLevel</w:t>
        </w:r>
        <w:proofErr w:type="spellEnd"/>
      </w:hyperlink>
    </w:p>
    <w:p w14:paraId="6C10E788" w14:textId="77777777" w:rsidR="00DA7737" w:rsidRDefault="00E051A5">
      <w:pPr>
        <w:ind w:left="720"/>
      </w:pPr>
      <w:hyperlink w:anchor="h.5mxe8n25pn9y">
        <w:proofErr w:type="spellStart"/>
        <w:r w:rsidR="00854A13">
          <w:rPr>
            <w:color w:val="1155CC"/>
            <w:u w:val="single"/>
          </w:rPr>
          <w:t>MPEGProfile</w:t>
        </w:r>
        <w:proofErr w:type="spellEnd"/>
      </w:hyperlink>
    </w:p>
    <w:p w14:paraId="406BEAD2" w14:textId="77777777" w:rsidR="00DA7737" w:rsidRDefault="00E051A5">
      <w:pPr>
        <w:ind w:left="720"/>
      </w:pPr>
      <w:hyperlink w:anchor="h.dooccejm80zr">
        <w:r w:rsidR="00854A13">
          <w:rPr>
            <w:color w:val="1155CC"/>
            <w:u w:val="single"/>
          </w:rPr>
          <w:t>Open Subtitles</w:t>
        </w:r>
      </w:hyperlink>
    </w:p>
    <w:p w14:paraId="071C587A" w14:textId="77777777" w:rsidR="00DA7737" w:rsidRDefault="00E051A5">
      <w:pPr>
        <w:ind w:left="720"/>
      </w:pPr>
      <w:hyperlink w:anchor="h.fzu36osvtm7n">
        <w:r w:rsidR="00854A13">
          <w:rPr>
            <w:color w:val="1155CC"/>
            <w:u w:val="single"/>
          </w:rPr>
          <w:t>Open Subtitles Language</w:t>
        </w:r>
      </w:hyperlink>
    </w:p>
    <w:p w14:paraId="657B0028" w14:textId="77777777" w:rsidR="00DA7737" w:rsidRDefault="00E051A5">
      <w:pPr>
        <w:ind w:left="720"/>
        <w:rPr>
          <w:ins w:id="13" w:author="Bruce Jacobs" w:date="2017-05-26T13:51:00Z"/>
          <w:color w:val="1155CC"/>
          <w:u w:val="single"/>
        </w:rPr>
      </w:pPr>
      <w:hyperlink w:anchor="h.7rn4958ntdmg">
        <w:proofErr w:type="spellStart"/>
        <w:r w:rsidR="00854A13">
          <w:rPr>
            <w:color w:val="1155CC"/>
            <w:u w:val="single"/>
          </w:rPr>
          <w:t>OrganizationAddress</w:t>
        </w:r>
        <w:proofErr w:type="spellEnd"/>
      </w:hyperlink>
    </w:p>
    <w:p w14:paraId="3AC1F571" w14:textId="77777777" w:rsidR="00DA7737" w:rsidRDefault="00E051A5">
      <w:pPr>
        <w:ind w:left="720"/>
      </w:pPr>
      <w:hyperlink w:anchor="h.w3dnfzb9mww6">
        <w:proofErr w:type="spellStart"/>
        <w:r w:rsidR="00854A13">
          <w:rPr>
            <w:color w:val="1155CC"/>
            <w:u w:val="single"/>
          </w:rPr>
          <w:t>OrganizationEndDate</w:t>
        </w:r>
        <w:proofErr w:type="spellEnd"/>
      </w:hyperlink>
    </w:p>
    <w:p w14:paraId="3DF1D401" w14:textId="77777777" w:rsidR="00DA7737" w:rsidRDefault="00E051A5">
      <w:pPr>
        <w:ind w:left="720"/>
      </w:pPr>
      <w:hyperlink w:anchor="h.d9n186ynea4b">
        <w:proofErr w:type="spellStart"/>
        <w:r w:rsidR="00854A13">
          <w:rPr>
            <w:color w:val="1155CC"/>
            <w:u w:val="single"/>
          </w:rPr>
          <w:t>OrganizationName</w:t>
        </w:r>
        <w:proofErr w:type="spellEnd"/>
      </w:hyperlink>
    </w:p>
    <w:p w14:paraId="015F100C" w14:textId="77777777" w:rsidR="00DA7737" w:rsidRDefault="00E051A5">
      <w:pPr>
        <w:ind w:left="720"/>
      </w:pPr>
      <w:hyperlink w:anchor="h.pcs9zaqdk91w">
        <w:proofErr w:type="spellStart"/>
        <w:r w:rsidR="00854A13">
          <w:rPr>
            <w:color w:val="1155CC"/>
            <w:u w:val="single"/>
          </w:rPr>
          <w:t>OrganizationPhone</w:t>
        </w:r>
        <w:proofErr w:type="spellEnd"/>
      </w:hyperlink>
    </w:p>
    <w:p w14:paraId="36F73C21" w14:textId="77777777" w:rsidR="00DA7737" w:rsidRDefault="00E051A5">
      <w:pPr>
        <w:ind w:left="720"/>
      </w:pPr>
      <w:hyperlink w:anchor="h.topfvelywrtb">
        <w:proofErr w:type="spellStart"/>
        <w:r w:rsidR="00854A13">
          <w:rPr>
            <w:color w:val="1155CC"/>
            <w:u w:val="single"/>
          </w:rPr>
          <w:t>OrganizationRole</w:t>
        </w:r>
        <w:proofErr w:type="spellEnd"/>
      </w:hyperlink>
    </w:p>
    <w:p w14:paraId="45CA986E" w14:textId="77777777" w:rsidR="00DA7737" w:rsidRDefault="00E051A5">
      <w:pPr>
        <w:ind w:left="720"/>
      </w:pPr>
      <w:hyperlink w:anchor="h.vcq7kh6p23c">
        <w:proofErr w:type="spellStart"/>
        <w:r w:rsidR="00854A13">
          <w:rPr>
            <w:color w:val="1155CC"/>
            <w:u w:val="single"/>
          </w:rPr>
          <w:t>OrganizationStartDate</w:t>
        </w:r>
        <w:proofErr w:type="spellEnd"/>
      </w:hyperlink>
    </w:p>
    <w:p w14:paraId="08467C1F" w14:textId="77777777" w:rsidR="00DA7737" w:rsidRDefault="00E051A5">
      <w:pPr>
        <w:ind w:left="720"/>
      </w:pPr>
      <w:hyperlink w:anchor="h.wcmus1nqzb8z">
        <w:r w:rsidR="00854A13">
          <w:rPr>
            <w:color w:val="1155CC"/>
            <w:u w:val="single"/>
          </w:rPr>
          <w:t>Original Release Year</w:t>
        </w:r>
      </w:hyperlink>
    </w:p>
    <w:p w14:paraId="131461AB" w14:textId="77777777" w:rsidR="00DA7737" w:rsidRDefault="00E051A5">
      <w:pPr>
        <w:ind w:left="720"/>
      </w:pPr>
      <w:hyperlink w:anchor="h.iolvj0wbxxo8">
        <w:r w:rsidR="00854A13">
          <w:rPr>
            <w:color w:val="1155CC"/>
            <w:u w:val="single"/>
          </w:rPr>
          <w:t>Parental Rating</w:t>
        </w:r>
      </w:hyperlink>
    </w:p>
    <w:p w14:paraId="0FF39DA3" w14:textId="77777777" w:rsidR="00DA7737" w:rsidRDefault="00E051A5">
      <w:pPr>
        <w:ind w:left="720"/>
      </w:pPr>
      <w:hyperlink w:anchor="h.hqni6tyj9be0">
        <w:r w:rsidR="00854A13">
          <w:rPr>
            <w:color w:val="1155CC"/>
            <w:u w:val="single"/>
          </w:rPr>
          <w:t>Primary Genre</w:t>
        </w:r>
      </w:hyperlink>
    </w:p>
    <w:p w14:paraId="0FF338C1" w14:textId="77777777" w:rsidR="00DA7737" w:rsidRDefault="00E051A5">
      <w:pPr>
        <w:ind w:left="720"/>
      </w:pPr>
      <w:hyperlink w:anchor="h.evkdozt72plv">
        <w:r w:rsidR="00854A13">
          <w:rPr>
            <w:color w:val="1155CC"/>
            <w:u w:val="single"/>
          </w:rPr>
          <w:t>Primary Language</w:t>
        </w:r>
      </w:hyperlink>
    </w:p>
    <w:p w14:paraId="00D502FB" w14:textId="77777777" w:rsidR="00DA7737" w:rsidRDefault="00E051A5">
      <w:pPr>
        <w:ind w:left="720"/>
      </w:pPr>
      <w:hyperlink w:anchor="h.gahv8me0s8hb">
        <w:r w:rsidR="00854A13">
          <w:rPr>
            <w:color w:val="1155CC"/>
            <w:u w:val="single"/>
          </w:rPr>
          <w:t>Program Format</w:t>
        </w:r>
      </w:hyperlink>
    </w:p>
    <w:p w14:paraId="47C75F00" w14:textId="77777777" w:rsidR="000B5B50" w:rsidRDefault="000B5B50" w:rsidP="000B5B50">
      <w:pPr>
        <w:ind w:left="720"/>
        <w:rPr>
          <w:ins w:id="14" w:author="Bruce Jacobs [2]" w:date="2017-05-25T13:19:00Z"/>
        </w:rPr>
      </w:pPr>
      <w:ins w:id="15" w:author="Bruce Jacobs [2]" w:date="2017-05-25T13:19:00Z">
        <w:r>
          <w:fldChar w:fldCharType="begin"/>
        </w:r>
        <w:r>
          <w:instrText xml:space="preserve">HYPERLINK  \l "_NOLA_RootProgram_Identifier" \h </w:instrText>
        </w:r>
        <w:r>
          <w:fldChar w:fldCharType="separate"/>
        </w:r>
        <w:r>
          <w:rPr>
            <w:color w:val="1155CC"/>
            <w:u w:val="single"/>
          </w:rPr>
          <w:t>Program Identifier</w:t>
        </w:r>
        <w:r>
          <w:rPr>
            <w:color w:val="1155CC"/>
            <w:u w:val="single"/>
          </w:rPr>
          <w:fldChar w:fldCharType="end"/>
        </w:r>
      </w:ins>
    </w:p>
    <w:p w14:paraId="4CE86B6B" w14:textId="65921C72" w:rsidR="00312923" w:rsidRPr="00123100" w:rsidRDefault="00E051A5">
      <w:pPr>
        <w:ind w:left="720"/>
        <w:rPr>
          <w:color w:val="1155CC"/>
          <w:u w:val="single"/>
        </w:rPr>
      </w:pPr>
      <w:hyperlink w:anchor="h.t9pb3uvak60j">
        <w:r w:rsidR="00854A13">
          <w:rPr>
            <w:color w:val="1155CC"/>
            <w:u w:val="single"/>
          </w:rPr>
          <w:t>Published</w:t>
        </w:r>
      </w:hyperlink>
    </w:p>
    <w:p w14:paraId="5E4D4CD0" w14:textId="77777777" w:rsidR="00DA7737" w:rsidRDefault="00E051A5">
      <w:pPr>
        <w:ind w:left="720"/>
        <w:rPr>
          <w:ins w:id="16" w:author="Bruce Jacobs" w:date="2017-05-26T13:20:00Z"/>
          <w:color w:val="1155CC"/>
          <w:u w:val="single"/>
        </w:rPr>
      </w:pPr>
      <w:hyperlink w:anchor="h.3bcvs55t2mkd">
        <w:r w:rsidR="00854A13">
          <w:rPr>
            <w:color w:val="1155CC"/>
            <w:u w:val="single"/>
          </w:rPr>
          <w:t>Release Description</w:t>
        </w:r>
      </w:hyperlink>
    </w:p>
    <w:p w14:paraId="315A2B97" w14:textId="6B030D51" w:rsidR="00312923" w:rsidRDefault="00312923">
      <w:pPr>
        <w:ind w:left="720"/>
        <w:rPr>
          <w:ins w:id="17" w:author="Bruce Jacobs [2]" w:date="2017-05-25T13:19:00Z"/>
          <w:color w:val="1155CC"/>
          <w:u w:val="single"/>
        </w:rPr>
      </w:pPr>
      <w:ins w:id="18" w:author="Bruce Jacobs" w:date="2017-05-26T13:26:00Z">
        <w:r>
          <w:rPr>
            <w:color w:val="1155CC"/>
            <w:u w:val="single"/>
          </w:rPr>
          <w:fldChar w:fldCharType="begin"/>
        </w:r>
        <w:r>
          <w:rPr>
            <w:color w:val="1155CC"/>
            <w:u w:val="single"/>
          </w:rPr>
          <w:instrText xml:space="preserve"> HYPERLINK  \l "_Release_Domain_1" </w:instrText>
        </w:r>
        <w:r>
          <w:rPr>
            <w:color w:val="1155CC"/>
            <w:u w:val="single"/>
          </w:rPr>
          <w:fldChar w:fldCharType="separate"/>
        </w:r>
        <w:r w:rsidRPr="00312923">
          <w:rPr>
            <w:rStyle w:val="Hyperlink"/>
          </w:rPr>
          <w:t>Release Domain</w:t>
        </w:r>
        <w:r>
          <w:rPr>
            <w:color w:val="1155CC"/>
            <w:u w:val="single"/>
          </w:rPr>
          <w:fldChar w:fldCharType="end"/>
        </w:r>
      </w:ins>
    </w:p>
    <w:p w14:paraId="46946B73" w14:textId="55BDB3BA" w:rsidR="000B5B50" w:rsidRDefault="000B5B50">
      <w:pPr>
        <w:ind w:left="720"/>
      </w:pPr>
      <w:ins w:id="19" w:author="Bruce Jacobs [2]" w:date="2017-05-25T13:19:00Z">
        <w:r>
          <w:rPr>
            <w:color w:val="1155CC"/>
            <w:u w:val="single"/>
          </w:rPr>
          <w:t xml:space="preserve">Release </w:t>
        </w:r>
      </w:ins>
      <w:ins w:id="20" w:author="Bruce Jacobs [2]" w:date="2017-05-25T13:29:00Z">
        <w:r w:rsidR="001560AB">
          <w:rPr>
            <w:color w:val="1155CC"/>
            <w:u w:val="single"/>
          </w:rPr>
          <w:fldChar w:fldCharType="begin"/>
        </w:r>
        <w:r w:rsidR="001560AB">
          <w:rPr>
            <w:color w:val="1155CC"/>
            <w:u w:val="single"/>
          </w:rPr>
          <w:instrText xml:space="preserve"> HYPERLINK  \l "_Release_Identifier_1" </w:instrText>
        </w:r>
        <w:r w:rsidR="001560AB">
          <w:rPr>
            <w:color w:val="1155CC"/>
            <w:u w:val="single"/>
          </w:rPr>
          <w:fldChar w:fldCharType="separate"/>
        </w:r>
        <w:r w:rsidRPr="001560AB">
          <w:rPr>
            <w:rStyle w:val="Hyperlink"/>
          </w:rPr>
          <w:t>Identifier</w:t>
        </w:r>
        <w:r w:rsidR="001560AB">
          <w:rPr>
            <w:color w:val="1155CC"/>
            <w:u w:val="single"/>
          </w:rPr>
          <w:fldChar w:fldCharType="end"/>
        </w:r>
      </w:ins>
    </w:p>
    <w:p w14:paraId="5688B3DF" w14:textId="77777777" w:rsidR="00DA7737" w:rsidRDefault="00E051A5">
      <w:pPr>
        <w:ind w:left="720"/>
      </w:pPr>
      <w:hyperlink w:anchor="h.tca5p2srdf9a">
        <w:r w:rsidR="00854A13">
          <w:rPr>
            <w:color w:val="1155CC"/>
            <w:u w:val="single"/>
          </w:rPr>
          <w:t>Release Type</w:t>
        </w:r>
      </w:hyperlink>
    </w:p>
    <w:p w14:paraId="55694E2C" w14:textId="77777777" w:rsidR="00A5293F" w:rsidRDefault="00A5293F" w:rsidP="00A5293F">
      <w:pPr>
        <w:ind w:left="720"/>
        <w:rPr>
          <w:ins w:id="21" w:author="edgar" w:date="2017-05-25T10:01:00Z"/>
        </w:rPr>
      </w:pPr>
      <w:ins w:id="22" w:author="edgar" w:date="2017-05-25T10:01:00Z">
        <w:r>
          <w:fldChar w:fldCharType="begin"/>
        </w:r>
      </w:ins>
      <w:ins w:id="23" w:author="edgar" w:date="2017-05-25T10:02:00Z">
        <w:r>
          <w:instrText xml:space="preserve">HYPERLINK  \l "_Version_Revision_Description" \h </w:instrText>
        </w:r>
      </w:ins>
      <w:ins w:id="24" w:author="edgar" w:date="2017-05-25T10:01:00Z">
        <w:r>
          <w:fldChar w:fldCharType="separate"/>
        </w:r>
        <w:r>
          <w:rPr>
            <w:color w:val="1155CC"/>
            <w:u w:val="single"/>
          </w:rPr>
          <w:t>Revision Description</w:t>
        </w:r>
        <w:r>
          <w:rPr>
            <w:color w:val="1155CC"/>
            <w:u w:val="single"/>
          </w:rPr>
          <w:fldChar w:fldCharType="end"/>
        </w:r>
      </w:ins>
    </w:p>
    <w:p w14:paraId="43E8D7DC" w14:textId="77777777" w:rsidR="00A5293F" w:rsidRDefault="00A5293F" w:rsidP="00A5293F">
      <w:pPr>
        <w:ind w:left="720"/>
        <w:rPr>
          <w:ins w:id="25" w:author="edgar" w:date="2017-05-25T10:01:00Z"/>
          <w:color w:val="1155CC"/>
          <w:u w:val="single"/>
        </w:rPr>
      </w:pPr>
      <w:ins w:id="26" w:author="edgar" w:date="2017-05-25T10:01:00Z">
        <w:r>
          <w:fldChar w:fldCharType="begin"/>
        </w:r>
      </w:ins>
      <w:ins w:id="27" w:author="edgar" w:date="2017-05-25T10:03:00Z">
        <w:r>
          <w:instrText xml:space="preserve">HYPERLINK  \l "_Version_Revision_Number" \h </w:instrText>
        </w:r>
      </w:ins>
      <w:ins w:id="28" w:author="edgar" w:date="2017-05-25T10:01:00Z">
        <w:r>
          <w:fldChar w:fldCharType="separate"/>
        </w:r>
        <w:r>
          <w:rPr>
            <w:color w:val="1155CC"/>
            <w:u w:val="single"/>
          </w:rPr>
          <w:t>Revision Identifier</w:t>
        </w:r>
        <w:r>
          <w:rPr>
            <w:color w:val="1155CC"/>
            <w:u w:val="single"/>
          </w:rPr>
          <w:fldChar w:fldCharType="end"/>
        </w:r>
      </w:ins>
    </w:p>
    <w:p w14:paraId="56ADDFA6" w14:textId="77777777" w:rsidR="00A5293F" w:rsidRDefault="00A5293F" w:rsidP="00A5293F">
      <w:pPr>
        <w:ind w:left="720"/>
        <w:rPr>
          <w:ins w:id="29" w:author="edgar" w:date="2017-05-25T10:01:00Z"/>
          <w:color w:val="1155CC"/>
          <w:u w:val="single"/>
        </w:rPr>
      </w:pPr>
      <w:ins w:id="30" w:author="edgar" w:date="2017-05-25T10:03:00Z">
        <w:r>
          <w:rPr>
            <w:color w:val="1155CC"/>
            <w:u w:val="single"/>
          </w:rPr>
          <w:fldChar w:fldCharType="begin"/>
        </w:r>
        <w:r>
          <w:rPr>
            <w:color w:val="1155CC"/>
            <w:u w:val="single"/>
          </w:rPr>
          <w:instrText xml:space="preserve"> HYPERLINK  \l "_Repair_Identifier" </w:instrText>
        </w:r>
        <w:r>
          <w:rPr>
            <w:color w:val="1155CC"/>
            <w:u w:val="single"/>
          </w:rPr>
          <w:fldChar w:fldCharType="separate"/>
        </w:r>
        <w:r w:rsidRPr="00A5293F">
          <w:rPr>
            <w:rStyle w:val="Hyperlink"/>
          </w:rPr>
          <w:t>Repair Identifier</w:t>
        </w:r>
        <w:r>
          <w:rPr>
            <w:color w:val="1155CC"/>
            <w:u w:val="single"/>
          </w:rPr>
          <w:fldChar w:fldCharType="end"/>
        </w:r>
      </w:ins>
    </w:p>
    <w:p w14:paraId="6769BD24" w14:textId="77777777" w:rsidR="00A5293F" w:rsidRDefault="00A5293F" w:rsidP="00A5293F">
      <w:pPr>
        <w:ind w:left="720"/>
        <w:rPr>
          <w:ins w:id="31" w:author="edgar" w:date="2017-05-25T10:01:00Z"/>
        </w:rPr>
      </w:pPr>
      <w:ins w:id="32" w:author="edgar" w:date="2017-05-25T10:03:00Z">
        <w:r>
          <w:rPr>
            <w:color w:val="1155CC"/>
            <w:u w:val="single"/>
          </w:rPr>
          <w:fldChar w:fldCharType="begin"/>
        </w:r>
        <w:r>
          <w:rPr>
            <w:color w:val="1155CC"/>
            <w:u w:val="single"/>
          </w:rPr>
          <w:instrText xml:space="preserve"> HYPERLINK  \l "_Repair_Description" </w:instrText>
        </w:r>
        <w:r>
          <w:rPr>
            <w:color w:val="1155CC"/>
            <w:u w:val="single"/>
          </w:rPr>
          <w:fldChar w:fldCharType="separate"/>
        </w:r>
        <w:r w:rsidRPr="00A5293F">
          <w:rPr>
            <w:rStyle w:val="Hyperlink"/>
          </w:rPr>
          <w:t>Repair Description</w:t>
        </w:r>
        <w:r>
          <w:rPr>
            <w:color w:val="1155CC"/>
            <w:u w:val="single"/>
          </w:rPr>
          <w:fldChar w:fldCharType="end"/>
        </w:r>
      </w:ins>
    </w:p>
    <w:p w14:paraId="5E8A061D" w14:textId="77777777" w:rsidR="00DA7737" w:rsidRDefault="00E051A5">
      <w:pPr>
        <w:ind w:left="720"/>
      </w:pPr>
      <w:hyperlink w:anchor="h.pwydbv5wn2be">
        <w:r w:rsidR="00854A13">
          <w:rPr>
            <w:color w:val="1155CC"/>
            <w:u w:val="single"/>
          </w:rPr>
          <w:t>Sample Rate</w:t>
        </w:r>
      </w:hyperlink>
    </w:p>
    <w:p w14:paraId="70195FEC" w14:textId="77777777" w:rsidR="00DA7737" w:rsidRDefault="00E051A5">
      <w:pPr>
        <w:ind w:left="720"/>
      </w:pPr>
      <w:hyperlink w:anchor="h.sgd6v248rjdf">
        <w:r w:rsidR="00854A13">
          <w:rPr>
            <w:color w:val="1155CC"/>
            <w:u w:val="single"/>
          </w:rPr>
          <w:t>Scan Type</w:t>
        </w:r>
      </w:hyperlink>
    </w:p>
    <w:p w14:paraId="1881D553" w14:textId="77777777" w:rsidR="00DA7737" w:rsidRDefault="00E051A5">
      <w:pPr>
        <w:ind w:left="720"/>
      </w:pPr>
      <w:hyperlink w:anchor="h.m3dzmbh1ek9g">
        <w:r w:rsidR="00854A13">
          <w:rPr>
            <w:color w:val="1155CC"/>
            <w:u w:val="single"/>
          </w:rPr>
          <w:t>Screen Format</w:t>
        </w:r>
      </w:hyperlink>
    </w:p>
    <w:p w14:paraId="47E19CE8" w14:textId="77777777" w:rsidR="00DA7737" w:rsidRDefault="00E051A5">
      <w:pPr>
        <w:ind w:left="720"/>
      </w:pPr>
      <w:hyperlink w:anchor="h.jmhtty1j81su">
        <w:r w:rsidR="00854A13">
          <w:rPr>
            <w:color w:val="1155CC"/>
            <w:u w:val="single"/>
          </w:rPr>
          <w:t>Season Name</w:t>
        </w:r>
      </w:hyperlink>
    </w:p>
    <w:p w14:paraId="354D3C42" w14:textId="77777777" w:rsidR="00DA7737" w:rsidRDefault="00E051A5">
      <w:pPr>
        <w:ind w:left="720"/>
      </w:pPr>
      <w:hyperlink w:anchor="h.mpp0uujth3mr">
        <w:r w:rsidR="00854A13">
          <w:rPr>
            <w:color w:val="1155CC"/>
            <w:u w:val="single"/>
          </w:rPr>
          <w:t>Secondary Closed Subtitle Language(s)</w:t>
        </w:r>
      </w:hyperlink>
    </w:p>
    <w:p w14:paraId="6F0D90DB" w14:textId="77777777" w:rsidR="00DA7737" w:rsidRDefault="00E051A5">
      <w:pPr>
        <w:ind w:left="720"/>
      </w:pPr>
      <w:hyperlink w:anchor="h.y9f3qcnn9ldr">
        <w:r w:rsidR="00854A13">
          <w:rPr>
            <w:color w:val="1155CC"/>
            <w:u w:val="single"/>
          </w:rPr>
          <w:t>Secondary Genre(s)</w:t>
        </w:r>
      </w:hyperlink>
    </w:p>
    <w:p w14:paraId="767B1C70" w14:textId="77777777" w:rsidR="00DA7737" w:rsidRDefault="00E051A5">
      <w:pPr>
        <w:ind w:left="720"/>
      </w:pPr>
      <w:hyperlink w:anchor="h.8f9ee310wiiu">
        <w:r w:rsidR="00854A13">
          <w:rPr>
            <w:color w:val="1155CC"/>
            <w:u w:val="single"/>
          </w:rPr>
          <w:t>Secondary Language(s)</w:t>
        </w:r>
      </w:hyperlink>
    </w:p>
    <w:p w14:paraId="6BFEF0B1" w14:textId="77777777" w:rsidR="00DA7737" w:rsidRDefault="00E051A5">
      <w:pPr>
        <w:ind w:left="720"/>
      </w:pPr>
      <w:hyperlink w:anchor="h.2eeetk903yx0">
        <w:r w:rsidR="00854A13">
          <w:rPr>
            <w:color w:val="1155CC"/>
            <w:u w:val="single"/>
          </w:rPr>
          <w:t>Secondary Open Subtitle Language(s)</w:t>
        </w:r>
      </w:hyperlink>
    </w:p>
    <w:p w14:paraId="2E64A7D2" w14:textId="77777777" w:rsidR="00DA7737" w:rsidRDefault="00E051A5">
      <w:pPr>
        <w:ind w:left="720"/>
      </w:pPr>
      <w:hyperlink w:anchor="h.nxq5mwr84hxt">
        <w:r w:rsidR="00854A13">
          <w:rPr>
            <w:color w:val="1155CC"/>
            <w:u w:val="single"/>
          </w:rPr>
          <w:t>Sensitive Language</w:t>
        </w:r>
      </w:hyperlink>
    </w:p>
    <w:p w14:paraId="6686DDF5" w14:textId="77777777" w:rsidR="00DA7737" w:rsidRDefault="00E051A5">
      <w:pPr>
        <w:ind w:left="720"/>
      </w:pPr>
      <w:hyperlink w:anchor="h.3qv85awmmfbs">
        <w:r w:rsidR="00854A13">
          <w:rPr>
            <w:color w:val="1155CC"/>
            <w:u w:val="single"/>
          </w:rPr>
          <w:t>Sensitive Material</w:t>
        </w:r>
      </w:hyperlink>
    </w:p>
    <w:p w14:paraId="5EFDE275" w14:textId="77777777" w:rsidR="00DA7737" w:rsidRDefault="00E051A5">
      <w:pPr>
        <w:ind w:left="720"/>
      </w:pPr>
      <w:hyperlink w:anchor="h.i4aj9ef9kvj2">
        <w:r w:rsidR="00854A13">
          <w:rPr>
            <w:color w:val="1155CC"/>
            <w:u w:val="single"/>
          </w:rPr>
          <w:t>Size</w:t>
        </w:r>
      </w:hyperlink>
    </w:p>
    <w:p w14:paraId="4CE59645" w14:textId="77777777" w:rsidR="00DA7737" w:rsidRDefault="00E051A5">
      <w:pPr>
        <w:ind w:left="720"/>
      </w:pPr>
      <w:hyperlink w:anchor="h.v8aqs7ibqemv">
        <w:r w:rsidR="00854A13">
          <w:rPr>
            <w:color w:val="1155CC"/>
            <w:u w:val="single"/>
          </w:rPr>
          <w:t>Slug</w:t>
        </w:r>
      </w:hyperlink>
    </w:p>
    <w:p w14:paraId="1EC2A0E5" w14:textId="77777777" w:rsidR="00DA7737" w:rsidRDefault="00E051A5">
      <w:pPr>
        <w:ind w:left="720"/>
      </w:pPr>
      <w:hyperlink w:anchor="h.osbrbyqm7m8o">
        <w:r w:rsidR="00854A13">
          <w:rPr>
            <w:color w:val="1155CC"/>
            <w:u w:val="single"/>
          </w:rPr>
          <w:t>Subtitle Format Type</w:t>
        </w:r>
      </w:hyperlink>
    </w:p>
    <w:p w14:paraId="2BA34423" w14:textId="77777777" w:rsidR="00DA7737" w:rsidRDefault="00E051A5">
      <w:pPr>
        <w:ind w:left="720"/>
      </w:pPr>
      <w:hyperlink w:anchor="h.si2tkyg2ydb5">
        <w:r w:rsidR="00854A13">
          <w:rPr>
            <w:color w:val="1155CC"/>
            <w:u w:val="single"/>
          </w:rPr>
          <w:t>Subtitle Type</w:t>
        </w:r>
      </w:hyperlink>
    </w:p>
    <w:p w14:paraId="3179CF7A" w14:textId="77777777" w:rsidR="00DA7737" w:rsidRDefault="000D4B2C">
      <w:pPr>
        <w:ind w:left="720"/>
      </w:pPr>
      <w:del w:id="33"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u w:val="single"/>
          </w:rPr>
          <w:delText>Synopsis90</w:delText>
        </w:r>
        <w:r w:rsidDel="000D4B2C">
          <w:rPr>
            <w:color w:val="1155CC"/>
            <w:u w:val="single"/>
          </w:rPr>
          <w:fldChar w:fldCharType="end"/>
        </w:r>
      </w:del>
      <w:ins w:id="34" w:author="edgar" w:date="2017-05-25T09:38:00Z">
        <w:r>
          <w:fldChar w:fldCharType="begin"/>
        </w:r>
        <w:r>
          <w:instrText xml:space="preserve"> HYPERLINK \l "h.13x3qf3gctjd" \h </w:instrText>
        </w:r>
        <w:r>
          <w:fldChar w:fldCharType="separate"/>
        </w:r>
        <w:r>
          <w:rPr>
            <w:color w:val="1155CC"/>
            <w:u w:val="single"/>
          </w:rPr>
          <w:t>Synopsis100</w:t>
        </w:r>
        <w:r>
          <w:rPr>
            <w:color w:val="1155CC"/>
            <w:u w:val="single"/>
          </w:rPr>
          <w:fldChar w:fldCharType="end"/>
        </w:r>
      </w:ins>
    </w:p>
    <w:p w14:paraId="29195037" w14:textId="77777777" w:rsidR="00DA7737" w:rsidRDefault="00E051A5">
      <w:pPr>
        <w:ind w:left="720"/>
      </w:pPr>
      <w:hyperlink w:anchor="h.7p0tdp3nab2">
        <w:r w:rsidR="00854A13">
          <w:rPr>
            <w:color w:val="1155CC"/>
            <w:u w:val="single"/>
          </w:rPr>
          <w:t>Synopsis400</w:t>
        </w:r>
      </w:hyperlink>
    </w:p>
    <w:p w14:paraId="4B27201A" w14:textId="77777777" w:rsidR="00DA7737" w:rsidRDefault="00E051A5">
      <w:pPr>
        <w:ind w:left="720"/>
      </w:pPr>
      <w:hyperlink w:anchor="h.1k4fzflasr33">
        <w:r w:rsidR="00854A13">
          <w:rPr>
            <w:color w:val="1155CC"/>
            <w:u w:val="single"/>
          </w:rPr>
          <w:t>Synopsis4000</w:t>
        </w:r>
      </w:hyperlink>
    </w:p>
    <w:p w14:paraId="37076248" w14:textId="77777777" w:rsidR="00DA7737" w:rsidRDefault="00E051A5">
      <w:pPr>
        <w:ind w:left="720"/>
      </w:pPr>
      <w:hyperlink w:anchor="h.tq093nckb0rs">
        <w:r w:rsidR="00854A13">
          <w:rPr>
            <w:color w:val="1155CC"/>
            <w:u w:val="single"/>
          </w:rPr>
          <w:t>Title</w:t>
        </w:r>
      </w:hyperlink>
    </w:p>
    <w:p w14:paraId="31524005" w14:textId="77777777" w:rsidR="00DA7737" w:rsidRDefault="00E051A5">
      <w:pPr>
        <w:ind w:left="720"/>
      </w:pPr>
      <w:hyperlink w:anchor="h.ekzg3mwqhmzz">
        <w:proofErr w:type="spellStart"/>
        <w:r w:rsidR="00854A13">
          <w:rPr>
            <w:color w:val="1155CC"/>
            <w:u w:val="single"/>
          </w:rPr>
          <w:t>TitleSortable</w:t>
        </w:r>
        <w:proofErr w:type="spellEnd"/>
      </w:hyperlink>
    </w:p>
    <w:p w14:paraId="3B6ECDD1" w14:textId="77777777" w:rsidR="00DA7737" w:rsidRDefault="00E051A5">
      <w:pPr>
        <w:ind w:left="720"/>
      </w:pPr>
      <w:hyperlink w:anchor="h.ybbmmout9b6o">
        <w:r w:rsidR="00854A13">
          <w:rPr>
            <w:color w:val="1155CC"/>
            <w:u w:val="single"/>
          </w:rPr>
          <w:t>Title60</w:t>
        </w:r>
      </w:hyperlink>
    </w:p>
    <w:p w14:paraId="24DAA823" w14:textId="77777777" w:rsidR="00DA7737" w:rsidRDefault="00E051A5">
      <w:pPr>
        <w:ind w:left="720"/>
      </w:pPr>
      <w:hyperlink w:anchor="h.ifl1d86mb5t6">
        <w:r w:rsidR="00854A13">
          <w:rPr>
            <w:color w:val="1155CC"/>
            <w:u w:val="single"/>
          </w:rPr>
          <w:t>Title256</w:t>
        </w:r>
      </w:hyperlink>
    </w:p>
    <w:p w14:paraId="73711F0D" w14:textId="77777777" w:rsidR="00DA7737" w:rsidRDefault="00E051A5">
      <w:pPr>
        <w:ind w:left="720"/>
      </w:pPr>
      <w:hyperlink w:anchor="h.u6fvj53t1a82">
        <w:r w:rsidR="00854A13">
          <w:rPr>
            <w:color w:val="1155CC"/>
            <w:u w:val="single"/>
          </w:rPr>
          <w:t>Track Description</w:t>
        </w:r>
      </w:hyperlink>
    </w:p>
    <w:p w14:paraId="55C13BD8" w14:textId="77777777" w:rsidR="00DA7737" w:rsidRDefault="00E051A5">
      <w:pPr>
        <w:ind w:left="720"/>
      </w:pPr>
      <w:hyperlink w:anchor="h.j6cli5byuilw">
        <w:r w:rsidR="00854A13">
          <w:rPr>
            <w:color w:val="1155CC"/>
            <w:u w:val="single"/>
          </w:rPr>
          <w:t>Track Reference</w:t>
        </w:r>
      </w:hyperlink>
    </w:p>
    <w:p w14:paraId="7121ACB3" w14:textId="77777777" w:rsidR="00DA7737" w:rsidRDefault="00E051A5">
      <w:pPr>
        <w:ind w:left="720"/>
      </w:pPr>
      <w:hyperlink w:anchor="h.ctlpctzf9e2s">
        <w:r w:rsidR="00854A13">
          <w:rPr>
            <w:color w:val="1155CC"/>
            <w:u w:val="single"/>
          </w:rPr>
          <w:t>Typical Audio Type</w:t>
        </w:r>
      </w:hyperlink>
    </w:p>
    <w:p w14:paraId="33EB4A10" w14:textId="77777777" w:rsidR="00DA7737" w:rsidRDefault="00E051A5">
      <w:pPr>
        <w:ind w:left="720"/>
      </w:pPr>
      <w:hyperlink w:anchor="h.nzym8bczl34h">
        <w:r w:rsidR="00854A13">
          <w:rPr>
            <w:color w:val="1155CC"/>
            <w:u w:val="single"/>
          </w:rPr>
          <w:t>Typical Duration</w:t>
        </w:r>
      </w:hyperlink>
    </w:p>
    <w:p w14:paraId="6485052D" w14:textId="77777777" w:rsidR="00DA7737" w:rsidRDefault="00E051A5">
      <w:pPr>
        <w:ind w:left="720"/>
      </w:pPr>
      <w:hyperlink w:anchor="h.f6gibk84bopp">
        <w:r w:rsidR="00854A13">
          <w:rPr>
            <w:color w:val="1155CC"/>
            <w:u w:val="single"/>
          </w:rPr>
          <w:t>Typical HD Level</w:t>
        </w:r>
      </w:hyperlink>
    </w:p>
    <w:p w14:paraId="5E24867B" w14:textId="77777777" w:rsidR="00DA7737" w:rsidRDefault="00E051A5">
      <w:pPr>
        <w:ind w:left="720"/>
      </w:pPr>
      <w:hyperlink w:anchor="h.e85u8uu48pjv">
        <w:r w:rsidR="00854A13">
          <w:rPr>
            <w:color w:val="1155CC"/>
            <w:u w:val="single"/>
          </w:rPr>
          <w:t>Typical Screen Format</w:t>
        </w:r>
      </w:hyperlink>
    </w:p>
    <w:p w14:paraId="3A48158B" w14:textId="77777777" w:rsidR="00DA7737" w:rsidRDefault="00E051A5">
      <w:pPr>
        <w:ind w:left="720"/>
      </w:pPr>
      <w:hyperlink w:anchor="h.ulj2ovb9526k">
        <w:r w:rsidR="00854A13">
          <w:rPr>
            <w:color w:val="1155CC"/>
            <w:u w:val="single"/>
          </w:rPr>
          <w:t>Variable Bit Rate</w:t>
        </w:r>
      </w:hyperlink>
    </w:p>
    <w:p w14:paraId="7A6F4ECF" w14:textId="77777777" w:rsidR="00DA7737" w:rsidDel="00A5293F" w:rsidRDefault="000D4B2C">
      <w:pPr>
        <w:ind w:left="720"/>
        <w:rPr>
          <w:del w:id="35" w:author="edgar" w:date="2017-05-25T10:01:00Z"/>
        </w:rPr>
      </w:pPr>
      <w:del w:id="36" w:author="edgar" w:date="2017-05-25T09:50:00Z">
        <w:r w:rsidDel="002A6474">
          <w:fldChar w:fldCharType="begin"/>
        </w:r>
        <w:r w:rsidDel="002A6474">
          <w:delInstrText xml:space="preserve"> HYPERLINK \l "h.2waxy0w6ze9z" \h </w:delInstrText>
        </w:r>
        <w:r w:rsidDel="002A6474">
          <w:fldChar w:fldCharType="separate"/>
        </w:r>
        <w:r w:rsidR="00854A13" w:rsidDel="002A6474">
          <w:rPr>
            <w:color w:val="1155CC"/>
            <w:u w:val="single"/>
          </w:rPr>
          <w:delText>Version Description</w:delText>
        </w:r>
        <w:r w:rsidDel="002A6474">
          <w:rPr>
            <w:color w:val="1155CC"/>
            <w:u w:val="single"/>
          </w:rPr>
          <w:fldChar w:fldCharType="end"/>
        </w:r>
      </w:del>
    </w:p>
    <w:p w14:paraId="1B2F48D2" w14:textId="77777777" w:rsidR="00DA7737" w:rsidDel="00A5293F" w:rsidRDefault="000D4B2C">
      <w:pPr>
        <w:ind w:left="720"/>
        <w:rPr>
          <w:del w:id="37" w:author="edgar" w:date="2017-05-25T10:01:00Z"/>
        </w:rPr>
      </w:pPr>
      <w:del w:id="38" w:author="edgar" w:date="2017-05-25T09:49:00Z">
        <w:r w:rsidDel="002A6474">
          <w:fldChar w:fldCharType="begin"/>
        </w:r>
        <w:r w:rsidDel="002A6474">
          <w:delInstrText xml:space="preserve"> HYPERLINK \l "h.9j0bmsgx8h8n" \h </w:delInstrText>
        </w:r>
        <w:r w:rsidDel="002A6474">
          <w:fldChar w:fldCharType="separate"/>
        </w:r>
        <w:r w:rsidR="00854A13" w:rsidDel="002A6474">
          <w:rPr>
            <w:color w:val="1155CC"/>
            <w:u w:val="single"/>
          </w:rPr>
          <w:delText>Version Number</w:delText>
        </w:r>
        <w:r w:rsidDel="002A6474">
          <w:rPr>
            <w:color w:val="1155CC"/>
            <w:u w:val="single"/>
          </w:rPr>
          <w:fldChar w:fldCharType="end"/>
        </w:r>
      </w:del>
    </w:p>
    <w:p w14:paraId="0009703E" w14:textId="77777777" w:rsidR="00DA7737" w:rsidRDefault="00E051A5">
      <w:pPr>
        <w:ind w:left="720"/>
      </w:pPr>
      <w:hyperlink w:anchor="h.mebcd24hg7vv">
        <w:r w:rsidR="00854A13">
          <w:rPr>
            <w:color w:val="1155CC"/>
            <w:u w:val="single"/>
          </w:rPr>
          <w:t>Vertical Resolution</w:t>
        </w:r>
      </w:hyperlink>
    </w:p>
    <w:p w14:paraId="0523A6BC" w14:textId="77777777" w:rsidR="00DA7737" w:rsidRDefault="00E051A5">
      <w:pPr>
        <w:ind w:left="720"/>
      </w:pPr>
      <w:hyperlink w:anchor="h.a89dhab32ptg">
        <w:r w:rsidR="00854A13">
          <w:rPr>
            <w:color w:val="1155CC"/>
            <w:u w:val="single"/>
          </w:rPr>
          <w:t>Video Bitrate Average</w:t>
        </w:r>
      </w:hyperlink>
    </w:p>
    <w:p w14:paraId="43C03438" w14:textId="77777777" w:rsidR="00DA7737" w:rsidRDefault="00E051A5">
      <w:pPr>
        <w:ind w:left="720"/>
      </w:pPr>
      <w:hyperlink w:anchor="h.r5k6ykwisc">
        <w:r w:rsidR="00854A13">
          <w:rPr>
            <w:color w:val="1155CC"/>
            <w:u w:val="single"/>
          </w:rPr>
          <w:t>Video Bitrate Max</w:t>
        </w:r>
      </w:hyperlink>
    </w:p>
    <w:p w14:paraId="3FA01923" w14:textId="77777777" w:rsidR="00DA7737" w:rsidRDefault="00E051A5">
      <w:pPr>
        <w:ind w:left="720"/>
      </w:pPr>
      <w:hyperlink w:anchor="h.1ia0sgiovf4d">
        <w:r w:rsidR="00854A13">
          <w:rPr>
            <w:color w:val="1155CC"/>
            <w:u w:val="single"/>
          </w:rPr>
          <w:t>Video Codec</w:t>
        </w:r>
      </w:hyperlink>
    </w:p>
    <w:p w14:paraId="7BF11E57" w14:textId="77777777" w:rsidR="00DA7737" w:rsidRDefault="00E051A5">
      <w:pPr>
        <w:ind w:left="720"/>
      </w:pPr>
      <w:hyperlink w:anchor="h.rluazil2w7hl">
        <w:r w:rsidR="00854A13">
          <w:rPr>
            <w:color w:val="1155CC"/>
            <w:u w:val="single"/>
          </w:rPr>
          <w:t>Video Codec Type</w:t>
        </w:r>
      </w:hyperlink>
    </w:p>
    <w:p w14:paraId="6C25EC82" w14:textId="77777777" w:rsidR="00DA7737" w:rsidRDefault="00E051A5">
      <w:pPr>
        <w:ind w:left="720"/>
      </w:pPr>
      <w:hyperlink w:anchor="h.dicvw7mwf2ho">
        <w:r w:rsidR="00854A13">
          <w:rPr>
            <w:color w:val="1155CC"/>
            <w:u w:val="single"/>
          </w:rPr>
          <w:t>Video Track Type</w:t>
        </w:r>
      </w:hyperlink>
    </w:p>
    <w:p w14:paraId="05EF2FA4" w14:textId="77777777" w:rsidR="00DA7737" w:rsidRDefault="00E051A5">
      <w:pPr>
        <w:ind w:left="720"/>
      </w:pPr>
      <w:hyperlink w:anchor="h.c1milzdx9jxb">
        <w:r w:rsidR="00854A13">
          <w:rPr>
            <w:color w:val="1155CC"/>
            <w:u w:val="single"/>
          </w:rPr>
          <w:t>UID</w:t>
        </w:r>
      </w:hyperlink>
    </w:p>
    <w:p w14:paraId="44035628" w14:textId="77777777" w:rsidR="00DA7737" w:rsidRDefault="00854A13">
      <w:pPr>
        <w:pStyle w:val="Heading1"/>
        <w:spacing w:line="276" w:lineRule="auto"/>
        <w:contextualSpacing w:val="0"/>
      </w:pPr>
      <w:bookmarkStart w:id="39" w:name="h.ds3xvp2tdd5t" w:colFirst="0" w:colLast="0"/>
      <w:bookmarkEnd w:id="39"/>
      <w:r>
        <w:rPr>
          <w:color w:val="0077C0"/>
          <w:sz w:val="72"/>
          <w:szCs w:val="72"/>
        </w:rPr>
        <w:t>1</w:t>
      </w:r>
      <w:r>
        <w:rPr>
          <w:color w:val="0077C0"/>
          <w:sz w:val="72"/>
          <w:szCs w:val="72"/>
        </w:rPr>
        <w:tab/>
        <w:t>Introduction</w:t>
      </w:r>
    </w:p>
    <w:p w14:paraId="4F0D237B" w14:textId="77777777" w:rsidR="00DA7737" w:rsidRDefault="00854A13">
      <w:pPr>
        <w:spacing w:line="276" w:lineRule="auto"/>
      </w:pPr>
      <w:r>
        <w:t xml:space="preserve">Public Broadcasting Service (PBS) acts as the caretaker of the Interconnection System (IXS) and the main distributor of content. For the next evolution of the IXS, PBS has implemented a metadata model based on the Entertainment Identifier Registry (EIDR). This metadata system will issue unique identifiers recognized across the entertainment industry to newly registered content based on basic metadata, like titles, genre, etc. </w:t>
      </w:r>
    </w:p>
    <w:p w14:paraId="4617158D" w14:textId="77777777" w:rsidR="00DA7737" w:rsidRDefault="00DA7737">
      <w:pPr>
        <w:spacing w:line="276" w:lineRule="auto"/>
      </w:pPr>
    </w:p>
    <w:p w14:paraId="7EA2A354" w14:textId="77777777" w:rsidR="00DA7737" w:rsidRDefault="00854A13">
      <w:pPr>
        <w:spacing w:line="276" w:lineRule="auto"/>
      </w:pPr>
      <w:r>
        <w:t>Using an industry-standardized ID will make new content more organized and easily discoverable by stations.</w:t>
      </w:r>
    </w:p>
    <w:p w14:paraId="4060B6F1" w14:textId="77777777" w:rsidR="00DA7737" w:rsidRDefault="00DA7737">
      <w:pPr>
        <w:spacing w:line="276" w:lineRule="auto"/>
      </w:pPr>
    </w:p>
    <w:p w14:paraId="595704E8" w14:textId="77777777" w:rsidR="00DA7737" w:rsidRDefault="00854A13">
      <w:pPr>
        <w:spacing w:line="276" w:lineRule="auto"/>
      </w:pPr>
      <w:r>
        <w:t>This is the second part of a series of documents concerning the metadata system. The other documents in this series are as follows:</w:t>
      </w:r>
    </w:p>
    <w:p w14:paraId="7A640B73" w14:textId="77777777" w:rsidR="00DA7737" w:rsidRDefault="00DA7737">
      <w:pPr>
        <w:spacing w:line="276" w:lineRule="auto"/>
      </w:pPr>
    </w:p>
    <w:p w14:paraId="6B182C71" w14:textId="77777777" w:rsidR="00DA7737" w:rsidRDefault="00854A13">
      <w:pPr>
        <w:numPr>
          <w:ilvl w:val="0"/>
          <w:numId w:val="24"/>
        </w:numPr>
        <w:spacing w:line="276" w:lineRule="auto"/>
        <w:ind w:hanging="360"/>
        <w:contextualSpacing/>
        <w:rPr>
          <w:highlight w:val="white"/>
        </w:rPr>
      </w:pPr>
      <w:r>
        <w:rPr>
          <w:b/>
          <w:color w:val="333333"/>
          <w:highlight w:val="white"/>
        </w:rPr>
        <w:t>Part 1: Introduction to Abstract Metadata in Public Broadcasting</w:t>
      </w:r>
      <w:r>
        <w:rPr>
          <w:color w:val="333333"/>
          <w:highlight w:val="white"/>
        </w:rPr>
        <w:br/>
      </w:r>
      <w:proofErr w:type="gramStart"/>
      <w:r>
        <w:rPr>
          <w:color w:val="333333"/>
          <w:highlight w:val="white"/>
        </w:rPr>
        <w:t>This</w:t>
      </w:r>
      <w:proofErr w:type="gramEnd"/>
      <w:r>
        <w:rPr>
          <w:color w:val="333333"/>
          <w:highlight w:val="white"/>
        </w:rPr>
        <w:t xml:space="preserve"> part introduces the Interconnection System and the need for an abstract hierarchical metadata system.</w:t>
      </w:r>
    </w:p>
    <w:p w14:paraId="196DDA06" w14:textId="77777777" w:rsidR="00DA7737" w:rsidRDefault="00854A13">
      <w:pPr>
        <w:numPr>
          <w:ilvl w:val="0"/>
          <w:numId w:val="24"/>
        </w:numPr>
        <w:spacing w:line="276" w:lineRule="auto"/>
        <w:ind w:hanging="360"/>
        <w:contextualSpacing/>
        <w:rPr>
          <w:highlight w:val="white"/>
        </w:rPr>
      </w:pPr>
      <w:r>
        <w:rPr>
          <w:b/>
          <w:highlight w:val="white"/>
        </w:rPr>
        <w:t>Part 3: Time-based Descriptive Metadata</w:t>
      </w:r>
      <w:r>
        <w:rPr>
          <w:highlight w:val="white"/>
        </w:rPr>
        <w:br/>
        <w:t>This part explains the metadata that provides detailed information about media content.</w:t>
      </w:r>
    </w:p>
    <w:p w14:paraId="2651CC1B" w14:textId="77777777" w:rsidR="00DA7737" w:rsidRDefault="00DA7737">
      <w:pPr>
        <w:spacing w:line="276" w:lineRule="auto"/>
      </w:pPr>
    </w:p>
    <w:p w14:paraId="2B0FFCEE" w14:textId="77777777" w:rsidR="00DA7737" w:rsidRDefault="00854A13">
      <w:pPr>
        <w:spacing w:line="276" w:lineRule="auto"/>
      </w:pPr>
      <w:r>
        <w:t>This document describes the core abstract metadata models that compose the content library</w:t>
      </w:r>
      <w:r>
        <w:rPr>
          <w:highlight w:val="white"/>
        </w:rPr>
        <w:t xml:space="preserve">. </w:t>
      </w:r>
    </w:p>
    <w:p w14:paraId="1F66F720" w14:textId="77777777" w:rsidR="00DA7737" w:rsidRDefault="00854A13">
      <w:pPr>
        <w:pStyle w:val="Heading2"/>
        <w:contextualSpacing w:val="0"/>
      </w:pPr>
      <w:bookmarkStart w:id="40" w:name="h.4v28x9cdu9pr" w:colFirst="0" w:colLast="0"/>
      <w:bookmarkEnd w:id="40"/>
      <w:r>
        <w:t>Document Organization</w:t>
      </w:r>
    </w:p>
    <w:p w14:paraId="4C235719" w14:textId="77777777" w:rsidR="00DA7737" w:rsidRDefault="00854A13">
      <w:pPr>
        <w:spacing w:line="276" w:lineRule="auto"/>
      </w:pPr>
      <w:r>
        <w:t>This document is organized as follows:</w:t>
      </w:r>
    </w:p>
    <w:p w14:paraId="02D13712" w14:textId="77777777" w:rsidR="00DA7737" w:rsidRDefault="00DA7737">
      <w:pPr>
        <w:spacing w:line="276" w:lineRule="auto"/>
      </w:pPr>
    </w:p>
    <w:p w14:paraId="2F3A70FA" w14:textId="77777777" w:rsidR="00DA7737" w:rsidRDefault="00854A13">
      <w:pPr>
        <w:numPr>
          <w:ilvl w:val="0"/>
          <w:numId w:val="23"/>
        </w:numPr>
        <w:spacing w:line="276" w:lineRule="auto"/>
        <w:ind w:hanging="360"/>
        <w:contextualSpacing/>
      </w:pPr>
      <w:r>
        <w:rPr>
          <w:b/>
        </w:rPr>
        <w:t>Core Content Metadata</w:t>
      </w:r>
      <w:r>
        <w:t xml:space="preserve">: This section lists the relational, library, and technical metadata that need to be inputted about core content </w:t>
      </w:r>
      <w:r>
        <w:rPr>
          <w:rFonts w:ascii="Arial" w:eastAsia="Arial" w:hAnsi="Arial" w:cs="Arial"/>
          <w:color w:val="545454"/>
          <w:sz w:val="22"/>
          <w:szCs w:val="22"/>
          <w:highlight w:val="white"/>
        </w:rPr>
        <w:t>—</w:t>
      </w:r>
      <w:r>
        <w:t xml:space="preserve"> like a Series, Episode, etc. </w:t>
      </w:r>
      <w:r>
        <w:rPr>
          <w:rFonts w:ascii="Arial" w:eastAsia="Arial" w:hAnsi="Arial" w:cs="Arial"/>
          <w:color w:val="545454"/>
          <w:sz w:val="22"/>
          <w:szCs w:val="22"/>
          <w:highlight w:val="white"/>
        </w:rPr>
        <w:t>—</w:t>
      </w:r>
      <w:r>
        <w:t xml:space="preserve"> at particular times in their lifecycles.</w:t>
      </w:r>
    </w:p>
    <w:p w14:paraId="700CEC94" w14:textId="77777777" w:rsidR="00DA7737" w:rsidRDefault="00854A13">
      <w:pPr>
        <w:numPr>
          <w:ilvl w:val="0"/>
          <w:numId w:val="23"/>
        </w:numPr>
        <w:spacing w:line="276" w:lineRule="auto"/>
        <w:ind w:hanging="360"/>
        <w:contextualSpacing/>
      </w:pPr>
      <w:r>
        <w:rPr>
          <w:b/>
        </w:rPr>
        <w:t>Core Business Metadata</w:t>
      </w:r>
      <w:r>
        <w:t>: This section covers what metadata should be documented about Associated Organizations and other specific people who deserve Credits.</w:t>
      </w:r>
    </w:p>
    <w:p w14:paraId="3ADCDEBB" w14:textId="77777777" w:rsidR="00DA7737" w:rsidRDefault="00854A13">
      <w:pPr>
        <w:numPr>
          <w:ilvl w:val="0"/>
          <w:numId w:val="23"/>
        </w:numPr>
        <w:spacing w:line="276" w:lineRule="auto"/>
        <w:ind w:hanging="360"/>
        <w:contextualSpacing/>
      </w:pPr>
      <w:r>
        <w:rPr>
          <w:b/>
        </w:rPr>
        <w:t>Metadata Field Reference</w:t>
      </w:r>
      <w:r>
        <w:t>: This section defines each metadata field mentioned in the previous sections with examples, detailed formats, and external resources.</w:t>
      </w:r>
    </w:p>
    <w:p w14:paraId="4659743D" w14:textId="77777777" w:rsidR="00DA7737" w:rsidRDefault="00854A13">
      <w:pPr>
        <w:pStyle w:val="Heading2"/>
        <w:contextualSpacing w:val="0"/>
      </w:pPr>
      <w:bookmarkStart w:id="41" w:name="h.rapgukmb6x6e" w:colFirst="0" w:colLast="0"/>
      <w:bookmarkEnd w:id="41"/>
      <w:r>
        <w:lastRenderedPageBreak/>
        <w:t>Status</w:t>
      </w:r>
    </w:p>
    <w:p w14:paraId="70CD2CDC" w14:textId="77777777" w:rsidR="00DA7737" w:rsidRDefault="00854A13">
      <w:pPr>
        <w:spacing w:line="276" w:lineRule="auto"/>
      </w:pPr>
      <w:r>
        <w:t>The IXS metadata system is designed as a centralized database with near-real-time updates, with an exposed API that station traffic systems can use to consume data directly or create interfaces as is needed. The API allows any system to query metadata to find content.</w:t>
      </w:r>
    </w:p>
    <w:p w14:paraId="0A3EF8EC" w14:textId="77777777" w:rsidR="00DA7737" w:rsidRDefault="00854A13">
      <w:pPr>
        <w:pStyle w:val="Heading2"/>
        <w:contextualSpacing w:val="0"/>
      </w:pPr>
      <w:bookmarkStart w:id="42" w:name="h.1hrlf9bpjqv5" w:colFirst="0" w:colLast="0"/>
      <w:bookmarkEnd w:id="42"/>
      <w:r>
        <w:t>Standards and Conventions</w:t>
      </w:r>
    </w:p>
    <w:p w14:paraId="2CE03919" w14:textId="77777777" w:rsidR="00DA7737" w:rsidRDefault="00854A13">
      <w:pPr>
        <w:spacing w:line="276" w:lineRule="auto"/>
      </w:pPr>
      <w:r>
        <w:t>Standards referenced in this document include the following:</w:t>
      </w:r>
    </w:p>
    <w:p w14:paraId="30FB32E0" w14:textId="77777777" w:rsidR="00DA7737" w:rsidRDefault="00DA7737">
      <w:pPr>
        <w:spacing w:line="276" w:lineRule="auto"/>
      </w:pPr>
    </w:p>
    <w:p w14:paraId="2FDB7718" w14:textId="77777777" w:rsidR="00DA7737" w:rsidRDefault="00854A13">
      <w:pPr>
        <w:numPr>
          <w:ilvl w:val="0"/>
          <w:numId w:val="26"/>
        </w:numPr>
        <w:spacing w:line="276" w:lineRule="auto"/>
        <w:ind w:hanging="360"/>
        <w:contextualSpacing/>
      </w:pPr>
      <w:r>
        <w:rPr>
          <w:b/>
        </w:rPr>
        <w:t>EIDR</w:t>
      </w:r>
      <w:r>
        <w:t xml:space="preserve">, Technical Documentation. </w:t>
      </w:r>
      <w:hyperlink r:id="rId9">
        <w:r>
          <w:rPr>
            <w:color w:val="1155CC"/>
            <w:u w:val="single"/>
          </w:rPr>
          <w:t>http://eidr.org/technology/</w:t>
        </w:r>
      </w:hyperlink>
      <w:r>
        <w:t>.</w:t>
      </w:r>
    </w:p>
    <w:p w14:paraId="1174A4A5" w14:textId="77777777" w:rsidR="00DA7737" w:rsidRDefault="00854A13">
      <w:pPr>
        <w:numPr>
          <w:ilvl w:val="1"/>
          <w:numId w:val="26"/>
        </w:numPr>
        <w:spacing w:line="276" w:lineRule="auto"/>
        <w:ind w:hanging="360"/>
        <w:contextualSpacing/>
      </w:pPr>
      <w:r>
        <w:t xml:space="preserve">Data Fields Reference, December 2015. </w:t>
      </w:r>
      <w:hyperlink r:id="rId10">
        <w:r>
          <w:rPr>
            <w:color w:val="1155CC"/>
            <w:u w:val="single"/>
          </w:rPr>
          <w:t>http://eidr.org/documents/EIDR_2.0_Data_Fields.pdf</w:t>
        </w:r>
      </w:hyperlink>
    </w:p>
    <w:p w14:paraId="42DD0803" w14:textId="77777777" w:rsidR="00DA7737" w:rsidRDefault="00854A13">
      <w:pPr>
        <w:numPr>
          <w:ilvl w:val="1"/>
          <w:numId w:val="26"/>
        </w:numPr>
        <w:spacing w:line="276" w:lineRule="auto"/>
        <w:ind w:hanging="360"/>
        <w:contextualSpacing/>
      </w:pPr>
      <w:r>
        <w:t xml:space="preserve">EIDR ID FORMAT, v1.3, July 2015. </w:t>
      </w:r>
      <w:hyperlink r:id="rId11">
        <w:r>
          <w:rPr>
            <w:color w:val="1155CC"/>
            <w:u w:val="single"/>
          </w:rPr>
          <w:t>http://eidr.org/documents/EIDR_ID_Format_v1.3.pdf</w:t>
        </w:r>
      </w:hyperlink>
    </w:p>
    <w:p w14:paraId="34892C2A" w14:textId="77777777" w:rsidR="00DA7737" w:rsidRDefault="00854A13">
      <w:pPr>
        <w:numPr>
          <w:ilvl w:val="0"/>
          <w:numId w:val="26"/>
        </w:numPr>
        <w:spacing w:line="276" w:lineRule="auto"/>
        <w:ind w:hanging="360"/>
        <w:contextualSpacing/>
      </w:pPr>
      <w:r>
        <w:rPr>
          <w:b/>
        </w:rPr>
        <w:t>TR-META</w:t>
      </w:r>
      <w:r>
        <w:t xml:space="preserve">, </w:t>
      </w:r>
      <w:proofErr w:type="spellStart"/>
      <w:r>
        <w:t>MovieLabs</w:t>
      </w:r>
      <w:proofErr w:type="spellEnd"/>
      <w:r>
        <w:t xml:space="preserve"> Specifications and Standards. </w:t>
      </w:r>
      <w:hyperlink r:id="rId12">
        <w:r>
          <w:rPr>
            <w:color w:val="1155CC"/>
            <w:highlight w:val="white"/>
            <w:u w:val="single"/>
          </w:rPr>
          <w:t>http://www.movielabs.com/md/md/</w:t>
        </w:r>
      </w:hyperlink>
      <w:r>
        <w:t>.</w:t>
      </w:r>
    </w:p>
    <w:p w14:paraId="0D700F44" w14:textId="77777777" w:rsidR="00DA7737" w:rsidRDefault="00854A13">
      <w:pPr>
        <w:numPr>
          <w:ilvl w:val="1"/>
          <w:numId w:val="26"/>
        </w:numPr>
        <w:spacing w:line="276" w:lineRule="auto"/>
        <w:ind w:hanging="360"/>
        <w:contextualSpacing/>
      </w:pPr>
      <w:r>
        <w:rPr>
          <w:b/>
        </w:rPr>
        <w:t>TR-META-CM</w:t>
      </w:r>
      <w:r>
        <w:t xml:space="preserve">, </w:t>
      </w:r>
      <w:r>
        <w:rPr>
          <w:color w:val="333333"/>
          <w:highlight w:val="white"/>
        </w:rPr>
        <w:t xml:space="preserve">Common Metadata, v2.4, Movie Labs, October 2015. </w:t>
      </w:r>
      <w:hyperlink r:id="rId13">
        <w:r>
          <w:rPr>
            <w:color w:val="1155CC"/>
            <w:highlight w:val="white"/>
            <w:u w:val="single"/>
          </w:rPr>
          <w:t>http://www.movielabs.com/md/md/v2.4/Common_Metadata_v2.4.pdf</w:t>
        </w:r>
      </w:hyperlink>
    </w:p>
    <w:p w14:paraId="1F066C89" w14:textId="77777777" w:rsidR="00DA7737" w:rsidRDefault="00854A13">
      <w:pPr>
        <w:numPr>
          <w:ilvl w:val="0"/>
          <w:numId w:val="26"/>
        </w:numPr>
        <w:spacing w:line="276" w:lineRule="auto"/>
        <w:ind w:hanging="360"/>
        <w:contextualSpacing/>
        <w:rPr>
          <w:color w:val="333333"/>
          <w:highlight w:val="white"/>
        </w:rPr>
      </w:pPr>
      <w:r>
        <w:rPr>
          <w:b/>
          <w:color w:val="333333"/>
          <w:highlight w:val="white"/>
        </w:rPr>
        <w:t>RFC5646</w:t>
      </w:r>
      <w:r>
        <w:rPr>
          <w:color w:val="333333"/>
          <w:highlight w:val="white"/>
        </w:rPr>
        <w:t xml:space="preserve">, Tags for Identifying Languages, IETF, September 2009. </w:t>
      </w:r>
      <w:hyperlink r:id="rId14">
        <w:r>
          <w:rPr>
            <w:color w:val="1155CC"/>
            <w:highlight w:val="white"/>
            <w:u w:val="single"/>
          </w:rPr>
          <w:t>https://tools.ietf.org/html/rfc5646</w:t>
        </w:r>
      </w:hyperlink>
    </w:p>
    <w:p w14:paraId="547E8C86" w14:textId="77777777" w:rsidR="00DA7737" w:rsidRDefault="00854A13">
      <w:pPr>
        <w:numPr>
          <w:ilvl w:val="0"/>
          <w:numId w:val="26"/>
        </w:numPr>
        <w:spacing w:line="276" w:lineRule="auto"/>
        <w:ind w:hanging="360"/>
        <w:contextualSpacing/>
        <w:rPr>
          <w:color w:val="333333"/>
          <w:highlight w:val="white"/>
        </w:rPr>
      </w:pPr>
      <w:r>
        <w:rPr>
          <w:b/>
          <w:color w:val="333333"/>
        </w:rPr>
        <w:t>RFC3339</w:t>
      </w:r>
      <w:r>
        <w:rPr>
          <w:color w:val="333333"/>
          <w:highlight w:val="white"/>
        </w:rPr>
        <w:t xml:space="preserve">, Date and Time on the Internet: Timestamps, IETF, July 2002. </w:t>
      </w:r>
      <w:hyperlink r:id="rId15">
        <w:r>
          <w:rPr>
            <w:color w:val="1155CC"/>
            <w:highlight w:val="white"/>
            <w:u w:val="single"/>
          </w:rPr>
          <w:t>https://tools.ietf.org/html/rfc3339</w:t>
        </w:r>
      </w:hyperlink>
    </w:p>
    <w:p w14:paraId="15E1D8D5" w14:textId="77777777" w:rsidR="00DA7737" w:rsidRDefault="00854A13">
      <w:pPr>
        <w:numPr>
          <w:ilvl w:val="0"/>
          <w:numId w:val="26"/>
        </w:numPr>
        <w:spacing w:line="276" w:lineRule="auto"/>
        <w:ind w:hanging="360"/>
        <w:contextualSpacing/>
        <w:rPr>
          <w:color w:val="333333"/>
          <w:highlight w:val="white"/>
        </w:rPr>
      </w:pPr>
      <w:r>
        <w:rPr>
          <w:b/>
          <w:color w:val="333333"/>
          <w:highlight w:val="white"/>
        </w:rPr>
        <w:t>ISO8601</w:t>
      </w:r>
      <w:r>
        <w:rPr>
          <w:color w:val="333333"/>
          <w:highlight w:val="white"/>
        </w:rPr>
        <w:t xml:space="preserve">, Date and Time Format, International Organization for Standardization. </w:t>
      </w:r>
      <w:hyperlink r:id="rId16">
        <w:r>
          <w:rPr>
            <w:color w:val="1155CC"/>
            <w:highlight w:val="white"/>
            <w:u w:val="single"/>
          </w:rPr>
          <w:t>http://www.iso.org/iso/home/standards/iso8601.htm</w:t>
        </w:r>
      </w:hyperlink>
    </w:p>
    <w:p w14:paraId="1448294A" w14:textId="77777777" w:rsidR="00DA7737" w:rsidRDefault="00854A13">
      <w:pPr>
        <w:numPr>
          <w:ilvl w:val="1"/>
          <w:numId w:val="26"/>
        </w:numPr>
        <w:ind w:hanging="360"/>
        <w:contextualSpacing/>
      </w:pPr>
      <w:r>
        <w:t xml:space="preserve">ISO8601-2004, Data elements and interchange formats -- Information interchange -- Representation of dates and times. </w:t>
      </w:r>
      <w:hyperlink r:id="rId17">
        <w:r>
          <w:rPr>
            <w:color w:val="1155CC"/>
            <w:u w:val="single"/>
          </w:rPr>
          <w:t>http://www.iso.org/iso/catalogue_detail?csnumber=40874</w:t>
        </w:r>
      </w:hyperlink>
    </w:p>
    <w:p w14:paraId="2F64C16B" w14:textId="77777777" w:rsidR="00DA7737" w:rsidRDefault="00854A13">
      <w:pPr>
        <w:numPr>
          <w:ilvl w:val="0"/>
          <w:numId w:val="26"/>
        </w:numPr>
        <w:spacing w:line="276" w:lineRule="auto"/>
        <w:ind w:hanging="360"/>
        <w:contextualSpacing/>
        <w:rPr>
          <w:color w:val="333333"/>
          <w:highlight w:val="white"/>
        </w:rPr>
      </w:pPr>
      <w:r>
        <w:rPr>
          <w:b/>
          <w:color w:val="333333"/>
          <w:highlight w:val="white"/>
        </w:rPr>
        <w:t>ISO3166-1</w:t>
      </w:r>
      <w:r>
        <w:rPr>
          <w:color w:val="333333"/>
          <w:highlight w:val="white"/>
        </w:rPr>
        <w:t xml:space="preserve">, Codes for the representation of names of countries and their subdivisions -- Part 1: Country codes, 2007. </w:t>
      </w:r>
      <w:hyperlink r:id="rId18">
        <w:r>
          <w:rPr>
            <w:color w:val="1155CC"/>
            <w:highlight w:val="white"/>
            <w:u w:val="single"/>
          </w:rPr>
          <w:t>http://www.iso.org/iso/home/store/catalogue_tc/catalogue_detail.htm?csnumber=63545</w:t>
        </w:r>
      </w:hyperlink>
    </w:p>
    <w:p w14:paraId="475CEEED" w14:textId="77777777" w:rsidR="00DA7737" w:rsidRDefault="00854A13">
      <w:pPr>
        <w:numPr>
          <w:ilvl w:val="0"/>
          <w:numId w:val="26"/>
        </w:numPr>
        <w:spacing w:line="276" w:lineRule="auto"/>
        <w:ind w:hanging="360"/>
        <w:contextualSpacing/>
        <w:rPr>
          <w:color w:val="333333"/>
          <w:highlight w:val="white"/>
        </w:rPr>
      </w:pPr>
      <w:r>
        <w:rPr>
          <w:b/>
          <w:color w:val="333333"/>
          <w:highlight w:val="white"/>
        </w:rPr>
        <w:t>ISO3166-2</w:t>
      </w:r>
      <w:r>
        <w:rPr>
          <w:color w:val="333333"/>
          <w:highlight w:val="white"/>
        </w:rPr>
        <w:t xml:space="preserve">, Codes for the representation of names of countries and their subdivisions -- Part 2: Country subdivision code. </w:t>
      </w:r>
      <w:hyperlink r:id="rId19">
        <w:r>
          <w:rPr>
            <w:color w:val="1155CC"/>
            <w:highlight w:val="white"/>
            <w:u w:val="single"/>
          </w:rPr>
          <w:t>http://www.iso.org/iso/home/store/catalogue_tc/catalogue_detail.htm?csnumber=63546</w:t>
        </w:r>
      </w:hyperlink>
    </w:p>
    <w:p w14:paraId="5346D7C2" w14:textId="77777777" w:rsidR="00DA7737" w:rsidRDefault="00DA7737">
      <w:pPr>
        <w:spacing w:line="276" w:lineRule="auto"/>
      </w:pPr>
    </w:p>
    <w:p w14:paraId="5FD00943" w14:textId="77777777" w:rsidR="00DA7737" w:rsidRDefault="00854A13">
      <w:r>
        <w:br w:type="page"/>
      </w:r>
    </w:p>
    <w:p w14:paraId="4B003CBC" w14:textId="77777777" w:rsidR="00DA7737" w:rsidRDefault="00DA7737">
      <w:pPr>
        <w:pStyle w:val="Heading1"/>
        <w:spacing w:line="276" w:lineRule="auto"/>
        <w:contextualSpacing w:val="0"/>
      </w:pPr>
      <w:bookmarkStart w:id="43" w:name="h.whv9bqudibax" w:colFirst="0" w:colLast="0"/>
      <w:bookmarkEnd w:id="43"/>
    </w:p>
    <w:p w14:paraId="6326D9A0" w14:textId="77777777" w:rsidR="00DA7737" w:rsidRDefault="00854A13">
      <w:pPr>
        <w:pStyle w:val="Heading1"/>
        <w:spacing w:line="276" w:lineRule="auto"/>
        <w:contextualSpacing w:val="0"/>
      </w:pPr>
      <w:bookmarkStart w:id="44" w:name="h.vnrt8875y8x6" w:colFirst="0" w:colLast="0"/>
      <w:bookmarkEnd w:id="44"/>
      <w:r>
        <w:rPr>
          <w:color w:val="0077C0"/>
          <w:sz w:val="72"/>
          <w:szCs w:val="72"/>
        </w:rPr>
        <w:t>2</w:t>
      </w:r>
      <w:r>
        <w:rPr>
          <w:color w:val="0077C0"/>
          <w:sz w:val="72"/>
          <w:szCs w:val="72"/>
        </w:rPr>
        <w:tab/>
        <w:t>Core Content Metadata</w:t>
      </w:r>
    </w:p>
    <w:p w14:paraId="6477CD74" w14:textId="77777777" w:rsidR="00DA7737" w:rsidRDefault="00854A13">
      <w:pPr>
        <w:spacing w:line="276" w:lineRule="auto"/>
      </w:pPr>
      <w:r>
        <w:t>This section defines the core metadata concepts of broadcasted content. The main metadata concepts include the following:</w:t>
      </w:r>
    </w:p>
    <w:p w14:paraId="6311BE6B" w14:textId="77777777" w:rsidR="00DA7737" w:rsidRDefault="00DA7737">
      <w:pPr>
        <w:spacing w:line="276" w:lineRule="auto"/>
      </w:pPr>
    </w:p>
    <w:p w14:paraId="3AC30290" w14:textId="77777777" w:rsidR="00DA7737" w:rsidRDefault="00854A13">
      <w:pPr>
        <w:spacing w:line="276" w:lineRule="auto"/>
      </w:pPr>
      <w:r>
        <w:t>Abstract Concepts:</w:t>
      </w:r>
    </w:p>
    <w:p w14:paraId="6646132B" w14:textId="77777777" w:rsidR="00DA7737" w:rsidRDefault="00E051A5">
      <w:pPr>
        <w:numPr>
          <w:ilvl w:val="0"/>
          <w:numId w:val="1"/>
        </w:numPr>
        <w:spacing w:line="276" w:lineRule="auto"/>
        <w:ind w:hanging="360"/>
        <w:contextualSpacing/>
      </w:pPr>
      <w:hyperlink w:anchor="h.ueln8nevu620">
        <w:r w:rsidR="00854A13">
          <w:rPr>
            <w:color w:val="1155CC"/>
            <w:u w:val="single"/>
          </w:rPr>
          <w:t>Franchise</w:t>
        </w:r>
      </w:hyperlink>
      <w:r w:rsidR="00854A13">
        <w:t xml:space="preserve"> (optional)</w:t>
      </w:r>
    </w:p>
    <w:p w14:paraId="295A560E" w14:textId="77777777" w:rsidR="00DA7737" w:rsidRDefault="00E051A5">
      <w:pPr>
        <w:numPr>
          <w:ilvl w:val="0"/>
          <w:numId w:val="1"/>
        </w:numPr>
        <w:spacing w:line="276" w:lineRule="auto"/>
        <w:ind w:hanging="360"/>
        <w:contextualSpacing/>
      </w:pPr>
      <w:hyperlink w:anchor="h.fj84pzkguz3g">
        <w:r w:rsidR="00854A13">
          <w:rPr>
            <w:color w:val="1155CC"/>
            <w:u w:val="single"/>
          </w:rPr>
          <w:t>Series</w:t>
        </w:r>
      </w:hyperlink>
    </w:p>
    <w:p w14:paraId="09A40D1D" w14:textId="77777777" w:rsidR="00DA7737" w:rsidRDefault="00E051A5">
      <w:pPr>
        <w:numPr>
          <w:ilvl w:val="0"/>
          <w:numId w:val="1"/>
        </w:numPr>
        <w:spacing w:line="276" w:lineRule="auto"/>
        <w:ind w:hanging="360"/>
        <w:contextualSpacing/>
      </w:pPr>
      <w:hyperlink w:anchor="h.4k798b48fl3a">
        <w:r w:rsidR="00854A13">
          <w:rPr>
            <w:color w:val="1155CC"/>
            <w:u w:val="single"/>
          </w:rPr>
          <w:t>Season</w:t>
        </w:r>
      </w:hyperlink>
    </w:p>
    <w:p w14:paraId="7597C396" w14:textId="77777777" w:rsidR="00DA7737" w:rsidRDefault="00E051A5">
      <w:pPr>
        <w:numPr>
          <w:ilvl w:val="0"/>
          <w:numId w:val="1"/>
        </w:numPr>
        <w:spacing w:line="276" w:lineRule="auto"/>
        <w:ind w:hanging="360"/>
        <w:contextualSpacing/>
      </w:pPr>
      <w:hyperlink w:anchor="h.dvoudw3nhuzz">
        <w:r w:rsidR="00854A13">
          <w:rPr>
            <w:color w:val="1155CC"/>
            <w:u w:val="single"/>
          </w:rPr>
          <w:t>Sub Series</w:t>
        </w:r>
      </w:hyperlink>
      <w:r w:rsidR="00854A13">
        <w:t xml:space="preserve"> (optional)</w:t>
      </w:r>
    </w:p>
    <w:p w14:paraId="5A373838" w14:textId="77777777" w:rsidR="00DA7737" w:rsidRDefault="00E051A5">
      <w:pPr>
        <w:numPr>
          <w:ilvl w:val="0"/>
          <w:numId w:val="1"/>
        </w:numPr>
        <w:spacing w:line="276" w:lineRule="auto"/>
        <w:ind w:hanging="360"/>
        <w:contextualSpacing/>
      </w:pPr>
      <w:hyperlink w:anchor="h.f0mqh86eha7u">
        <w:r w:rsidR="00854A13">
          <w:rPr>
            <w:color w:val="1155CC"/>
            <w:u w:val="single"/>
          </w:rPr>
          <w:t>Sub Season</w:t>
        </w:r>
      </w:hyperlink>
      <w:r w:rsidR="00854A13">
        <w:t xml:space="preserve"> (optional)</w:t>
      </w:r>
    </w:p>
    <w:p w14:paraId="13749762" w14:textId="77777777" w:rsidR="00DA7737" w:rsidRDefault="00E051A5">
      <w:pPr>
        <w:numPr>
          <w:ilvl w:val="0"/>
          <w:numId w:val="1"/>
        </w:numPr>
        <w:spacing w:line="276" w:lineRule="auto"/>
        <w:ind w:hanging="360"/>
        <w:contextualSpacing/>
      </w:pPr>
      <w:hyperlink w:anchor="h.7q8zszeso590">
        <w:r w:rsidR="00854A13">
          <w:rPr>
            <w:color w:val="1155CC"/>
            <w:u w:val="single"/>
          </w:rPr>
          <w:t>Episode</w:t>
        </w:r>
      </w:hyperlink>
    </w:p>
    <w:p w14:paraId="7AE058AC" w14:textId="77777777" w:rsidR="00DA7737" w:rsidRDefault="00E051A5">
      <w:pPr>
        <w:numPr>
          <w:ilvl w:val="0"/>
          <w:numId w:val="1"/>
        </w:numPr>
        <w:spacing w:line="276" w:lineRule="auto"/>
        <w:ind w:hanging="360"/>
        <w:contextualSpacing/>
      </w:pPr>
      <w:hyperlink w:anchor="h.kf4mxv5kadr5">
        <w:r w:rsidR="00854A13">
          <w:rPr>
            <w:color w:val="1155CC"/>
            <w:u w:val="single"/>
          </w:rPr>
          <w:t>Story</w:t>
        </w:r>
      </w:hyperlink>
    </w:p>
    <w:p w14:paraId="0BB6C908" w14:textId="77777777" w:rsidR="00DA7737" w:rsidRDefault="00DA7737">
      <w:pPr>
        <w:spacing w:line="276" w:lineRule="auto"/>
      </w:pPr>
    </w:p>
    <w:p w14:paraId="7E4AE5D5" w14:textId="77777777" w:rsidR="00DA7737" w:rsidRDefault="00854A13">
      <w:pPr>
        <w:spacing w:line="276" w:lineRule="auto"/>
      </w:pPr>
      <w:r>
        <w:t>Curated Compilations</w:t>
      </w:r>
    </w:p>
    <w:p w14:paraId="1A6029D9" w14:textId="77777777" w:rsidR="00DA7737" w:rsidRDefault="00E051A5">
      <w:pPr>
        <w:numPr>
          <w:ilvl w:val="0"/>
          <w:numId w:val="1"/>
        </w:numPr>
        <w:spacing w:line="276" w:lineRule="auto"/>
        <w:ind w:hanging="360"/>
        <w:contextualSpacing/>
      </w:pPr>
      <w:hyperlink w:anchor="h.s8x3up4gkz35">
        <w:r w:rsidR="00854A13">
          <w:rPr>
            <w:color w:val="1155CC"/>
            <w:u w:val="single"/>
          </w:rPr>
          <w:t>Release</w:t>
        </w:r>
      </w:hyperlink>
    </w:p>
    <w:p w14:paraId="76321AE8" w14:textId="77777777" w:rsidR="00DA7737" w:rsidRDefault="00DA7737">
      <w:pPr>
        <w:spacing w:line="276" w:lineRule="auto"/>
      </w:pPr>
    </w:p>
    <w:p w14:paraId="7B3F3582" w14:textId="77777777" w:rsidR="00DA7737" w:rsidRDefault="00854A13">
      <w:pPr>
        <w:spacing w:line="276" w:lineRule="auto"/>
      </w:pPr>
      <w:r>
        <w:t>Tangible Assets</w:t>
      </w:r>
    </w:p>
    <w:p w14:paraId="42F4A68D" w14:textId="77777777" w:rsidR="00DA7737" w:rsidRDefault="00E051A5">
      <w:pPr>
        <w:numPr>
          <w:ilvl w:val="0"/>
          <w:numId w:val="1"/>
        </w:numPr>
        <w:spacing w:line="276" w:lineRule="auto"/>
        <w:ind w:hanging="360"/>
        <w:contextualSpacing/>
      </w:pPr>
      <w:hyperlink w:anchor="h.uooamhfqzh1r">
        <w:r w:rsidR="00854A13">
          <w:rPr>
            <w:color w:val="1155CC"/>
            <w:u w:val="single"/>
          </w:rPr>
          <w:t>Manifestation</w:t>
        </w:r>
      </w:hyperlink>
    </w:p>
    <w:p w14:paraId="3EA63F79" w14:textId="77777777" w:rsidR="00DA7737" w:rsidRDefault="00DA7737">
      <w:pPr>
        <w:spacing w:line="276" w:lineRule="auto"/>
      </w:pPr>
    </w:p>
    <w:p w14:paraId="0ADDCD0B" w14:textId="77777777" w:rsidR="00DA7737" w:rsidRDefault="00E051A5">
      <w:pPr>
        <w:spacing w:line="276" w:lineRule="auto"/>
      </w:pPr>
      <w:hyperlink w:anchor="h.2zs2s6ybmu1w">
        <w:r w:rsidR="00854A13">
          <w:rPr>
            <w:color w:val="1155CC"/>
            <w:u w:val="single"/>
          </w:rPr>
          <w:t>Figure 1</w:t>
        </w:r>
      </w:hyperlink>
      <w:r w:rsidR="00854A13">
        <w:t xml:space="preserve"> shows an overview of the core abstract broadcasting concepts and their relationships to each other.</w:t>
      </w:r>
    </w:p>
    <w:p w14:paraId="7A0FC86E" w14:textId="77777777" w:rsidR="00DA7737" w:rsidRDefault="00854A13">
      <w:pPr>
        <w:pStyle w:val="Heading4"/>
        <w:contextualSpacing w:val="0"/>
        <w:jc w:val="center"/>
      </w:pPr>
      <w:bookmarkStart w:id="45" w:name="h.2zs2s6ybmu1w" w:colFirst="0" w:colLast="0"/>
      <w:bookmarkEnd w:id="45"/>
      <w:r>
        <w:lastRenderedPageBreak/>
        <w:t>Figure 1: Overview of Abstract Content Models</w:t>
      </w:r>
    </w:p>
    <w:p w14:paraId="4A890EF5" w14:textId="77777777" w:rsidR="00DA7737" w:rsidRDefault="00854A13">
      <w:pPr>
        <w:spacing w:line="276" w:lineRule="auto"/>
        <w:jc w:val="center"/>
      </w:pPr>
      <w:r>
        <w:rPr>
          <w:noProof/>
        </w:rPr>
        <w:drawing>
          <wp:inline distT="19050" distB="19050" distL="19050" distR="19050" wp14:anchorId="7BE4C5CD" wp14:editId="128548A1">
            <wp:extent cx="5743575" cy="66484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r="1791" b="1412"/>
                    <a:stretch>
                      <a:fillRect/>
                    </a:stretch>
                  </pic:blipFill>
                  <pic:spPr>
                    <a:xfrm>
                      <a:off x="0" y="0"/>
                      <a:ext cx="5743575" cy="6648450"/>
                    </a:xfrm>
                    <a:prstGeom prst="rect">
                      <a:avLst/>
                    </a:prstGeom>
                    <a:ln/>
                  </pic:spPr>
                </pic:pic>
              </a:graphicData>
            </a:graphic>
          </wp:inline>
        </w:drawing>
      </w:r>
    </w:p>
    <w:p w14:paraId="070FB588" w14:textId="77777777" w:rsidR="00DA7737" w:rsidRDefault="00854A13">
      <w:pPr>
        <w:spacing w:line="276" w:lineRule="auto"/>
        <w:jc w:val="center"/>
      </w:pPr>
      <w:r>
        <w:rPr>
          <w:color w:val="666666"/>
          <w:sz w:val="20"/>
          <w:szCs w:val="20"/>
        </w:rPr>
        <w:t xml:space="preserve">This diagram shows the hierarchy of abstract content models. Child content models may inherit some metadata values from a parent content model. For example, a Series and </w:t>
      </w:r>
      <w:proofErr w:type="gramStart"/>
      <w:r>
        <w:rPr>
          <w:color w:val="666666"/>
          <w:sz w:val="20"/>
          <w:szCs w:val="20"/>
        </w:rPr>
        <w:t>an</w:t>
      </w:r>
      <w:proofErr w:type="gramEnd"/>
      <w:r>
        <w:rPr>
          <w:color w:val="666666"/>
          <w:sz w:val="20"/>
          <w:szCs w:val="20"/>
        </w:rPr>
        <w:t xml:space="preserve"> One Time Only from the same Franchise may share metadata with each other.</w:t>
      </w:r>
    </w:p>
    <w:p w14:paraId="00B3E4CC" w14:textId="77777777" w:rsidR="00DA7737" w:rsidRDefault="00854A13">
      <w:pPr>
        <w:pStyle w:val="Heading2"/>
        <w:contextualSpacing w:val="0"/>
      </w:pPr>
      <w:bookmarkStart w:id="46" w:name="h.ueln8nevu620" w:colFirst="0" w:colLast="0"/>
      <w:bookmarkEnd w:id="46"/>
      <w:r>
        <w:t>Franchise</w:t>
      </w:r>
    </w:p>
    <w:p w14:paraId="105D170A" w14:textId="77777777" w:rsidR="00DA7737" w:rsidRDefault="00854A13">
      <w:pPr>
        <w:spacing w:line="276" w:lineRule="auto"/>
      </w:pPr>
      <w:r>
        <w:t>This element is an optional super container for special circumstances, such as the following:</w:t>
      </w:r>
    </w:p>
    <w:p w14:paraId="5E49A590" w14:textId="77777777" w:rsidR="00DA7737" w:rsidRDefault="00DA7737">
      <w:pPr>
        <w:spacing w:line="276" w:lineRule="auto"/>
      </w:pPr>
    </w:p>
    <w:p w14:paraId="4A615CDE" w14:textId="77777777" w:rsidR="00DA7737" w:rsidRDefault="00854A13">
      <w:pPr>
        <w:numPr>
          <w:ilvl w:val="0"/>
          <w:numId w:val="32"/>
        </w:numPr>
        <w:spacing w:line="276" w:lineRule="auto"/>
        <w:ind w:hanging="360"/>
        <w:contextualSpacing/>
      </w:pPr>
      <w:r>
        <w:t>Grouping a large body of work (e.g. Ken Burns Collection)</w:t>
      </w:r>
    </w:p>
    <w:p w14:paraId="143480D3" w14:textId="77777777" w:rsidR="00DA7737" w:rsidRDefault="00854A13">
      <w:pPr>
        <w:numPr>
          <w:ilvl w:val="0"/>
          <w:numId w:val="32"/>
        </w:numPr>
        <w:spacing w:line="276" w:lineRule="auto"/>
        <w:ind w:hanging="360"/>
        <w:contextualSpacing/>
      </w:pPr>
      <w:r>
        <w:lastRenderedPageBreak/>
        <w:t>Aggregating content for an anthology Series (e.g. Masterpiece)</w:t>
      </w:r>
    </w:p>
    <w:p w14:paraId="3D3EDFC4" w14:textId="77777777" w:rsidR="00DA7737" w:rsidRDefault="00854A13">
      <w:pPr>
        <w:pStyle w:val="Heading3"/>
        <w:contextualSpacing w:val="0"/>
      </w:pPr>
      <w:bookmarkStart w:id="47" w:name="h.eih1ff1mtqps" w:colFirst="0" w:colLast="0"/>
      <w:bookmarkEnd w:id="47"/>
      <w:r>
        <w:t>How a Franchise Relates to Other Concepts</w:t>
      </w:r>
    </w:p>
    <w:p w14:paraId="301B3620" w14:textId="77777777" w:rsidR="00DA7737" w:rsidRDefault="00854A13">
      <w:pPr>
        <w:spacing w:line="276" w:lineRule="auto"/>
      </w:pPr>
      <w:r>
        <w:t xml:space="preserve">As represented in </w:t>
      </w:r>
      <w:hyperlink w:anchor="h.2zs2s6ybmu1w">
        <w:r>
          <w:rPr>
            <w:color w:val="1155CC"/>
            <w:u w:val="single"/>
          </w:rPr>
          <w:t>Figure 1</w:t>
        </w:r>
      </w:hyperlink>
      <w:r>
        <w:t xml:space="preserve">, a Franchise has the following relationships with other concepts: </w:t>
      </w:r>
    </w:p>
    <w:p w14:paraId="1EF82DE3" w14:textId="77777777" w:rsidR="00DA7737" w:rsidRDefault="00DA7737">
      <w:pPr>
        <w:spacing w:line="276" w:lineRule="auto"/>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DA7737" w14:paraId="5EF64A87" w14:textId="77777777">
        <w:tc>
          <w:tcPr>
            <w:tcW w:w="2370" w:type="dxa"/>
            <w:shd w:val="clear" w:color="auto" w:fill="073763"/>
            <w:tcMar>
              <w:top w:w="100" w:type="dxa"/>
              <w:left w:w="100" w:type="dxa"/>
              <w:bottom w:w="100" w:type="dxa"/>
              <w:right w:w="100" w:type="dxa"/>
            </w:tcMar>
          </w:tcPr>
          <w:p w14:paraId="32052326" w14:textId="77777777" w:rsidR="00DA7737" w:rsidRDefault="00854A13">
            <w:pPr>
              <w:spacing w:line="276" w:lineRule="auto"/>
            </w:pPr>
            <w:r>
              <w:rPr>
                <w:b/>
                <w:color w:val="FFFFFF"/>
              </w:rPr>
              <w:t>Relationship</w:t>
            </w:r>
          </w:p>
        </w:tc>
        <w:tc>
          <w:tcPr>
            <w:tcW w:w="7710" w:type="dxa"/>
            <w:shd w:val="clear" w:color="auto" w:fill="073763"/>
            <w:tcMar>
              <w:top w:w="100" w:type="dxa"/>
              <w:left w:w="100" w:type="dxa"/>
              <w:bottom w:w="100" w:type="dxa"/>
              <w:right w:w="100" w:type="dxa"/>
            </w:tcMar>
          </w:tcPr>
          <w:p w14:paraId="0A223FCD" w14:textId="77777777" w:rsidR="00DA7737" w:rsidRDefault="00854A13">
            <w:pPr>
              <w:spacing w:line="276" w:lineRule="auto"/>
            </w:pPr>
            <w:r>
              <w:rPr>
                <w:b/>
                <w:color w:val="FFFFFF"/>
              </w:rPr>
              <w:t>Description</w:t>
            </w:r>
          </w:p>
        </w:tc>
      </w:tr>
      <w:tr w:rsidR="00DA7737" w14:paraId="41B11A14" w14:textId="77777777">
        <w:tc>
          <w:tcPr>
            <w:tcW w:w="2370" w:type="dxa"/>
            <w:tcMar>
              <w:top w:w="100" w:type="dxa"/>
              <w:left w:w="100" w:type="dxa"/>
              <w:bottom w:w="100" w:type="dxa"/>
              <w:right w:w="100" w:type="dxa"/>
            </w:tcMar>
          </w:tcPr>
          <w:p w14:paraId="2995F995" w14:textId="77777777" w:rsidR="00DA7737" w:rsidRDefault="00854A13">
            <w:pPr>
              <w:spacing w:line="276" w:lineRule="auto"/>
            </w:pPr>
            <w:r>
              <w:t>contains</w:t>
            </w:r>
          </w:p>
        </w:tc>
        <w:tc>
          <w:tcPr>
            <w:tcW w:w="7710" w:type="dxa"/>
            <w:tcMar>
              <w:top w:w="100" w:type="dxa"/>
              <w:left w:w="100" w:type="dxa"/>
              <w:bottom w:w="100" w:type="dxa"/>
              <w:right w:w="100" w:type="dxa"/>
            </w:tcMar>
          </w:tcPr>
          <w:p w14:paraId="7994891D" w14:textId="77777777" w:rsidR="00DA7737" w:rsidRDefault="00854A13">
            <w:pPr>
              <w:spacing w:line="276" w:lineRule="auto"/>
            </w:pPr>
            <w:r>
              <w:t xml:space="preserve">A Franchise contains a </w:t>
            </w:r>
            <w:hyperlink w:anchor="h.fj84pzkguz3g">
              <w:r>
                <w:rPr>
                  <w:color w:val="1155CC"/>
                  <w:u w:val="single"/>
                </w:rPr>
                <w:t>Series</w:t>
              </w:r>
            </w:hyperlink>
            <w:r>
              <w:t xml:space="preserve"> and sometimes a </w:t>
            </w:r>
            <w:hyperlink w:anchor="h.19d3kbapffh5">
              <w:r>
                <w:rPr>
                  <w:color w:val="1155CC"/>
                  <w:u w:val="single"/>
                </w:rPr>
                <w:t>One Time Only</w:t>
              </w:r>
            </w:hyperlink>
            <w:r>
              <w:t xml:space="preserve"> show. </w:t>
            </w:r>
          </w:p>
          <w:p w14:paraId="525D2262" w14:textId="77777777" w:rsidR="00DA7737" w:rsidRDefault="00DA7737">
            <w:pPr>
              <w:spacing w:line="276" w:lineRule="auto"/>
            </w:pPr>
          </w:p>
          <w:p w14:paraId="59FCE563" w14:textId="77777777" w:rsidR="00DA7737" w:rsidRDefault="00854A13">
            <w:pPr>
              <w:spacing w:line="276" w:lineRule="auto"/>
            </w:pPr>
            <w:r>
              <w:t>This means a Series and its descendants will inherit metadata from the Franchise.</w:t>
            </w:r>
          </w:p>
          <w:p w14:paraId="55F8F45C" w14:textId="77777777" w:rsidR="00DA7737" w:rsidRDefault="00DA7737">
            <w:pPr>
              <w:spacing w:line="276" w:lineRule="auto"/>
            </w:pPr>
          </w:p>
          <w:p w14:paraId="4AC34EC1" w14:textId="77777777" w:rsidR="00DA7737" w:rsidRDefault="00854A13">
            <w:pPr>
              <w:spacing w:line="276" w:lineRule="auto"/>
            </w:pPr>
            <w:r>
              <w:t>This also means that a Series and a One Time Only may share metadata values.</w:t>
            </w:r>
          </w:p>
        </w:tc>
      </w:tr>
    </w:tbl>
    <w:p w14:paraId="4242548C" w14:textId="77777777" w:rsidR="00DA7737" w:rsidRDefault="00854A13">
      <w:pPr>
        <w:pStyle w:val="Heading3"/>
        <w:contextualSpacing w:val="0"/>
      </w:pPr>
      <w:bookmarkStart w:id="48" w:name="h.og3dip6l6ep3" w:colFirst="0" w:colLast="0"/>
      <w:bookmarkEnd w:id="48"/>
      <w:r>
        <w:t>Franchise Metadata Fields</w:t>
      </w:r>
    </w:p>
    <w:p w14:paraId="05B24C30" w14:textId="77777777" w:rsidR="00DA7737" w:rsidRDefault="00854A13">
      <w:pPr>
        <w:spacing w:line="276" w:lineRule="auto"/>
      </w:pPr>
      <w:r>
        <w:t>The metadata fields associated with a Franchise include the fields detailed in the following table:</w:t>
      </w:r>
    </w:p>
    <w:p w14:paraId="2421924C" w14:textId="77777777" w:rsidR="00DA7737" w:rsidRDefault="00DA7737">
      <w:pPr>
        <w:spacing w:line="276" w:lineRule="auto"/>
      </w:pPr>
    </w:p>
    <w:tbl>
      <w:tblPr>
        <w:tblStyle w:val="a0"/>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7320"/>
      </w:tblGrid>
      <w:tr w:rsidR="00DA7737" w14:paraId="6D923F36" w14:textId="77777777">
        <w:trPr>
          <w:trHeight w:val="500"/>
        </w:trPr>
        <w:tc>
          <w:tcPr>
            <w:tcW w:w="2730" w:type="dxa"/>
            <w:shd w:val="clear" w:color="auto" w:fill="073763"/>
            <w:tcMar>
              <w:top w:w="100" w:type="dxa"/>
              <w:left w:w="100" w:type="dxa"/>
              <w:bottom w:w="100" w:type="dxa"/>
              <w:right w:w="100" w:type="dxa"/>
            </w:tcMar>
          </w:tcPr>
          <w:p w14:paraId="36F644AD" w14:textId="77777777" w:rsidR="00DA7737" w:rsidRDefault="00854A13">
            <w:pPr>
              <w:widowControl w:val="0"/>
              <w:spacing w:line="276" w:lineRule="auto"/>
            </w:pPr>
            <w:r>
              <w:rPr>
                <w:b/>
                <w:color w:val="FFFFFF"/>
                <w:shd w:val="clear" w:color="auto" w:fill="073763"/>
              </w:rPr>
              <w:t>Lifecycle Phase</w:t>
            </w:r>
          </w:p>
        </w:tc>
        <w:tc>
          <w:tcPr>
            <w:tcW w:w="7320" w:type="dxa"/>
            <w:shd w:val="clear" w:color="auto" w:fill="073763"/>
            <w:tcMar>
              <w:top w:w="100" w:type="dxa"/>
              <w:left w:w="100" w:type="dxa"/>
              <w:bottom w:w="100" w:type="dxa"/>
              <w:right w:w="100" w:type="dxa"/>
            </w:tcMar>
          </w:tcPr>
          <w:p w14:paraId="20B57D3D" w14:textId="77777777" w:rsidR="00DA7737" w:rsidRDefault="00854A13">
            <w:pPr>
              <w:widowControl w:val="0"/>
              <w:spacing w:line="276" w:lineRule="auto"/>
            </w:pPr>
            <w:r>
              <w:rPr>
                <w:b/>
                <w:color w:val="FFFFFF"/>
                <w:shd w:val="clear" w:color="auto" w:fill="073763"/>
              </w:rPr>
              <w:t>Metadata Fields</w:t>
            </w:r>
          </w:p>
        </w:tc>
      </w:tr>
      <w:tr w:rsidR="00DA7737" w14:paraId="7D2CE2D5" w14:textId="77777777">
        <w:trPr>
          <w:trHeight w:val="440"/>
        </w:trPr>
        <w:tc>
          <w:tcPr>
            <w:tcW w:w="2730" w:type="dxa"/>
            <w:vMerge w:val="restart"/>
            <w:tcMar>
              <w:top w:w="100" w:type="dxa"/>
              <w:left w:w="100" w:type="dxa"/>
              <w:bottom w:w="100" w:type="dxa"/>
              <w:right w:w="100" w:type="dxa"/>
            </w:tcMar>
          </w:tcPr>
          <w:p w14:paraId="1E8FE159" w14:textId="77777777" w:rsidR="00DA7737" w:rsidRDefault="00854A13">
            <w:pPr>
              <w:widowControl w:val="0"/>
              <w:spacing w:line="276" w:lineRule="auto"/>
            </w:pPr>
            <w:r>
              <w:t>During Acquisition</w:t>
            </w:r>
          </w:p>
        </w:tc>
        <w:tc>
          <w:tcPr>
            <w:tcW w:w="7320" w:type="dxa"/>
            <w:vMerge w:val="restart"/>
            <w:tcMar>
              <w:top w:w="100" w:type="dxa"/>
              <w:left w:w="100" w:type="dxa"/>
              <w:bottom w:w="100" w:type="dxa"/>
              <w:right w:w="100" w:type="dxa"/>
            </w:tcMar>
          </w:tcPr>
          <w:p w14:paraId="10C4C803" w14:textId="77777777" w:rsidR="00DA7737" w:rsidRDefault="00E051A5">
            <w:pPr>
              <w:widowControl w:val="0"/>
              <w:spacing w:line="276" w:lineRule="auto"/>
            </w:pPr>
            <w:hyperlink w:anchor="h.c1milzdx9jxb">
              <w:r w:rsidR="00854A13">
                <w:rPr>
                  <w:color w:val="1155CC"/>
                </w:rPr>
                <w:t>UID</w:t>
              </w:r>
            </w:hyperlink>
          </w:p>
          <w:p w14:paraId="6839C2CD" w14:textId="77777777" w:rsidR="00DA7737" w:rsidRDefault="00E051A5">
            <w:pPr>
              <w:widowControl w:val="0"/>
              <w:spacing w:line="276" w:lineRule="auto"/>
            </w:pPr>
            <w:hyperlink w:anchor="h.tq093nckb0rs">
              <w:r w:rsidR="00854A13">
                <w:rPr>
                  <w:color w:val="1155CC"/>
                </w:rPr>
                <w:t>Title</w:t>
              </w:r>
            </w:hyperlink>
          </w:p>
          <w:p w14:paraId="0AF316A8" w14:textId="77777777" w:rsidR="00DA7737" w:rsidRDefault="00E051A5">
            <w:pPr>
              <w:widowControl w:val="0"/>
              <w:spacing w:line="276" w:lineRule="auto"/>
            </w:pPr>
            <w:hyperlink w:anchor="h.ekzg3mwqhmzz">
              <w:proofErr w:type="spellStart"/>
              <w:r w:rsidR="00854A13">
                <w:rPr>
                  <w:color w:val="1155CC"/>
                </w:rPr>
                <w:t>TitleSortable</w:t>
              </w:r>
              <w:proofErr w:type="spellEnd"/>
            </w:hyperlink>
          </w:p>
          <w:p w14:paraId="2AB8D8E4" w14:textId="77777777" w:rsidR="00DA7737" w:rsidRDefault="00E051A5">
            <w:pPr>
              <w:widowControl w:val="0"/>
              <w:spacing w:line="276" w:lineRule="auto"/>
            </w:pPr>
            <w:hyperlink w:anchor="h.ybbmmout9b6o">
              <w:r w:rsidR="00854A13">
                <w:rPr>
                  <w:color w:val="1155CC"/>
                </w:rPr>
                <w:t>Title60</w:t>
              </w:r>
            </w:hyperlink>
          </w:p>
          <w:p w14:paraId="10655C9A" w14:textId="77777777" w:rsidR="00DA7737" w:rsidRDefault="00E051A5">
            <w:pPr>
              <w:widowControl w:val="0"/>
              <w:spacing w:line="276" w:lineRule="auto"/>
            </w:pPr>
            <w:hyperlink w:anchor="h.ifl1d86mb5t6">
              <w:r w:rsidR="00854A13">
                <w:rPr>
                  <w:color w:val="1155CC"/>
                </w:rPr>
                <w:t>Title256</w:t>
              </w:r>
            </w:hyperlink>
          </w:p>
          <w:p w14:paraId="1B9E3526" w14:textId="77777777" w:rsidR="00DA7737" w:rsidRDefault="00E051A5">
            <w:pPr>
              <w:widowControl w:val="0"/>
              <w:spacing w:line="276" w:lineRule="auto"/>
            </w:pPr>
            <w:hyperlink w:anchor="h.v8aqs7ibqemv">
              <w:r w:rsidR="00854A13">
                <w:rPr>
                  <w:color w:val="1155CC"/>
                </w:rPr>
                <w:t>Slug</w:t>
              </w:r>
            </w:hyperlink>
          </w:p>
          <w:p w14:paraId="1F69A4EF" w14:textId="77777777" w:rsidR="00DA7737" w:rsidRDefault="000D4B2C">
            <w:pPr>
              <w:widowControl w:val="0"/>
              <w:spacing w:line="276" w:lineRule="auto"/>
            </w:pPr>
            <w:r>
              <w:fldChar w:fldCharType="begin"/>
            </w:r>
            <w:r>
              <w:instrText xml:space="preserve">HYPERLINK  \l "_Synopsis90Synopsis100" \h </w:instrText>
            </w:r>
            <w:r>
              <w:fldChar w:fldCharType="separate"/>
            </w:r>
            <w:r w:rsidR="00854A13">
              <w:rPr>
                <w:color w:val="1155CC"/>
              </w:rPr>
              <w:t>Synopsis</w:t>
            </w:r>
            <w:del w:id="49" w:author="edgar" w:date="2017-05-25T09:37:00Z">
              <w:r w:rsidR="00854A13" w:rsidDel="000D4B2C">
                <w:rPr>
                  <w:color w:val="1155CC"/>
                </w:rPr>
                <w:delText>90</w:delText>
              </w:r>
            </w:del>
            <w:ins w:id="50" w:author="edgar" w:date="2017-05-25T09:37:00Z">
              <w:r>
                <w:rPr>
                  <w:color w:val="1155CC"/>
                </w:rPr>
                <w:t>100</w:t>
              </w:r>
            </w:ins>
            <w:r>
              <w:rPr>
                <w:color w:val="1155CC"/>
              </w:rPr>
              <w:fldChar w:fldCharType="end"/>
            </w:r>
          </w:p>
          <w:p w14:paraId="32E92C28" w14:textId="77777777" w:rsidR="00DA7737" w:rsidRDefault="00E051A5">
            <w:pPr>
              <w:widowControl w:val="0"/>
              <w:spacing w:line="276" w:lineRule="auto"/>
            </w:pPr>
            <w:hyperlink w:anchor="h.7p0tdp3nab2">
              <w:r w:rsidR="00854A13">
                <w:rPr>
                  <w:color w:val="1155CC"/>
                </w:rPr>
                <w:t>Synopsis400</w:t>
              </w:r>
            </w:hyperlink>
          </w:p>
          <w:p w14:paraId="364FD160" w14:textId="77777777" w:rsidR="00DA7737" w:rsidRDefault="00E051A5">
            <w:pPr>
              <w:widowControl w:val="0"/>
              <w:spacing w:line="276" w:lineRule="auto"/>
            </w:pPr>
            <w:hyperlink w:anchor="h.1k4fzflasr33">
              <w:r w:rsidR="00854A13">
                <w:rPr>
                  <w:color w:val="1155CC"/>
                </w:rPr>
                <w:t>Synopsis4000</w:t>
              </w:r>
            </w:hyperlink>
          </w:p>
          <w:p w14:paraId="2F20175C" w14:textId="77777777" w:rsidR="00DA7737" w:rsidRDefault="00E051A5">
            <w:pPr>
              <w:widowControl w:val="0"/>
              <w:spacing w:line="276" w:lineRule="auto"/>
            </w:pPr>
            <w:hyperlink w:anchor="h.vbqjeax3u8mf">
              <w:r w:rsidR="00854A13">
                <w:rPr>
                  <w:color w:val="1155CC"/>
                </w:rPr>
                <w:t>Organizations</w:t>
              </w:r>
            </w:hyperlink>
          </w:p>
        </w:tc>
      </w:tr>
      <w:tr w:rsidR="00DA7737" w14:paraId="6CD0E0B2" w14:textId="77777777">
        <w:trPr>
          <w:trHeight w:val="440"/>
        </w:trPr>
        <w:tc>
          <w:tcPr>
            <w:tcW w:w="2730" w:type="dxa"/>
            <w:vMerge/>
            <w:tcMar>
              <w:top w:w="100" w:type="dxa"/>
              <w:left w:w="100" w:type="dxa"/>
              <w:bottom w:w="100" w:type="dxa"/>
              <w:right w:w="100" w:type="dxa"/>
            </w:tcMar>
          </w:tcPr>
          <w:p w14:paraId="3E071158"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3031427F" w14:textId="77777777" w:rsidR="00DA7737" w:rsidRDefault="00DA7737">
            <w:pPr>
              <w:widowControl w:val="0"/>
              <w:spacing w:line="276" w:lineRule="auto"/>
            </w:pPr>
          </w:p>
        </w:tc>
      </w:tr>
      <w:tr w:rsidR="00DA7737" w14:paraId="78F57420" w14:textId="77777777">
        <w:trPr>
          <w:trHeight w:val="440"/>
        </w:trPr>
        <w:tc>
          <w:tcPr>
            <w:tcW w:w="2730" w:type="dxa"/>
            <w:vMerge/>
            <w:tcMar>
              <w:top w:w="100" w:type="dxa"/>
              <w:left w:w="100" w:type="dxa"/>
              <w:bottom w:w="100" w:type="dxa"/>
              <w:right w:w="100" w:type="dxa"/>
            </w:tcMar>
          </w:tcPr>
          <w:p w14:paraId="2448EF59"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1D12E55A" w14:textId="77777777" w:rsidR="00DA7737" w:rsidRDefault="00DA7737">
            <w:pPr>
              <w:widowControl w:val="0"/>
              <w:spacing w:line="276" w:lineRule="auto"/>
            </w:pPr>
          </w:p>
        </w:tc>
      </w:tr>
      <w:tr w:rsidR="00DA7737" w14:paraId="5094A4B4" w14:textId="77777777">
        <w:trPr>
          <w:trHeight w:val="440"/>
        </w:trPr>
        <w:tc>
          <w:tcPr>
            <w:tcW w:w="2730" w:type="dxa"/>
            <w:vMerge/>
            <w:tcMar>
              <w:top w:w="100" w:type="dxa"/>
              <w:left w:w="100" w:type="dxa"/>
              <w:bottom w:w="100" w:type="dxa"/>
              <w:right w:w="100" w:type="dxa"/>
            </w:tcMar>
          </w:tcPr>
          <w:p w14:paraId="7B74E5EF"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4EA5FAD5" w14:textId="77777777" w:rsidR="00DA7737" w:rsidRDefault="00DA7737">
            <w:pPr>
              <w:widowControl w:val="0"/>
              <w:spacing w:line="276" w:lineRule="auto"/>
            </w:pPr>
          </w:p>
        </w:tc>
      </w:tr>
      <w:tr w:rsidR="00DA7737" w14:paraId="14085445" w14:textId="77777777">
        <w:trPr>
          <w:trHeight w:val="440"/>
        </w:trPr>
        <w:tc>
          <w:tcPr>
            <w:tcW w:w="2730" w:type="dxa"/>
            <w:vMerge/>
            <w:tcMar>
              <w:top w:w="100" w:type="dxa"/>
              <w:left w:w="100" w:type="dxa"/>
              <w:bottom w:w="100" w:type="dxa"/>
              <w:right w:w="100" w:type="dxa"/>
            </w:tcMar>
          </w:tcPr>
          <w:p w14:paraId="717F79BC"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426E142A" w14:textId="77777777" w:rsidR="00DA7737" w:rsidRDefault="00DA7737">
            <w:pPr>
              <w:widowControl w:val="0"/>
              <w:spacing w:line="276" w:lineRule="auto"/>
            </w:pPr>
          </w:p>
        </w:tc>
      </w:tr>
      <w:tr w:rsidR="00DA7737" w14:paraId="032EB8B9" w14:textId="77777777">
        <w:trPr>
          <w:trHeight w:val="440"/>
        </w:trPr>
        <w:tc>
          <w:tcPr>
            <w:tcW w:w="2730" w:type="dxa"/>
            <w:vMerge/>
            <w:tcMar>
              <w:top w:w="100" w:type="dxa"/>
              <w:left w:w="100" w:type="dxa"/>
              <w:bottom w:w="100" w:type="dxa"/>
              <w:right w:w="100" w:type="dxa"/>
            </w:tcMar>
          </w:tcPr>
          <w:p w14:paraId="1E9599B5"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6C3688E5" w14:textId="77777777" w:rsidR="00DA7737" w:rsidRDefault="00DA7737">
            <w:pPr>
              <w:widowControl w:val="0"/>
              <w:spacing w:line="276" w:lineRule="auto"/>
            </w:pPr>
          </w:p>
        </w:tc>
      </w:tr>
      <w:tr w:rsidR="00DA7737" w14:paraId="300ADB89" w14:textId="77777777">
        <w:trPr>
          <w:trHeight w:val="440"/>
        </w:trPr>
        <w:tc>
          <w:tcPr>
            <w:tcW w:w="2730" w:type="dxa"/>
            <w:vMerge/>
            <w:tcMar>
              <w:top w:w="100" w:type="dxa"/>
              <w:left w:w="100" w:type="dxa"/>
              <w:bottom w:w="100" w:type="dxa"/>
              <w:right w:w="100" w:type="dxa"/>
            </w:tcMar>
          </w:tcPr>
          <w:p w14:paraId="32714AAE" w14:textId="77777777" w:rsidR="00DA7737" w:rsidRDefault="00DA7737">
            <w:pPr>
              <w:widowControl w:val="0"/>
              <w:spacing w:line="276" w:lineRule="auto"/>
            </w:pPr>
          </w:p>
        </w:tc>
        <w:tc>
          <w:tcPr>
            <w:tcW w:w="7320" w:type="dxa"/>
            <w:vMerge/>
            <w:tcMar>
              <w:top w:w="100" w:type="dxa"/>
              <w:left w:w="100" w:type="dxa"/>
              <w:bottom w:w="100" w:type="dxa"/>
              <w:right w:w="100" w:type="dxa"/>
            </w:tcMar>
          </w:tcPr>
          <w:p w14:paraId="3F4AB4E7" w14:textId="77777777" w:rsidR="00DA7737" w:rsidRDefault="00DA7737">
            <w:pPr>
              <w:widowControl w:val="0"/>
              <w:spacing w:line="276" w:lineRule="auto"/>
            </w:pPr>
          </w:p>
        </w:tc>
      </w:tr>
      <w:tr w:rsidR="00DA7737" w14:paraId="711425C7" w14:textId="77777777">
        <w:trPr>
          <w:trHeight w:val="440"/>
        </w:trPr>
        <w:tc>
          <w:tcPr>
            <w:tcW w:w="2730" w:type="dxa"/>
            <w:tcMar>
              <w:top w:w="100" w:type="dxa"/>
              <w:left w:w="100" w:type="dxa"/>
              <w:bottom w:w="100" w:type="dxa"/>
              <w:right w:w="100" w:type="dxa"/>
            </w:tcMar>
          </w:tcPr>
          <w:p w14:paraId="2B94D38A" w14:textId="77777777" w:rsidR="00DA7737" w:rsidRDefault="00854A13">
            <w:pPr>
              <w:widowControl w:val="0"/>
              <w:spacing w:line="276" w:lineRule="auto"/>
            </w:pPr>
            <w:r>
              <w:t>During Distribution</w:t>
            </w:r>
          </w:p>
        </w:tc>
        <w:tc>
          <w:tcPr>
            <w:tcW w:w="7320" w:type="dxa"/>
            <w:tcMar>
              <w:top w:w="100" w:type="dxa"/>
              <w:left w:w="100" w:type="dxa"/>
              <w:bottom w:w="100" w:type="dxa"/>
              <w:right w:w="100" w:type="dxa"/>
            </w:tcMar>
          </w:tcPr>
          <w:p w14:paraId="07841487" w14:textId="77777777" w:rsidR="00DA7737" w:rsidRDefault="00E051A5">
            <w:pPr>
              <w:widowControl w:val="0"/>
              <w:spacing w:line="276" w:lineRule="auto"/>
            </w:pPr>
            <w:hyperlink w:anchor="h.wrx6hd3emg96">
              <w:r w:rsidR="00854A13">
                <w:rPr>
                  <w:color w:val="1155CC"/>
                </w:rPr>
                <w:t>Aliases</w:t>
              </w:r>
            </w:hyperlink>
          </w:p>
        </w:tc>
      </w:tr>
    </w:tbl>
    <w:p w14:paraId="2CFA3FFA" w14:textId="77777777" w:rsidR="00DA7737" w:rsidRDefault="00854A13">
      <w:pPr>
        <w:pStyle w:val="Heading2"/>
        <w:contextualSpacing w:val="0"/>
      </w:pPr>
      <w:bookmarkStart w:id="51" w:name="h.fj84pzkguz3g" w:colFirst="0" w:colLast="0"/>
      <w:bookmarkEnd w:id="51"/>
      <w:r>
        <w:t>Series</w:t>
      </w:r>
    </w:p>
    <w:p w14:paraId="177516E4" w14:textId="77777777" w:rsidR="00DA7737" w:rsidRDefault="00854A13">
      <w:pPr>
        <w:spacing w:line="276" w:lineRule="auto"/>
      </w:pPr>
      <w:r>
        <w:t xml:space="preserve">For most programs, the Series is the name of the program and contains multiple </w:t>
      </w:r>
      <w:hyperlink w:anchor="h.4k798b48fl3a">
        <w:r>
          <w:rPr>
            <w:color w:val="1155CC"/>
            <w:u w:val="single"/>
          </w:rPr>
          <w:t>Seasons</w:t>
        </w:r>
      </w:hyperlink>
      <w:r>
        <w:t xml:space="preserve"> that run for several </w:t>
      </w:r>
      <w:hyperlink w:anchor="h.7q8zszeso590">
        <w:r>
          <w:rPr>
            <w:color w:val="1155CC"/>
            <w:u w:val="single"/>
          </w:rPr>
          <w:t>Episodes</w:t>
        </w:r>
      </w:hyperlink>
      <w:r>
        <w:t xml:space="preserve">. Examples of a Series include NOVA, Nature, </w:t>
      </w:r>
      <w:proofErr w:type="gramStart"/>
      <w:r>
        <w:t>PBS</w:t>
      </w:r>
      <w:proofErr w:type="gramEnd"/>
      <w:r>
        <w:t xml:space="preserve"> </w:t>
      </w:r>
      <w:proofErr w:type="spellStart"/>
      <w:r>
        <w:t>Newshour</w:t>
      </w:r>
      <w:proofErr w:type="spellEnd"/>
      <w:r>
        <w:t>.</w:t>
      </w:r>
    </w:p>
    <w:p w14:paraId="01FBDDBB" w14:textId="77777777" w:rsidR="00DA7737" w:rsidRDefault="00854A13">
      <w:pPr>
        <w:pStyle w:val="Heading3"/>
        <w:contextualSpacing w:val="0"/>
      </w:pPr>
      <w:bookmarkStart w:id="52" w:name="h.8zao27mpc48t" w:colFirst="0" w:colLast="0"/>
      <w:bookmarkEnd w:id="52"/>
      <w:r>
        <w:lastRenderedPageBreak/>
        <w:t>Series Relational Metadata</w:t>
      </w:r>
    </w:p>
    <w:p w14:paraId="36760B8D" w14:textId="77777777" w:rsidR="00DA7737" w:rsidRDefault="00854A13">
      <w:pPr>
        <w:spacing w:line="276" w:lineRule="auto"/>
      </w:pPr>
      <w:r>
        <w:t xml:space="preserve">As represented in </w:t>
      </w:r>
      <w:hyperlink w:anchor="h.2zs2s6ybmu1w">
        <w:r>
          <w:rPr>
            <w:color w:val="1155CC"/>
            <w:u w:val="single"/>
          </w:rPr>
          <w:t>Figure 1</w:t>
        </w:r>
      </w:hyperlink>
      <w:r>
        <w:t>, a Series has the following relationships with other concepts:</w:t>
      </w:r>
    </w:p>
    <w:p w14:paraId="69A5F80A" w14:textId="77777777" w:rsidR="00DA7737" w:rsidRDefault="00DA7737">
      <w:pPr>
        <w:spacing w:line="276" w:lineRule="auto"/>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DA7737" w14:paraId="525C24DF" w14:textId="77777777">
        <w:tc>
          <w:tcPr>
            <w:tcW w:w="2025" w:type="dxa"/>
            <w:shd w:val="clear" w:color="auto" w:fill="073763"/>
            <w:tcMar>
              <w:top w:w="100" w:type="dxa"/>
              <w:left w:w="100" w:type="dxa"/>
              <w:bottom w:w="100" w:type="dxa"/>
              <w:right w:w="100" w:type="dxa"/>
            </w:tcMar>
          </w:tcPr>
          <w:p w14:paraId="1F2983FB" w14:textId="77777777" w:rsidR="00DA7737" w:rsidRDefault="00854A13">
            <w:pPr>
              <w:spacing w:line="276" w:lineRule="auto"/>
            </w:pPr>
            <w:r>
              <w:rPr>
                <w:color w:val="FFFFFF"/>
              </w:rPr>
              <w:t>Relationship</w:t>
            </w:r>
          </w:p>
        </w:tc>
        <w:tc>
          <w:tcPr>
            <w:tcW w:w="8055" w:type="dxa"/>
            <w:shd w:val="clear" w:color="auto" w:fill="073763"/>
            <w:tcMar>
              <w:top w:w="100" w:type="dxa"/>
              <w:left w:w="100" w:type="dxa"/>
              <w:bottom w:w="100" w:type="dxa"/>
              <w:right w:w="100" w:type="dxa"/>
            </w:tcMar>
          </w:tcPr>
          <w:p w14:paraId="16B900B0" w14:textId="77777777" w:rsidR="00DA7737" w:rsidRDefault="00854A13">
            <w:pPr>
              <w:spacing w:line="276" w:lineRule="auto"/>
            </w:pPr>
            <w:r>
              <w:rPr>
                <w:color w:val="FFFFFF"/>
              </w:rPr>
              <w:t>Description</w:t>
            </w:r>
          </w:p>
        </w:tc>
      </w:tr>
      <w:tr w:rsidR="00DA7737" w14:paraId="3BFAAB57" w14:textId="77777777">
        <w:tc>
          <w:tcPr>
            <w:tcW w:w="2025" w:type="dxa"/>
            <w:tcMar>
              <w:top w:w="100" w:type="dxa"/>
              <w:left w:w="100" w:type="dxa"/>
              <w:bottom w:w="100" w:type="dxa"/>
              <w:right w:w="100" w:type="dxa"/>
            </w:tcMar>
          </w:tcPr>
          <w:p w14:paraId="33FF5D0C" w14:textId="77777777" w:rsidR="00DA7737" w:rsidRDefault="00854A13">
            <w:pPr>
              <w:spacing w:line="276" w:lineRule="auto"/>
            </w:pPr>
            <w:proofErr w:type="spellStart"/>
            <w:r>
              <w:t>partOf</w:t>
            </w:r>
            <w:proofErr w:type="spellEnd"/>
          </w:p>
        </w:tc>
        <w:tc>
          <w:tcPr>
            <w:tcW w:w="8055" w:type="dxa"/>
            <w:tcMar>
              <w:top w:w="100" w:type="dxa"/>
              <w:left w:w="100" w:type="dxa"/>
              <w:bottom w:w="100" w:type="dxa"/>
              <w:right w:w="100" w:type="dxa"/>
            </w:tcMar>
          </w:tcPr>
          <w:p w14:paraId="66A16D9F" w14:textId="77777777" w:rsidR="00DA7737" w:rsidRDefault="00854A13">
            <w:pPr>
              <w:spacing w:line="276" w:lineRule="auto"/>
            </w:pPr>
            <w:r>
              <w:t xml:space="preserve">A Series can be part of a </w:t>
            </w:r>
            <w:hyperlink w:anchor="h.ueln8nevu620">
              <w:r>
                <w:rPr>
                  <w:color w:val="1155CC"/>
                  <w:u w:val="single"/>
                </w:rPr>
                <w:t>Franchise</w:t>
              </w:r>
            </w:hyperlink>
            <w:r>
              <w:t xml:space="preserve">, in association with another Series or </w:t>
            </w:r>
            <w:proofErr w:type="gramStart"/>
            <w:r>
              <w:t>an</w:t>
            </w:r>
            <w:proofErr w:type="gramEnd"/>
            <w:r>
              <w:t xml:space="preserve"> </w:t>
            </w:r>
            <w:hyperlink w:anchor="h.19d3kbapffh5">
              <w:r>
                <w:rPr>
                  <w:color w:val="1155CC"/>
                  <w:u w:val="single"/>
                </w:rPr>
                <w:t>One Time Only</w:t>
              </w:r>
            </w:hyperlink>
            <w:r>
              <w:t xml:space="preserve"> show. </w:t>
            </w:r>
          </w:p>
          <w:p w14:paraId="59F76BEA" w14:textId="77777777" w:rsidR="00DA7737" w:rsidRDefault="00DA7737">
            <w:pPr>
              <w:spacing w:line="276" w:lineRule="auto"/>
            </w:pPr>
          </w:p>
          <w:p w14:paraId="03F3D338" w14:textId="77777777" w:rsidR="00DA7737" w:rsidRDefault="00854A13">
            <w:pPr>
              <w:spacing w:line="276" w:lineRule="auto"/>
            </w:pPr>
            <w:r>
              <w:t xml:space="preserve">This means a Series and its descendants may inherit metadata from the Franchise. A Series and its descendants may share metadata with another Series or </w:t>
            </w:r>
            <w:proofErr w:type="gramStart"/>
            <w:r>
              <w:t>an</w:t>
            </w:r>
            <w:proofErr w:type="gramEnd"/>
            <w:r>
              <w:t xml:space="preserve"> One Time Only of the same Franchise.</w:t>
            </w:r>
          </w:p>
        </w:tc>
      </w:tr>
      <w:tr w:rsidR="00DA7737" w14:paraId="0580E1BF" w14:textId="77777777">
        <w:tc>
          <w:tcPr>
            <w:tcW w:w="2025" w:type="dxa"/>
            <w:tcMar>
              <w:top w:w="100" w:type="dxa"/>
              <w:left w:w="100" w:type="dxa"/>
              <w:bottom w:w="100" w:type="dxa"/>
              <w:right w:w="100" w:type="dxa"/>
            </w:tcMar>
          </w:tcPr>
          <w:p w14:paraId="1A8BF197" w14:textId="77777777" w:rsidR="00DA7737" w:rsidRDefault="00854A13">
            <w:pPr>
              <w:spacing w:line="276" w:lineRule="auto"/>
            </w:pPr>
            <w:r>
              <w:t>contains</w:t>
            </w:r>
          </w:p>
        </w:tc>
        <w:tc>
          <w:tcPr>
            <w:tcW w:w="8055" w:type="dxa"/>
            <w:tcMar>
              <w:top w:w="100" w:type="dxa"/>
              <w:left w:w="100" w:type="dxa"/>
              <w:bottom w:w="100" w:type="dxa"/>
              <w:right w:w="100" w:type="dxa"/>
            </w:tcMar>
          </w:tcPr>
          <w:p w14:paraId="05BFDE30" w14:textId="77777777" w:rsidR="00DA7737" w:rsidRDefault="00854A13">
            <w:pPr>
              <w:spacing w:line="276" w:lineRule="auto"/>
            </w:pPr>
            <w:r>
              <w:t xml:space="preserve">A Series typically contains one or more </w:t>
            </w:r>
            <w:hyperlink w:anchor="h.4k798b48fl3a">
              <w:r>
                <w:rPr>
                  <w:color w:val="1155CC"/>
                  <w:u w:val="single"/>
                </w:rPr>
                <w:t>Seasons</w:t>
              </w:r>
            </w:hyperlink>
            <w:r>
              <w:t>.</w:t>
            </w:r>
          </w:p>
          <w:p w14:paraId="2CBB90FC" w14:textId="77777777" w:rsidR="00DA7737" w:rsidRDefault="00DA7737">
            <w:pPr>
              <w:spacing w:line="276" w:lineRule="auto"/>
            </w:pPr>
          </w:p>
          <w:p w14:paraId="32B5DA35" w14:textId="77777777" w:rsidR="00DA7737" w:rsidRDefault="00854A13">
            <w:pPr>
              <w:spacing w:line="276" w:lineRule="auto"/>
            </w:pPr>
            <w:r>
              <w:t>This means that Seasons and their descendants may inherit metadata from the Series container.</w:t>
            </w:r>
          </w:p>
        </w:tc>
      </w:tr>
    </w:tbl>
    <w:p w14:paraId="3C612298" w14:textId="77777777" w:rsidR="00DA7737" w:rsidRDefault="00854A13">
      <w:pPr>
        <w:pStyle w:val="Heading3"/>
        <w:contextualSpacing w:val="0"/>
      </w:pPr>
      <w:bookmarkStart w:id="53" w:name="h.1nby0eec7lra" w:colFirst="0" w:colLast="0"/>
      <w:bookmarkEnd w:id="53"/>
      <w:r>
        <w:t>Series Metadata in the Content Lifecycle</w:t>
      </w:r>
    </w:p>
    <w:p w14:paraId="7579029F" w14:textId="77777777" w:rsidR="00DA7737" w:rsidRDefault="00854A13">
      <w:pPr>
        <w:spacing w:line="276" w:lineRule="auto"/>
      </w:pPr>
      <w:r>
        <w:t>This section lists the core library, technical, and business metadata associated with a Series and what part of the Lifecycle Phase by which their values should be documented.</w:t>
      </w:r>
    </w:p>
    <w:p w14:paraId="3E66930F" w14:textId="77777777" w:rsidR="00DA7737" w:rsidRDefault="00DA7737">
      <w:pPr>
        <w:spacing w:line="276" w:lineRule="auto"/>
      </w:pPr>
    </w:p>
    <w:tbl>
      <w:tblPr>
        <w:tblStyle w:val="a2"/>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65"/>
      </w:tblGrid>
      <w:tr w:rsidR="00DA7737" w14:paraId="1237B11C" w14:textId="77777777">
        <w:trPr>
          <w:trHeight w:val="500"/>
        </w:trPr>
        <w:tc>
          <w:tcPr>
            <w:tcW w:w="2325" w:type="dxa"/>
            <w:shd w:val="clear" w:color="auto" w:fill="073763"/>
            <w:tcMar>
              <w:top w:w="100" w:type="dxa"/>
              <w:left w:w="100" w:type="dxa"/>
              <w:bottom w:w="100" w:type="dxa"/>
              <w:right w:w="100" w:type="dxa"/>
            </w:tcMar>
          </w:tcPr>
          <w:p w14:paraId="002485B0" w14:textId="77777777" w:rsidR="00DA7737" w:rsidRDefault="00854A13">
            <w:pPr>
              <w:widowControl w:val="0"/>
              <w:spacing w:line="276" w:lineRule="auto"/>
            </w:pPr>
            <w:r>
              <w:rPr>
                <w:b/>
                <w:color w:val="FFFFFF"/>
                <w:shd w:val="clear" w:color="auto" w:fill="073763"/>
              </w:rPr>
              <w:t>Lifecycle Phase</w:t>
            </w:r>
          </w:p>
        </w:tc>
        <w:tc>
          <w:tcPr>
            <w:tcW w:w="7365" w:type="dxa"/>
            <w:shd w:val="clear" w:color="auto" w:fill="073763"/>
            <w:tcMar>
              <w:top w:w="100" w:type="dxa"/>
              <w:left w:w="100" w:type="dxa"/>
              <w:bottom w:w="100" w:type="dxa"/>
              <w:right w:w="100" w:type="dxa"/>
            </w:tcMar>
          </w:tcPr>
          <w:p w14:paraId="14295F3F" w14:textId="77777777" w:rsidR="00DA7737" w:rsidRDefault="00854A13">
            <w:pPr>
              <w:widowControl w:val="0"/>
              <w:spacing w:line="276" w:lineRule="auto"/>
            </w:pPr>
            <w:r>
              <w:rPr>
                <w:b/>
                <w:color w:val="FFFFFF"/>
                <w:shd w:val="clear" w:color="auto" w:fill="073763"/>
              </w:rPr>
              <w:t>Metadata Fields</w:t>
            </w:r>
          </w:p>
        </w:tc>
      </w:tr>
      <w:tr w:rsidR="00DA7737" w14:paraId="57B77D93" w14:textId="77777777">
        <w:trPr>
          <w:trHeight w:val="440"/>
        </w:trPr>
        <w:tc>
          <w:tcPr>
            <w:tcW w:w="2325" w:type="dxa"/>
            <w:vMerge w:val="restart"/>
            <w:tcMar>
              <w:top w:w="100" w:type="dxa"/>
              <w:left w:w="100" w:type="dxa"/>
              <w:bottom w:w="100" w:type="dxa"/>
              <w:right w:w="100" w:type="dxa"/>
            </w:tcMar>
          </w:tcPr>
          <w:p w14:paraId="7D922A02" w14:textId="77777777" w:rsidR="00DA7737" w:rsidRDefault="00854A13">
            <w:pPr>
              <w:widowControl w:val="0"/>
              <w:spacing w:line="276" w:lineRule="auto"/>
            </w:pPr>
            <w:r>
              <w:t>During Acquisition</w:t>
            </w:r>
          </w:p>
        </w:tc>
        <w:tc>
          <w:tcPr>
            <w:tcW w:w="7365" w:type="dxa"/>
            <w:vMerge w:val="restart"/>
            <w:tcMar>
              <w:top w:w="100" w:type="dxa"/>
              <w:left w:w="100" w:type="dxa"/>
              <w:bottom w:w="100" w:type="dxa"/>
              <w:right w:w="100" w:type="dxa"/>
            </w:tcMar>
          </w:tcPr>
          <w:p w14:paraId="6B6292E1" w14:textId="77777777" w:rsidR="00DA7737" w:rsidRDefault="00E051A5">
            <w:pPr>
              <w:widowControl w:val="0"/>
              <w:spacing w:line="276" w:lineRule="auto"/>
            </w:pPr>
            <w:hyperlink w:anchor="h.c1milzdx9jxb">
              <w:r w:rsidR="00854A13">
                <w:rPr>
                  <w:color w:val="1155CC"/>
                </w:rPr>
                <w:t>UID</w:t>
              </w:r>
            </w:hyperlink>
          </w:p>
          <w:p w14:paraId="3FA9B368" w14:textId="77777777" w:rsidR="00DA7737" w:rsidRDefault="00E051A5">
            <w:pPr>
              <w:widowControl w:val="0"/>
              <w:spacing w:line="276" w:lineRule="auto"/>
            </w:pPr>
            <w:hyperlink w:anchor="h.tq093nckb0rs">
              <w:r w:rsidR="00854A13">
                <w:rPr>
                  <w:color w:val="1155CC"/>
                </w:rPr>
                <w:t>Title</w:t>
              </w:r>
            </w:hyperlink>
          </w:p>
          <w:p w14:paraId="6C546562" w14:textId="77777777" w:rsidR="00DA7737" w:rsidRDefault="00E051A5">
            <w:pPr>
              <w:widowControl w:val="0"/>
              <w:spacing w:line="276" w:lineRule="auto"/>
            </w:pPr>
            <w:hyperlink w:anchor="h.ekzg3mwqhmzz">
              <w:proofErr w:type="spellStart"/>
              <w:r w:rsidR="00854A13">
                <w:rPr>
                  <w:color w:val="1155CC"/>
                </w:rPr>
                <w:t>TitleSortable</w:t>
              </w:r>
              <w:proofErr w:type="spellEnd"/>
            </w:hyperlink>
          </w:p>
          <w:p w14:paraId="7CC2612D" w14:textId="77777777" w:rsidR="00DA7737" w:rsidRDefault="00E051A5">
            <w:pPr>
              <w:widowControl w:val="0"/>
              <w:spacing w:line="276" w:lineRule="auto"/>
            </w:pPr>
            <w:hyperlink w:anchor="h.ybbmmout9b6o">
              <w:r w:rsidR="00854A13">
                <w:rPr>
                  <w:color w:val="1155CC"/>
                </w:rPr>
                <w:t>Title60</w:t>
              </w:r>
            </w:hyperlink>
          </w:p>
          <w:p w14:paraId="4816EFDC" w14:textId="77777777" w:rsidR="00DA7737" w:rsidRDefault="00E051A5">
            <w:pPr>
              <w:widowControl w:val="0"/>
              <w:spacing w:line="276" w:lineRule="auto"/>
            </w:pPr>
            <w:hyperlink w:anchor="h.ifl1d86mb5t6">
              <w:r w:rsidR="00854A13">
                <w:rPr>
                  <w:color w:val="1155CC"/>
                </w:rPr>
                <w:t>Title256</w:t>
              </w:r>
            </w:hyperlink>
          </w:p>
          <w:p w14:paraId="32FCB625" w14:textId="77777777" w:rsidR="00DA7737" w:rsidRDefault="00E051A5">
            <w:pPr>
              <w:widowControl w:val="0"/>
              <w:spacing w:line="276" w:lineRule="auto"/>
            </w:pPr>
            <w:hyperlink w:anchor="h.1l1d40y7qukw">
              <w:r w:rsidR="00854A13">
                <w:rPr>
                  <w:color w:val="1155CC"/>
                </w:rPr>
                <w:t>Alternate Titles</w:t>
              </w:r>
            </w:hyperlink>
          </w:p>
          <w:p w14:paraId="23E48083" w14:textId="77777777" w:rsidR="00DA7737" w:rsidRDefault="00E051A5">
            <w:pPr>
              <w:widowControl w:val="0"/>
              <w:spacing w:line="276" w:lineRule="auto"/>
            </w:pPr>
            <w:hyperlink w:anchor="h.v8aqs7ibqemv">
              <w:r w:rsidR="00854A13">
                <w:rPr>
                  <w:color w:val="1155CC"/>
                </w:rPr>
                <w:t>Slug</w:t>
              </w:r>
            </w:hyperlink>
          </w:p>
          <w:p w14:paraId="1022D79E" w14:textId="77777777" w:rsidR="00DA7737" w:rsidRDefault="000D4B2C">
            <w:pPr>
              <w:widowControl w:val="0"/>
              <w:spacing w:line="276" w:lineRule="auto"/>
            </w:pPr>
            <w:del w:id="54"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55"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14:paraId="23B67A74" w14:textId="77777777" w:rsidR="00DA7737" w:rsidRDefault="00E051A5">
            <w:pPr>
              <w:widowControl w:val="0"/>
              <w:spacing w:line="276" w:lineRule="auto"/>
            </w:pPr>
            <w:hyperlink w:anchor="h.7p0tdp3nab2">
              <w:r w:rsidR="00854A13">
                <w:rPr>
                  <w:color w:val="1155CC"/>
                </w:rPr>
                <w:t>Synopsis400</w:t>
              </w:r>
            </w:hyperlink>
          </w:p>
          <w:p w14:paraId="2A847481" w14:textId="77777777" w:rsidR="00DA7737" w:rsidRDefault="00E051A5">
            <w:pPr>
              <w:widowControl w:val="0"/>
              <w:spacing w:line="276" w:lineRule="auto"/>
            </w:pPr>
            <w:hyperlink w:anchor="h.1k4fzflasr33">
              <w:r w:rsidR="00854A13">
                <w:rPr>
                  <w:color w:val="1155CC"/>
                </w:rPr>
                <w:t>Synopsis4000</w:t>
              </w:r>
            </w:hyperlink>
          </w:p>
          <w:p w14:paraId="367653D4" w14:textId="77777777" w:rsidR="00DA7737" w:rsidRDefault="00E051A5">
            <w:pPr>
              <w:widowControl w:val="0"/>
              <w:spacing w:line="276" w:lineRule="auto"/>
            </w:pPr>
            <w:hyperlink w:anchor="h.6x70yykl59mi">
              <w:r w:rsidR="00854A13">
                <w:rPr>
                  <w:color w:val="1155CC"/>
                </w:rPr>
                <w:t>e/i</w:t>
              </w:r>
            </w:hyperlink>
          </w:p>
          <w:p w14:paraId="747AB31F" w14:textId="77777777" w:rsidR="00DA7737" w:rsidRDefault="00E051A5">
            <w:pPr>
              <w:widowControl w:val="0"/>
              <w:spacing w:line="276" w:lineRule="auto"/>
            </w:pPr>
            <w:hyperlink w:anchor="h.lramydvijl2p">
              <w:r w:rsidR="00854A13">
                <w:rPr>
                  <w:color w:val="1155CC"/>
                </w:rPr>
                <w:t>Categories</w:t>
              </w:r>
            </w:hyperlink>
          </w:p>
          <w:p w14:paraId="22369490" w14:textId="77777777" w:rsidR="00DA7737" w:rsidRDefault="00E051A5">
            <w:pPr>
              <w:widowControl w:val="0"/>
              <w:spacing w:line="276" w:lineRule="auto"/>
            </w:pPr>
            <w:hyperlink w:anchor="h.iolvj0wbxxo8">
              <w:r w:rsidR="00854A13">
                <w:rPr>
                  <w:color w:val="1155CC"/>
                </w:rPr>
                <w:t>Parental Rating</w:t>
              </w:r>
            </w:hyperlink>
          </w:p>
          <w:p w14:paraId="22EE2C29" w14:textId="77777777" w:rsidR="00DA7737" w:rsidRDefault="00E051A5">
            <w:pPr>
              <w:widowControl w:val="0"/>
              <w:spacing w:line="276" w:lineRule="auto"/>
            </w:pPr>
            <w:hyperlink w:anchor="h.evkdozt72plv">
              <w:r w:rsidR="00854A13">
                <w:rPr>
                  <w:color w:val="1155CC"/>
                </w:rPr>
                <w:t>Primary Language</w:t>
              </w:r>
            </w:hyperlink>
          </w:p>
          <w:p w14:paraId="2620DE30" w14:textId="77777777" w:rsidR="00DA7737" w:rsidRDefault="00E051A5">
            <w:pPr>
              <w:widowControl w:val="0"/>
              <w:spacing w:line="276" w:lineRule="auto"/>
            </w:pPr>
            <w:hyperlink w:anchor="h.8f9ee310wiiu">
              <w:r w:rsidR="00854A13">
                <w:rPr>
                  <w:color w:val="1155CC"/>
                </w:rPr>
                <w:t>Secondary Language(s)</w:t>
              </w:r>
            </w:hyperlink>
          </w:p>
          <w:p w14:paraId="55F8A13E" w14:textId="77777777" w:rsidR="00DA7737" w:rsidRDefault="00E051A5">
            <w:pPr>
              <w:widowControl w:val="0"/>
              <w:spacing w:line="276" w:lineRule="auto"/>
            </w:pPr>
            <w:hyperlink w:anchor="h.byysubvki1bb">
              <w:r w:rsidR="00854A13">
                <w:rPr>
                  <w:color w:val="1155CC"/>
                </w:rPr>
                <w:t>Country of Origin</w:t>
              </w:r>
            </w:hyperlink>
          </w:p>
          <w:p w14:paraId="3E4E9E24" w14:textId="77777777" w:rsidR="00DA7737" w:rsidRDefault="00E051A5">
            <w:pPr>
              <w:widowControl w:val="0"/>
              <w:spacing w:line="276" w:lineRule="auto"/>
            </w:pPr>
            <w:hyperlink w:anchor="h.hqni6tyj9be0">
              <w:r w:rsidR="00854A13">
                <w:rPr>
                  <w:color w:val="1155CC"/>
                </w:rPr>
                <w:t>Primary Genre</w:t>
              </w:r>
            </w:hyperlink>
          </w:p>
          <w:p w14:paraId="6915A404" w14:textId="77777777" w:rsidR="00DA7737" w:rsidRDefault="00E051A5">
            <w:pPr>
              <w:widowControl w:val="0"/>
              <w:spacing w:line="276" w:lineRule="auto"/>
            </w:pPr>
            <w:hyperlink w:anchor="h.y9f3qcnn9ldr">
              <w:r w:rsidR="00854A13">
                <w:rPr>
                  <w:color w:val="1155CC"/>
                </w:rPr>
                <w:t>Secondary Genre(s)</w:t>
              </w:r>
            </w:hyperlink>
          </w:p>
          <w:p w14:paraId="7E421E97" w14:textId="77777777" w:rsidR="00DA7737" w:rsidRDefault="00E051A5">
            <w:pPr>
              <w:widowControl w:val="0"/>
              <w:spacing w:line="276" w:lineRule="auto"/>
            </w:pPr>
            <w:hyperlink w:anchor="h.gahv8me0s8hb">
              <w:r w:rsidR="00854A13">
                <w:rPr>
                  <w:color w:val="1155CC"/>
                </w:rPr>
                <w:t>Program Format</w:t>
              </w:r>
            </w:hyperlink>
          </w:p>
          <w:p w14:paraId="499C91B3" w14:textId="77777777" w:rsidR="00DA7737" w:rsidRDefault="00E051A5">
            <w:pPr>
              <w:widowControl w:val="0"/>
              <w:spacing w:line="276" w:lineRule="auto"/>
            </w:pPr>
            <w:hyperlink w:anchor="h.f6gibk84bopp">
              <w:r w:rsidR="00854A13">
                <w:rPr>
                  <w:color w:val="1155CC"/>
                </w:rPr>
                <w:t>Typical HD Level</w:t>
              </w:r>
            </w:hyperlink>
          </w:p>
          <w:p w14:paraId="168E49D6" w14:textId="77777777" w:rsidR="00DA7737" w:rsidRDefault="00E051A5">
            <w:pPr>
              <w:widowControl w:val="0"/>
              <w:spacing w:line="276" w:lineRule="auto"/>
            </w:pPr>
            <w:hyperlink w:anchor="h.rughdrbp8q6c">
              <w:r w:rsidR="00854A13">
                <w:rPr>
                  <w:color w:val="1155CC"/>
                </w:rPr>
                <w:t>Runtime</w:t>
              </w:r>
            </w:hyperlink>
          </w:p>
          <w:p w14:paraId="6BB346FE" w14:textId="77777777" w:rsidR="00DA7737" w:rsidRDefault="00E051A5">
            <w:pPr>
              <w:widowControl w:val="0"/>
              <w:spacing w:line="276" w:lineRule="auto"/>
            </w:pPr>
            <w:hyperlink w:anchor="h.vbqjeax3u8mf">
              <w:r w:rsidR="00854A13">
                <w:rPr>
                  <w:color w:val="1155CC"/>
                </w:rPr>
                <w:t>Organization</w:t>
              </w:r>
            </w:hyperlink>
          </w:p>
        </w:tc>
      </w:tr>
      <w:tr w:rsidR="00DA7737" w14:paraId="24D2AB71" w14:textId="77777777">
        <w:trPr>
          <w:trHeight w:val="440"/>
        </w:trPr>
        <w:tc>
          <w:tcPr>
            <w:tcW w:w="2325" w:type="dxa"/>
            <w:vMerge/>
            <w:tcMar>
              <w:top w:w="100" w:type="dxa"/>
              <w:left w:w="100" w:type="dxa"/>
              <w:bottom w:w="100" w:type="dxa"/>
              <w:right w:w="100" w:type="dxa"/>
            </w:tcMar>
          </w:tcPr>
          <w:p w14:paraId="3559619F"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4102D5D9" w14:textId="77777777" w:rsidR="00DA7737" w:rsidRDefault="00DA7737">
            <w:pPr>
              <w:widowControl w:val="0"/>
              <w:spacing w:line="276" w:lineRule="auto"/>
            </w:pPr>
          </w:p>
        </w:tc>
      </w:tr>
      <w:tr w:rsidR="00DA7737" w14:paraId="4450C336" w14:textId="77777777">
        <w:trPr>
          <w:trHeight w:val="440"/>
        </w:trPr>
        <w:tc>
          <w:tcPr>
            <w:tcW w:w="2325" w:type="dxa"/>
            <w:vMerge/>
            <w:tcMar>
              <w:top w:w="100" w:type="dxa"/>
              <w:left w:w="100" w:type="dxa"/>
              <w:bottom w:w="100" w:type="dxa"/>
              <w:right w:w="100" w:type="dxa"/>
            </w:tcMar>
          </w:tcPr>
          <w:p w14:paraId="4107DE13"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65DF5871" w14:textId="77777777" w:rsidR="00DA7737" w:rsidRDefault="00DA7737">
            <w:pPr>
              <w:widowControl w:val="0"/>
              <w:spacing w:line="276" w:lineRule="auto"/>
            </w:pPr>
          </w:p>
        </w:tc>
      </w:tr>
      <w:tr w:rsidR="00DA7737" w14:paraId="549CD657" w14:textId="77777777">
        <w:trPr>
          <w:trHeight w:val="440"/>
        </w:trPr>
        <w:tc>
          <w:tcPr>
            <w:tcW w:w="2325" w:type="dxa"/>
            <w:vMerge/>
            <w:tcMar>
              <w:top w:w="100" w:type="dxa"/>
              <w:left w:w="100" w:type="dxa"/>
              <w:bottom w:w="100" w:type="dxa"/>
              <w:right w:w="100" w:type="dxa"/>
            </w:tcMar>
          </w:tcPr>
          <w:p w14:paraId="695DD87D"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50472680" w14:textId="77777777" w:rsidR="00DA7737" w:rsidRDefault="00DA7737">
            <w:pPr>
              <w:widowControl w:val="0"/>
              <w:spacing w:line="276" w:lineRule="auto"/>
            </w:pPr>
          </w:p>
        </w:tc>
      </w:tr>
      <w:tr w:rsidR="00DA7737" w14:paraId="4266634D" w14:textId="77777777">
        <w:trPr>
          <w:trHeight w:val="440"/>
        </w:trPr>
        <w:tc>
          <w:tcPr>
            <w:tcW w:w="2325" w:type="dxa"/>
            <w:vMerge/>
            <w:tcMar>
              <w:top w:w="100" w:type="dxa"/>
              <w:left w:w="100" w:type="dxa"/>
              <w:bottom w:w="100" w:type="dxa"/>
              <w:right w:w="100" w:type="dxa"/>
            </w:tcMar>
          </w:tcPr>
          <w:p w14:paraId="1FD79948"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2D20122F" w14:textId="77777777" w:rsidR="00DA7737" w:rsidRDefault="00DA7737">
            <w:pPr>
              <w:widowControl w:val="0"/>
              <w:spacing w:line="276" w:lineRule="auto"/>
            </w:pPr>
          </w:p>
        </w:tc>
      </w:tr>
      <w:tr w:rsidR="00DA7737" w14:paraId="0C7DA6E5" w14:textId="77777777">
        <w:trPr>
          <w:trHeight w:val="440"/>
        </w:trPr>
        <w:tc>
          <w:tcPr>
            <w:tcW w:w="2325" w:type="dxa"/>
            <w:vMerge/>
            <w:tcMar>
              <w:top w:w="100" w:type="dxa"/>
              <w:left w:w="100" w:type="dxa"/>
              <w:bottom w:w="100" w:type="dxa"/>
              <w:right w:w="100" w:type="dxa"/>
            </w:tcMar>
          </w:tcPr>
          <w:p w14:paraId="6CFC4CB9"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2618478D" w14:textId="77777777" w:rsidR="00DA7737" w:rsidRDefault="00DA7737">
            <w:pPr>
              <w:widowControl w:val="0"/>
              <w:spacing w:line="276" w:lineRule="auto"/>
            </w:pPr>
          </w:p>
        </w:tc>
      </w:tr>
      <w:tr w:rsidR="00DA7737" w14:paraId="7A8C458F" w14:textId="77777777">
        <w:trPr>
          <w:trHeight w:val="440"/>
        </w:trPr>
        <w:tc>
          <w:tcPr>
            <w:tcW w:w="2325" w:type="dxa"/>
            <w:vMerge/>
            <w:tcMar>
              <w:top w:w="100" w:type="dxa"/>
              <w:left w:w="100" w:type="dxa"/>
              <w:bottom w:w="100" w:type="dxa"/>
              <w:right w:w="100" w:type="dxa"/>
            </w:tcMar>
          </w:tcPr>
          <w:p w14:paraId="4B785B49" w14:textId="77777777" w:rsidR="00DA7737" w:rsidRDefault="00DA7737">
            <w:pPr>
              <w:widowControl w:val="0"/>
              <w:spacing w:line="276" w:lineRule="auto"/>
            </w:pPr>
          </w:p>
        </w:tc>
        <w:tc>
          <w:tcPr>
            <w:tcW w:w="7365" w:type="dxa"/>
            <w:vMerge/>
            <w:tcMar>
              <w:top w:w="100" w:type="dxa"/>
              <w:left w:w="100" w:type="dxa"/>
              <w:bottom w:w="100" w:type="dxa"/>
              <w:right w:w="100" w:type="dxa"/>
            </w:tcMar>
          </w:tcPr>
          <w:p w14:paraId="6352CCEB" w14:textId="77777777" w:rsidR="00DA7737" w:rsidRDefault="00DA7737">
            <w:pPr>
              <w:widowControl w:val="0"/>
              <w:spacing w:line="276" w:lineRule="auto"/>
            </w:pPr>
          </w:p>
        </w:tc>
      </w:tr>
      <w:tr w:rsidR="00DA7737" w14:paraId="58926C4A" w14:textId="77777777">
        <w:trPr>
          <w:trHeight w:val="440"/>
        </w:trPr>
        <w:tc>
          <w:tcPr>
            <w:tcW w:w="2325" w:type="dxa"/>
            <w:tcMar>
              <w:top w:w="100" w:type="dxa"/>
              <w:left w:w="100" w:type="dxa"/>
              <w:bottom w:w="100" w:type="dxa"/>
              <w:right w:w="100" w:type="dxa"/>
            </w:tcMar>
          </w:tcPr>
          <w:p w14:paraId="72557841" w14:textId="77777777" w:rsidR="00DA7737" w:rsidRDefault="00854A13">
            <w:pPr>
              <w:widowControl w:val="0"/>
              <w:spacing w:line="276" w:lineRule="auto"/>
            </w:pPr>
            <w:r>
              <w:lastRenderedPageBreak/>
              <w:t>During Production</w:t>
            </w:r>
          </w:p>
        </w:tc>
        <w:tc>
          <w:tcPr>
            <w:tcW w:w="7365" w:type="dxa"/>
            <w:tcMar>
              <w:top w:w="100" w:type="dxa"/>
              <w:left w:w="100" w:type="dxa"/>
              <w:bottom w:w="100" w:type="dxa"/>
              <w:right w:w="100" w:type="dxa"/>
            </w:tcMar>
          </w:tcPr>
          <w:p w14:paraId="53F358D0" w14:textId="77777777" w:rsidR="00DA7737" w:rsidRDefault="00E051A5">
            <w:pPr>
              <w:widowControl w:val="0"/>
              <w:spacing w:line="276" w:lineRule="auto"/>
            </w:pPr>
            <w:hyperlink w:anchor="h.nqywwi1pe5h2">
              <w:r w:rsidR="00854A13">
                <w:rPr>
                  <w:color w:val="1155CC"/>
                </w:rPr>
                <w:t>EIDR ID</w:t>
              </w:r>
            </w:hyperlink>
          </w:p>
          <w:p w14:paraId="39A2FF80" w14:textId="77777777" w:rsidR="00DA7737" w:rsidRDefault="00E051A5">
            <w:pPr>
              <w:widowControl w:val="0"/>
              <w:spacing w:line="276" w:lineRule="auto"/>
            </w:pPr>
            <w:hyperlink w:anchor="h.ctlpctzf9e2s">
              <w:r w:rsidR="00854A13">
                <w:rPr>
                  <w:color w:val="1155CC"/>
                </w:rPr>
                <w:t>Typical Audio Type</w:t>
              </w:r>
            </w:hyperlink>
          </w:p>
          <w:p w14:paraId="3D30A678" w14:textId="77777777" w:rsidR="00DA7737" w:rsidRDefault="00E051A5">
            <w:pPr>
              <w:widowControl w:val="0"/>
              <w:spacing w:line="276" w:lineRule="auto"/>
            </w:pPr>
            <w:hyperlink w:anchor="h.e85u8uu48pjv">
              <w:r w:rsidR="00854A13">
                <w:rPr>
                  <w:color w:val="1155CC"/>
                </w:rPr>
                <w:t>Typical Screen Format</w:t>
              </w:r>
            </w:hyperlink>
          </w:p>
          <w:p w14:paraId="0E6F22B0" w14:textId="77777777" w:rsidR="00DA7737" w:rsidRDefault="00E051A5">
            <w:pPr>
              <w:widowControl w:val="0"/>
              <w:spacing w:line="276" w:lineRule="auto"/>
            </w:pPr>
            <w:hyperlink w:anchor="h.9l1fhvf2ih40">
              <w:r w:rsidR="00854A13">
                <w:rPr>
                  <w:color w:val="1155CC"/>
                </w:rPr>
                <w:t>Credits</w:t>
              </w:r>
            </w:hyperlink>
          </w:p>
        </w:tc>
      </w:tr>
      <w:tr w:rsidR="00DA7737" w14:paraId="6F532C8A" w14:textId="77777777">
        <w:trPr>
          <w:trHeight w:val="440"/>
        </w:trPr>
        <w:tc>
          <w:tcPr>
            <w:tcW w:w="2325" w:type="dxa"/>
            <w:tcMar>
              <w:top w:w="100" w:type="dxa"/>
              <w:left w:w="100" w:type="dxa"/>
              <w:bottom w:w="100" w:type="dxa"/>
              <w:right w:w="100" w:type="dxa"/>
            </w:tcMar>
          </w:tcPr>
          <w:p w14:paraId="04512F20" w14:textId="77777777" w:rsidR="00DA7737" w:rsidRDefault="00854A13">
            <w:pPr>
              <w:widowControl w:val="0"/>
              <w:spacing w:line="276" w:lineRule="auto"/>
            </w:pPr>
            <w:r>
              <w:rPr>
                <w:rFonts w:ascii="Consolas" w:eastAsia="Consolas" w:hAnsi="Consolas" w:cs="Consolas"/>
              </w:rPr>
              <w:t>During</w:t>
            </w:r>
            <w:r>
              <w:t xml:space="preserve"> Distribution</w:t>
            </w:r>
          </w:p>
        </w:tc>
        <w:tc>
          <w:tcPr>
            <w:tcW w:w="7365" w:type="dxa"/>
            <w:tcMar>
              <w:top w:w="100" w:type="dxa"/>
              <w:left w:w="100" w:type="dxa"/>
              <w:bottom w:w="100" w:type="dxa"/>
              <w:right w:w="100" w:type="dxa"/>
            </w:tcMar>
          </w:tcPr>
          <w:p w14:paraId="398982BE" w14:textId="77777777" w:rsidR="00DA7737" w:rsidRDefault="000D4B2C">
            <w:pPr>
              <w:widowControl w:val="0"/>
              <w:spacing w:line="276" w:lineRule="auto"/>
            </w:pPr>
            <w:r>
              <w:fldChar w:fldCharType="begin"/>
            </w:r>
            <w:r w:rsidR="003E4F26">
              <w:instrText xml:space="preserve">HYPERLINK  \l "h.pb89r7jhmq2f" \h </w:instrText>
            </w:r>
            <w:r>
              <w:fldChar w:fldCharType="separate"/>
            </w:r>
            <w:del w:id="56" w:author="edgar" w:date="2017-05-25T11:43:00Z">
              <w:r w:rsidR="00854A13" w:rsidDel="003E4F26">
                <w:rPr>
                  <w:color w:val="1155CC"/>
                </w:rPr>
                <w:delText>NOLA Root</w:delText>
              </w:r>
            </w:del>
            <w:ins w:id="57" w:author="edgar" w:date="2017-05-25T11:43:00Z">
              <w:r w:rsidR="003E4F26">
                <w:rPr>
                  <w:color w:val="1155CC"/>
                </w:rPr>
                <w:t>Program Identifier</w:t>
              </w:r>
            </w:ins>
            <w:r>
              <w:rPr>
                <w:color w:val="1155CC"/>
              </w:rPr>
              <w:fldChar w:fldCharType="end"/>
            </w:r>
          </w:p>
          <w:p w14:paraId="6B697BA0" w14:textId="77777777" w:rsidR="00DA7737" w:rsidRDefault="00E051A5">
            <w:pPr>
              <w:widowControl w:val="0"/>
              <w:spacing w:line="276" w:lineRule="auto"/>
            </w:pPr>
            <w:hyperlink w:anchor="h.wcmus1nqzb8z">
              <w:r w:rsidR="00854A13">
                <w:rPr>
                  <w:color w:val="1155CC"/>
                </w:rPr>
                <w:t>Original Release Year</w:t>
              </w:r>
            </w:hyperlink>
          </w:p>
          <w:p w14:paraId="48B8A9B4" w14:textId="77777777" w:rsidR="00DA7737" w:rsidRDefault="00E051A5">
            <w:pPr>
              <w:widowControl w:val="0"/>
              <w:spacing w:line="276" w:lineRule="auto"/>
            </w:pPr>
            <w:hyperlink w:anchor="h.wrx6hd3emg96">
              <w:r w:rsidR="00854A13">
                <w:rPr>
                  <w:color w:val="1155CC"/>
                </w:rPr>
                <w:t>Aliases</w:t>
              </w:r>
            </w:hyperlink>
          </w:p>
        </w:tc>
      </w:tr>
    </w:tbl>
    <w:p w14:paraId="64E09547" w14:textId="77777777" w:rsidR="00DA7737" w:rsidRDefault="00854A13">
      <w:pPr>
        <w:pStyle w:val="Heading2"/>
        <w:contextualSpacing w:val="0"/>
      </w:pPr>
      <w:bookmarkStart w:id="58" w:name="h.4k798b48fl3a" w:colFirst="0" w:colLast="0"/>
      <w:bookmarkEnd w:id="58"/>
      <w:r>
        <w:t>Season</w:t>
      </w:r>
    </w:p>
    <w:p w14:paraId="16CBBB68" w14:textId="77777777" w:rsidR="00DA7737" w:rsidRDefault="00854A13">
      <w:pPr>
        <w:spacing w:line="276" w:lineRule="auto"/>
      </w:pPr>
      <w:r>
        <w:t xml:space="preserve">A Season is a container for Episodes. Seasons are created by the Producer or Distributor. </w:t>
      </w:r>
    </w:p>
    <w:p w14:paraId="20E14CDD" w14:textId="77777777" w:rsidR="00DA7737" w:rsidRDefault="00854A13">
      <w:pPr>
        <w:pStyle w:val="Heading3"/>
        <w:contextualSpacing w:val="0"/>
      </w:pPr>
      <w:bookmarkStart w:id="59" w:name="h.qpjsc8wpkema" w:colFirst="0" w:colLast="0"/>
      <w:bookmarkEnd w:id="59"/>
      <w:r>
        <w:t>Season Relational Metadata</w:t>
      </w:r>
    </w:p>
    <w:p w14:paraId="7E4E8A15" w14:textId="77777777" w:rsidR="00DA7737" w:rsidRDefault="00854A13">
      <w:pPr>
        <w:spacing w:line="276" w:lineRule="auto"/>
      </w:pPr>
      <w:r>
        <w:t xml:space="preserve">As represented in </w:t>
      </w:r>
      <w:hyperlink w:anchor="h.2zs2s6ybmu1w">
        <w:r>
          <w:rPr>
            <w:color w:val="1155CC"/>
            <w:u w:val="single"/>
          </w:rPr>
          <w:t>Figure 1</w:t>
        </w:r>
      </w:hyperlink>
      <w:r>
        <w:t>, a Season has the following relationships with other concepts:</w:t>
      </w:r>
    </w:p>
    <w:p w14:paraId="261432A1" w14:textId="77777777" w:rsidR="00DA7737" w:rsidRDefault="00DA7737">
      <w:pPr>
        <w:spacing w:line="276" w:lineRule="auto"/>
      </w:pPr>
    </w:p>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DA7737" w14:paraId="77E36186" w14:textId="77777777">
        <w:tc>
          <w:tcPr>
            <w:tcW w:w="2355" w:type="dxa"/>
            <w:shd w:val="clear" w:color="auto" w:fill="073763"/>
            <w:tcMar>
              <w:top w:w="100" w:type="dxa"/>
              <w:left w:w="100" w:type="dxa"/>
              <w:bottom w:w="100" w:type="dxa"/>
              <w:right w:w="100" w:type="dxa"/>
            </w:tcMar>
          </w:tcPr>
          <w:p w14:paraId="6FE70CA6" w14:textId="77777777" w:rsidR="00DA7737" w:rsidRDefault="00854A13">
            <w:pPr>
              <w:spacing w:line="276" w:lineRule="auto"/>
            </w:pPr>
            <w:r>
              <w:rPr>
                <w:color w:val="FFFFFF"/>
              </w:rPr>
              <w:t>Relationship</w:t>
            </w:r>
          </w:p>
        </w:tc>
        <w:tc>
          <w:tcPr>
            <w:tcW w:w="7725" w:type="dxa"/>
            <w:shd w:val="clear" w:color="auto" w:fill="073763"/>
            <w:tcMar>
              <w:top w:w="100" w:type="dxa"/>
              <w:left w:w="100" w:type="dxa"/>
              <w:bottom w:w="100" w:type="dxa"/>
              <w:right w:w="100" w:type="dxa"/>
            </w:tcMar>
          </w:tcPr>
          <w:p w14:paraId="0DDD250F" w14:textId="77777777" w:rsidR="00DA7737" w:rsidRDefault="00854A13">
            <w:pPr>
              <w:spacing w:line="276" w:lineRule="auto"/>
            </w:pPr>
            <w:r>
              <w:rPr>
                <w:color w:val="FFFFFF"/>
              </w:rPr>
              <w:t>Description</w:t>
            </w:r>
          </w:p>
        </w:tc>
      </w:tr>
      <w:tr w:rsidR="00DA7737" w14:paraId="6A27C6D0" w14:textId="77777777">
        <w:tc>
          <w:tcPr>
            <w:tcW w:w="2355" w:type="dxa"/>
            <w:tcMar>
              <w:top w:w="100" w:type="dxa"/>
              <w:left w:w="100" w:type="dxa"/>
              <w:bottom w:w="100" w:type="dxa"/>
              <w:right w:w="100" w:type="dxa"/>
            </w:tcMar>
          </w:tcPr>
          <w:p w14:paraId="692150E8" w14:textId="77777777" w:rsidR="00DA7737" w:rsidRDefault="00854A13">
            <w:pPr>
              <w:spacing w:line="276" w:lineRule="auto"/>
            </w:pPr>
            <w:proofErr w:type="spellStart"/>
            <w:r>
              <w:t>isPart</w:t>
            </w:r>
            <w:proofErr w:type="spellEnd"/>
          </w:p>
        </w:tc>
        <w:tc>
          <w:tcPr>
            <w:tcW w:w="7725" w:type="dxa"/>
            <w:tcMar>
              <w:top w:w="100" w:type="dxa"/>
              <w:left w:w="100" w:type="dxa"/>
              <w:bottom w:w="100" w:type="dxa"/>
              <w:right w:w="100" w:type="dxa"/>
            </w:tcMar>
          </w:tcPr>
          <w:p w14:paraId="3E29BE9B" w14:textId="77777777" w:rsidR="00DA7737" w:rsidRDefault="00854A13">
            <w:pPr>
              <w:spacing w:line="276" w:lineRule="auto"/>
            </w:pPr>
            <w:r>
              <w:t xml:space="preserve">A Season is part of a </w:t>
            </w:r>
            <w:hyperlink w:anchor="h.fj84pzkguz3g">
              <w:r>
                <w:rPr>
                  <w:color w:val="1155CC"/>
                  <w:u w:val="single"/>
                </w:rPr>
                <w:t>Series</w:t>
              </w:r>
            </w:hyperlink>
            <w:r>
              <w:t xml:space="preserve">. </w:t>
            </w:r>
          </w:p>
          <w:p w14:paraId="6282107B" w14:textId="77777777" w:rsidR="00DA7737" w:rsidRDefault="00DA7737">
            <w:pPr>
              <w:spacing w:line="276" w:lineRule="auto"/>
            </w:pPr>
          </w:p>
          <w:p w14:paraId="32BF2629" w14:textId="77777777" w:rsidR="00DA7737" w:rsidRDefault="00854A13">
            <w:pPr>
              <w:spacing w:line="276" w:lineRule="auto"/>
            </w:pPr>
            <w:r>
              <w:t>This means that the Season may inherit metadata from the Series.</w:t>
            </w:r>
          </w:p>
        </w:tc>
      </w:tr>
      <w:tr w:rsidR="00DA7737" w14:paraId="6ACAC950" w14:textId="77777777">
        <w:tc>
          <w:tcPr>
            <w:tcW w:w="2355" w:type="dxa"/>
            <w:tcMar>
              <w:top w:w="100" w:type="dxa"/>
              <w:left w:w="100" w:type="dxa"/>
              <w:bottom w:w="100" w:type="dxa"/>
              <w:right w:w="100" w:type="dxa"/>
            </w:tcMar>
          </w:tcPr>
          <w:p w14:paraId="13030430" w14:textId="77777777" w:rsidR="00DA7737" w:rsidRDefault="00854A13">
            <w:pPr>
              <w:spacing w:line="276" w:lineRule="auto"/>
            </w:pPr>
            <w:r>
              <w:t>contains</w:t>
            </w:r>
          </w:p>
        </w:tc>
        <w:tc>
          <w:tcPr>
            <w:tcW w:w="7725" w:type="dxa"/>
            <w:tcMar>
              <w:top w:w="100" w:type="dxa"/>
              <w:left w:w="100" w:type="dxa"/>
              <w:bottom w:w="100" w:type="dxa"/>
              <w:right w:w="100" w:type="dxa"/>
            </w:tcMar>
          </w:tcPr>
          <w:p w14:paraId="75C46B1E" w14:textId="77777777" w:rsidR="00DA7737" w:rsidRDefault="00854A13">
            <w:pPr>
              <w:spacing w:line="276" w:lineRule="auto"/>
            </w:pPr>
            <w:r>
              <w:t xml:space="preserve">A Season contains </w:t>
            </w:r>
            <w:hyperlink w:anchor="h.7q8zszeso590">
              <w:r>
                <w:rPr>
                  <w:color w:val="1155CC"/>
                  <w:u w:val="single"/>
                </w:rPr>
                <w:t>Episodes</w:t>
              </w:r>
            </w:hyperlink>
            <w:r>
              <w:t>.</w:t>
            </w:r>
          </w:p>
          <w:p w14:paraId="0B4E5B42" w14:textId="77777777" w:rsidR="00DA7737" w:rsidRDefault="00DA7737">
            <w:pPr>
              <w:spacing w:line="276" w:lineRule="auto"/>
            </w:pPr>
          </w:p>
          <w:p w14:paraId="580FA21B" w14:textId="77777777" w:rsidR="00DA7737" w:rsidRDefault="00854A13">
            <w:pPr>
              <w:spacing w:line="276" w:lineRule="auto"/>
            </w:pPr>
            <w:r>
              <w:t>This means that a Season may pass metadata onto Episodes.</w:t>
            </w:r>
          </w:p>
        </w:tc>
      </w:tr>
    </w:tbl>
    <w:p w14:paraId="0099E44C" w14:textId="77777777" w:rsidR="00DA7737" w:rsidRDefault="00854A13">
      <w:pPr>
        <w:pStyle w:val="Heading3"/>
        <w:contextualSpacing w:val="0"/>
      </w:pPr>
      <w:bookmarkStart w:id="60" w:name="h.j443di8hajmy" w:colFirst="0" w:colLast="0"/>
      <w:bookmarkEnd w:id="60"/>
      <w:r>
        <w:t>Season Metadata in the Content Lifecycle</w:t>
      </w:r>
    </w:p>
    <w:p w14:paraId="2AD7F02F" w14:textId="77777777" w:rsidR="00DA7737" w:rsidRDefault="00854A13">
      <w:pPr>
        <w:spacing w:line="276" w:lineRule="auto"/>
      </w:pPr>
      <w:r>
        <w:t>A Season is mainly a wrapper used to delineate a group of Episodes by production year or order.</w:t>
      </w:r>
    </w:p>
    <w:p w14:paraId="3925F3DF" w14:textId="77777777" w:rsidR="00DA7737" w:rsidRDefault="00DA7737">
      <w:pPr>
        <w:spacing w:line="276" w:lineRule="auto"/>
      </w:pPr>
    </w:p>
    <w:tbl>
      <w:tblPr>
        <w:tblStyle w:val="a4"/>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DA7737" w14:paraId="59E438E7" w14:textId="77777777">
        <w:trPr>
          <w:trHeight w:val="500"/>
        </w:trPr>
        <w:tc>
          <w:tcPr>
            <w:tcW w:w="2370" w:type="dxa"/>
            <w:shd w:val="clear" w:color="auto" w:fill="073763"/>
            <w:tcMar>
              <w:top w:w="100" w:type="dxa"/>
              <w:left w:w="100" w:type="dxa"/>
              <w:bottom w:w="100" w:type="dxa"/>
              <w:right w:w="100" w:type="dxa"/>
            </w:tcMar>
          </w:tcPr>
          <w:p w14:paraId="00098B38" w14:textId="77777777" w:rsidR="00DA7737" w:rsidRDefault="00854A13">
            <w:pPr>
              <w:widowControl w:val="0"/>
              <w:spacing w:line="276" w:lineRule="auto"/>
            </w:pPr>
            <w:r>
              <w:rPr>
                <w:b/>
                <w:color w:val="FFFFFF"/>
                <w:shd w:val="clear" w:color="auto" w:fill="073763"/>
              </w:rPr>
              <w:t>Lifecycle Phase</w:t>
            </w:r>
          </w:p>
        </w:tc>
        <w:tc>
          <w:tcPr>
            <w:tcW w:w="7680" w:type="dxa"/>
            <w:shd w:val="clear" w:color="auto" w:fill="073763"/>
            <w:tcMar>
              <w:top w:w="100" w:type="dxa"/>
              <w:left w:w="100" w:type="dxa"/>
              <w:bottom w:w="100" w:type="dxa"/>
              <w:right w:w="100" w:type="dxa"/>
            </w:tcMar>
          </w:tcPr>
          <w:p w14:paraId="092E8D02" w14:textId="77777777" w:rsidR="00DA7737" w:rsidRDefault="00854A13">
            <w:pPr>
              <w:widowControl w:val="0"/>
              <w:spacing w:line="276" w:lineRule="auto"/>
            </w:pPr>
            <w:r>
              <w:rPr>
                <w:b/>
                <w:color w:val="FFFFFF"/>
                <w:shd w:val="clear" w:color="auto" w:fill="073763"/>
              </w:rPr>
              <w:t>Metadata Fields</w:t>
            </w:r>
          </w:p>
        </w:tc>
      </w:tr>
      <w:tr w:rsidR="00DA7737" w14:paraId="3A2A0F28" w14:textId="77777777">
        <w:trPr>
          <w:trHeight w:val="440"/>
        </w:trPr>
        <w:tc>
          <w:tcPr>
            <w:tcW w:w="2370" w:type="dxa"/>
            <w:tcMar>
              <w:top w:w="100" w:type="dxa"/>
              <w:left w:w="100" w:type="dxa"/>
              <w:bottom w:w="100" w:type="dxa"/>
              <w:right w:w="100" w:type="dxa"/>
            </w:tcMar>
          </w:tcPr>
          <w:p w14:paraId="2367DFBD" w14:textId="77777777" w:rsidR="00DA7737" w:rsidRDefault="00854A13">
            <w:pPr>
              <w:widowControl w:val="0"/>
              <w:spacing w:line="276" w:lineRule="auto"/>
            </w:pPr>
            <w:r>
              <w:t>During Acquisition</w:t>
            </w:r>
          </w:p>
        </w:tc>
        <w:tc>
          <w:tcPr>
            <w:tcW w:w="7680" w:type="dxa"/>
            <w:tcMar>
              <w:top w:w="100" w:type="dxa"/>
              <w:left w:w="100" w:type="dxa"/>
              <w:bottom w:w="100" w:type="dxa"/>
              <w:right w:w="100" w:type="dxa"/>
            </w:tcMar>
          </w:tcPr>
          <w:p w14:paraId="62FF138D" w14:textId="77777777" w:rsidR="00DA7737" w:rsidRDefault="00E051A5">
            <w:pPr>
              <w:widowControl w:val="0"/>
              <w:spacing w:line="276" w:lineRule="auto"/>
            </w:pPr>
            <w:hyperlink w:anchor="h.c1milzdx9jxb">
              <w:r w:rsidR="00854A13">
                <w:rPr>
                  <w:rFonts w:ascii="Consolas" w:eastAsia="Consolas" w:hAnsi="Consolas" w:cs="Consolas"/>
                  <w:color w:val="1155CC"/>
                </w:rPr>
                <w:t>UID</w:t>
              </w:r>
            </w:hyperlink>
          </w:p>
          <w:p w14:paraId="6E9DE368" w14:textId="77777777" w:rsidR="00DA7737" w:rsidRDefault="00E051A5">
            <w:pPr>
              <w:widowControl w:val="0"/>
              <w:spacing w:line="276" w:lineRule="auto"/>
            </w:pPr>
            <w:hyperlink w:anchor="h.jmhtty1j81su">
              <w:r w:rsidR="00854A13">
                <w:rPr>
                  <w:rFonts w:ascii="Consolas" w:eastAsia="Consolas" w:hAnsi="Consolas" w:cs="Consolas"/>
                  <w:color w:val="1155CC"/>
                </w:rPr>
                <w:t>Season Name</w:t>
              </w:r>
            </w:hyperlink>
          </w:p>
        </w:tc>
      </w:tr>
      <w:tr w:rsidR="00DA7737" w14:paraId="367D728E" w14:textId="77777777">
        <w:trPr>
          <w:trHeight w:val="440"/>
        </w:trPr>
        <w:tc>
          <w:tcPr>
            <w:tcW w:w="2370" w:type="dxa"/>
            <w:tcMar>
              <w:top w:w="100" w:type="dxa"/>
              <w:left w:w="100" w:type="dxa"/>
              <w:bottom w:w="100" w:type="dxa"/>
              <w:right w:w="100" w:type="dxa"/>
            </w:tcMar>
          </w:tcPr>
          <w:p w14:paraId="7A944D77" w14:textId="77777777" w:rsidR="00DA7737" w:rsidRDefault="00854A13">
            <w:pPr>
              <w:widowControl w:val="0"/>
              <w:spacing w:line="276" w:lineRule="auto"/>
            </w:pPr>
            <w:r>
              <w:t>During Production</w:t>
            </w:r>
          </w:p>
        </w:tc>
        <w:tc>
          <w:tcPr>
            <w:tcW w:w="7680" w:type="dxa"/>
            <w:tcMar>
              <w:top w:w="100" w:type="dxa"/>
              <w:left w:w="100" w:type="dxa"/>
              <w:bottom w:w="100" w:type="dxa"/>
              <w:right w:w="100" w:type="dxa"/>
            </w:tcMar>
          </w:tcPr>
          <w:p w14:paraId="266CC990" w14:textId="77777777" w:rsidR="00DA7737" w:rsidRDefault="00E051A5">
            <w:pPr>
              <w:widowControl w:val="0"/>
              <w:spacing w:line="276" w:lineRule="auto"/>
            </w:pPr>
            <w:hyperlink w:anchor="h.nqywwi1pe5h2">
              <w:r w:rsidR="00854A13">
                <w:rPr>
                  <w:rFonts w:ascii="Consolas" w:eastAsia="Consolas" w:hAnsi="Consolas" w:cs="Consolas"/>
                  <w:color w:val="1155CC"/>
                </w:rPr>
                <w:t>EIDR ID</w:t>
              </w:r>
            </w:hyperlink>
          </w:p>
        </w:tc>
      </w:tr>
      <w:tr w:rsidR="00DA7737" w14:paraId="0B5971BE" w14:textId="77777777">
        <w:trPr>
          <w:trHeight w:val="440"/>
        </w:trPr>
        <w:tc>
          <w:tcPr>
            <w:tcW w:w="2370" w:type="dxa"/>
            <w:tcMar>
              <w:top w:w="100" w:type="dxa"/>
              <w:left w:w="100" w:type="dxa"/>
              <w:bottom w:w="100" w:type="dxa"/>
              <w:right w:w="100" w:type="dxa"/>
            </w:tcMar>
          </w:tcPr>
          <w:p w14:paraId="05A071E1" w14:textId="77777777" w:rsidR="00DA7737" w:rsidRDefault="00854A13">
            <w:pPr>
              <w:widowControl w:val="0"/>
              <w:spacing w:line="276" w:lineRule="auto"/>
            </w:pPr>
            <w:r>
              <w:lastRenderedPageBreak/>
              <w:t>During Distribution</w:t>
            </w:r>
          </w:p>
        </w:tc>
        <w:tc>
          <w:tcPr>
            <w:tcW w:w="7680" w:type="dxa"/>
            <w:tcMar>
              <w:top w:w="100" w:type="dxa"/>
              <w:left w:w="100" w:type="dxa"/>
              <w:bottom w:w="100" w:type="dxa"/>
              <w:right w:w="100" w:type="dxa"/>
            </w:tcMar>
          </w:tcPr>
          <w:p w14:paraId="773D725E" w14:textId="77777777" w:rsidR="00DA7737" w:rsidRDefault="00E051A5">
            <w:pPr>
              <w:widowControl w:val="0"/>
              <w:spacing w:line="276" w:lineRule="auto"/>
            </w:pPr>
            <w:hyperlink w:anchor="h.wrx6hd3emg96">
              <w:r w:rsidR="00854A13">
                <w:rPr>
                  <w:color w:val="1155CC"/>
                </w:rPr>
                <w:t>Aliases</w:t>
              </w:r>
            </w:hyperlink>
          </w:p>
        </w:tc>
      </w:tr>
    </w:tbl>
    <w:p w14:paraId="016D4797" w14:textId="77777777" w:rsidR="00DA7737" w:rsidRDefault="00854A13">
      <w:pPr>
        <w:pStyle w:val="Heading2"/>
        <w:contextualSpacing w:val="0"/>
      </w:pPr>
      <w:bookmarkStart w:id="61" w:name="h.dvoudw3nhuzz" w:colFirst="0" w:colLast="0"/>
      <w:bookmarkEnd w:id="61"/>
      <w:r>
        <w:t>Sub Series</w:t>
      </w:r>
    </w:p>
    <w:p w14:paraId="58601CDB" w14:textId="77777777" w:rsidR="00DA7737" w:rsidRDefault="00854A13">
      <w:pPr>
        <w:spacing w:line="276" w:lineRule="auto"/>
      </w:pPr>
      <w:r>
        <w:t xml:space="preserve">A Sub Series is an optional metadata wrapper to group episodic content within a </w:t>
      </w:r>
      <w:hyperlink w:anchor="h.fj84pzkguz3g">
        <w:r>
          <w:rPr>
            <w:color w:val="1155CC"/>
            <w:u w:val="single"/>
          </w:rPr>
          <w:t>Series</w:t>
        </w:r>
      </w:hyperlink>
      <w:r>
        <w:t xml:space="preserve">. </w:t>
      </w:r>
    </w:p>
    <w:p w14:paraId="7A3FF5D1" w14:textId="77777777" w:rsidR="00DA7737" w:rsidRDefault="00DA7737">
      <w:pPr>
        <w:spacing w:line="276" w:lineRule="auto"/>
      </w:pPr>
    </w:p>
    <w:p w14:paraId="02C64CB0" w14:textId="77777777" w:rsidR="00DA7737" w:rsidRDefault="00854A13">
      <w:pPr>
        <w:spacing w:line="276" w:lineRule="auto"/>
      </w:pPr>
      <w:r>
        <w:t>A Sub Series can be used to arrange Episodes in a particular order inside a regular Season, such as NOVA’s “Making Stuff” sub series inside NOVA Season 2011.</w:t>
      </w:r>
    </w:p>
    <w:p w14:paraId="0C78B5DC" w14:textId="77777777" w:rsidR="00DA7737" w:rsidRDefault="00DA7737">
      <w:pPr>
        <w:spacing w:line="276" w:lineRule="auto"/>
      </w:pPr>
    </w:p>
    <w:p w14:paraId="0DE57C10" w14:textId="77777777" w:rsidR="00DA7737" w:rsidRDefault="00854A13">
      <w:pPr>
        <w:spacing w:line="276" w:lineRule="auto"/>
      </w:pPr>
      <w:r>
        <w:t>A Sub Series can also contain Episodes inside a Series but outside of a regular Season. An example is the Antiques Roadshow Tucson Hours 1, 2, 3, which is a Series of Episodes that are part of the Antiques Roadshow Series but not within a typical Antiques Roadshow Season.</w:t>
      </w:r>
    </w:p>
    <w:p w14:paraId="37D532B1" w14:textId="77777777" w:rsidR="00DA7737" w:rsidRDefault="00DA7737">
      <w:pPr>
        <w:spacing w:line="276" w:lineRule="auto"/>
      </w:pPr>
    </w:p>
    <w:tbl>
      <w:tblPr>
        <w:tblStyle w:val="a5"/>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7455"/>
      </w:tblGrid>
      <w:tr w:rsidR="00DA7737" w14:paraId="3230AD9E" w14:textId="77777777">
        <w:trPr>
          <w:trHeight w:val="500"/>
        </w:trPr>
        <w:tc>
          <w:tcPr>
            <w:tcW w:w="2490" w:type="dxa"/>
            <w:shd w:val="clear" w:color="auto" w:fill="073763"/>
            <w:tcMar>
              <w:top w:w="100" w:type="dxa"/>
              <w:left w:w="100" w:type="dxa"/>
              <w:bottom w:w="100" w:type="dxa"/>
              <w:right w:w="100" w:type="dxa"/>
            </w:tcMar>
          </w:tcPr>
          <w:p w14:paraId="0906866F" w14:textId="77777777" w:rsidR="00DA7737" w:rsidRDefault="00854A13">
            <w:pPr>
              <w:widowControl w:val="0"/>
              <w:spacing w:line="276" w:lineRule="auto"/>
            </w:pPr>
            <w:r>
              <w:rPr>
                <w:b/>
                <w:color w:val="FFFFFF"/>
                <w:shd w:val="clear" w:color="auto" w:fill="073763"/>
              </w:rPr>
              <w:t>Lifecycle Phase</w:t>
            </w:r>
          </w:p>
        </w:tc>
        <w:tc>
          <w:tcPr>
            <w:tcW w:w="7455" w:type="dxa"/>
            <w:shd w:val="clear" w:color="auto" w:fill="073763"/>
            <w:tcMar>
              <w:top w:w="100" w:type="dxa"/>
              <w:left w:w="100" w:type="dxa"/>
              <w:bottom w:w="100" w:type="dxa"/>
              <w:right w:w="100" w:type="dxa"/>
            </w:tcMar>
          </w:tcPr>
          <w:p w14:paraId="5A600F1D" w14:textId="77777777" w:rsidR="00DA7737" w:rsidRDefault="00854A13">
            <w:pPr>
              <w:widowControl w:val="0"/>
              <w:spacing w:line="276" w:lineRule="auto"/>
            </w:pPr>
            <w:r>
              <w:rPr>
                <w:b/>
                <w:color w:val="FFFFFF"/>
                <w:shd w:val="clear" w:color="auto" w:fill="073763"/>
              </w:rPr>
              <w:t>Metadata Fields</w:t>
            </w:r>
          </w:p>
        </w:tc>
      </w:tr>
      <w:tr w:rsidR="00DA7737" w14:paraId="7D08227E" w14:textId="77777777">
        <w:trPr>
          <w:trHeight w:val="440"/>
        </w:trPr>
        <w:tc>
          <w:tcPr>
            <w:tcW w:w="2490" w:type="dxa"/>
            <w:vMerge w:val="restart"/>
            <w:tcMar>
              <w:top w:w="100" w:type="dxa"/>
              <w:left w:w="100" w:type="dxa"/>
              <w:bottom w:w="100" w:type="dxa"/>
              <w:right w:w="100" w:type="dxa"/>
            </w:tcMar>
          </w:tcPr>
          <w:p w14:paraId="10815753" w14:textId="77777777" w:rsidR="00DA7737" w:rsidRDefault="00854A13">
            <w:pPr>
              <w:widowControl w:val="0"/>
              <w:spacing w:line="276" w:lineRule="auto"/>
            </w:pPr>
            <w:r>
              <w:t>During Acquisition</w:t>
            </w:r>
          </w:p>
        </w:tc>
        <w:tc>
          <w:tcPr>
            <w:tcW w:w="7455" w:type="dxa"/>
            <w:vMerge w:val="restart"/>
            <w:tcMar>
              <w:top w:w="100" w:type="dxa"/>
              <w:left w:w="100" w:type="dxa"/>
              <w:bottom w:w="100" w:type="dxa"/>
              <w:right w:w="100" w:type="dxa"/>
            </w:tcMar>
          </w:tcPr>
          <w:p w14:paraId="4CFFC539" w14:textId="77777777" w:rsidR="00DA7737" w:rsidRDefault="00E051A5">
            <w:pPr>
              <w:widowControl w:val="0"/>
              <w:spacing w:line="276" w:lineRule="auto"/>
            </w:pPr>
            <w:hyperlink w:anchor="h.c1milzdx9jxb">
              <w:r w:rsidR="00854A13">
                <w:rPr>
                  <w:color w:val="1155CC"/>
                </w:rPr>
                <w:t>UID</w:t>
              </w:r>
            </w:hyperlink>
          </w:p>
          <w:p w14:paraId="0B3DECC8" w14:textId="77777777" w:rsidR="00DA7737" w:rsidRDefault="000D4B2C">
            <w:pPr>
              <w:widowControl w:val="0"/>
              <w:spacing w:line="276" w:lineRule="auto"/>
            </w:pPr>
            <w:del w:id="62"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63"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14:paraId="61B17CA9" w14:textId="77777777" w:rsidR="00DA7737" w:rsidRDefault="00E051A5">
            <w:pPr>
              <w:widowControl w:val="0"/>
              <w:spacing w:line="276" w:lineRule="auto"/>
            </w:pPr>
            <w:hyperlink w:anchor="h.7p0tdp3nab2">
              <w:r w:rsidR="00854A13">
                <w:rPr>
                  <w:color w:val="1155CC"/>
                </w:rPr>
                <w:t>Synopsis400</w:t>
              </w:r>
            </w:hyperlink>
          </w:p>
          <w:p w14:paraId="71084E96" w14:textId="77777777" w:rsidR="00DA7737" w:rsidRDefault="00E051A5">
            <w:pPr>
              <w:widowControl w:val="0"/>
              <w:spacing w:line="276" w:lineRule="auto"/>
            </w:pPr>
            <w:hyperlink w:anchor="h.1k4fzflasr33">
              <w:r w:rsidR="00854A13">
                <w:rPr>
                  <w:color w:val="1155CC"/>
                </w:rPr>
                <w:t>Synopsis4000</w:t>
              </w:r>
            </w:hyperlink>
          </w:p>
          <w:p w14:paraId="66BBBF9C" w14:textId="77777777" w:rsidR="00DA7737" w:rsidRDefault="00E051A5">
            <w:pPr>
              <w:widowControl w:val="0"/>
              <w:spacing w:line="276" w:lineRule="auto"/>
            </w:pPr>
            <w:hyperlink w:anchor="h.tq093nckb0rs">
              <w:r w:rsidR="00854A13">
                <w:rPr>
                  <w:color w:val="1155CC"/>
                </w:rPr>
                <w:t>Title</w:t>
              </w:r>
            </w:hyperlink>
          </w:p>
          <w:p w14:paraId="4BB2ABE6" w14:textId="77777777" w:rsidR="00DA7737" w:rsidRDefault="00E051A5">
            <w:pPr>
              <w:widowControl w:val="0"/>
              <w:spacing w:line="276" w:lineRule="auto"/>
            </w:pPr>
            <w:hyperlink w:anchor="h.ekzg3mwqhmzz">
              <w:proofErr w:type="spellStart"/>
              <w:r w:rsidR="00854A13">
                <w:rPr>
                  <w:color w:val="1155CC"/>
                </w:rPr>
                <w:t>TitleSortable</w:t>
              </w:r>
              <w:proofErr w:type="spellEnd"/>
            </w:hyperlink>
          </w:p>
          <w:p w14:paraId="2079636F" w14:textId="77777777" w:rsidR="00DA7737" w:rsidRDefault="00E051A5">
            <w:pPr>
              <w:widowControl w:val="0"/>
              <w:spacing w:line="276" w:lineRule="auto"/>
            </w:pPr>
            <w:hyperlink w:anchor="h.ybbmmout9b6o">
              <w:r w:rsidR="00854A13">
                <w:rPr>
                  <w:color w:val="1155CC"/>
                </w:rPr>
                <w:t>Title60</w:t>
              </w:r>
            </w:hyperlink>
          </w:p>
          <w:p w14:paraId="6BE85ABC" w14:textId="77777777" w:rsidR="00DA7737" w:rsidRDefault="00E051A5">
            <w:pPr>
              <w:widowControl w:val="0"/>
              <w:spacing w:line="276" w:lineRule="auto"/>
            </w:pPr>
            <w:hyperlink w:anchor="h.ifl1d86mb5t6">
              <w:r w:rsidR="00854A13">
                <w:rPr>
                  <w:color w:val="1155CC"/>
                </w:rPr>
                <w:t>Title256</w:t>
              </w:r>
            </w:hyperlink>
          </w:p>
          <w:p w14:paraId="4BEDCE17" w14:textId="77777777" w:rsidR="00DA7737" w:rsidRDefault="00E051A5">
            <w:pPr>
              <w:widowControl w:val="0"/>
              <w:spacing w:line="276" w:lineRule="auto"/>
            </w:pPr>
            <w:hyperlink w:anchor="h.vbqjeax3u8mf">
              <w:r w:rsidR="00854A13">
                <w:rPr>
                  <w:color w:val="1155CC"/>
                </w:rPr>
                <w:t>Organizations</w:t>
              </w:r>
            </w:hyperlink>
          </w:p>
        </w:tc>
      </w:tr>
      <w:tr w:rsidR="00DA7737" w14:paraId="3679F721" w14:textId="77777777">
        <w:trPr>
          <w:trHeight w:val="440"/>
        </w:trPr>
        <w:tc>
          <w:tcPr>
            <w:tcW w:w="2490" w:type="dxa"/>
            <w:vMerge/>
            <w:tcMar>
              <w:top w:w="100" w:type="dxa"/>
              <w:left w:w="100" w:type="dxa"/>
              <w:bottom w:w="100" w:type="dxa"/>
              <w:right w:w="100" w:type="dxa"/>
            </w:tcMar>
          </w:tcPr>
          <w:p w14:paraId="3C202952"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38DDF7D8" w14:textId="77777777" w:rsidR="00DA7737" w:rsidRDefault="00DA7737">
            <w:pPr>
              <w:widowControl w:val="0"/>
              <w:spacing w:line="276" w:lineRule="auto"/>
            </w:pPr>
          </w:p>
        </w:tc>
      </w:tr>
      <w:tr w:rsidR="00DA7737" w14:paraId="12F5AE7D" w14:textId="77777777">
        <w:trPr>
          <w:trHeight w:val="440"/>
        </w:trPr>
        <w:tc>
          <w:tcPr>
            <w:tcW w:w="2490" w:type="dxa"/>
            <w:vMerge/>
            <w:tcMar>
              <w:top w:w="100" w:type="dxa"/>
              <w:left w:w="100" w:type="dxa"/>
              <w:bottom w:w="100" w:type="dxa"/>
              <w:right w:w="100" w:type="dxa"/>
            </w:tcMar>
          </w:tcPr>
          <w:p w14:paraId="000A88C8"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2F2E0154" w14:textId="77777777" w:rsidR="00DA7737" w:rsidRDefault="00DA7737">
            <w:pPr>
              <w:widowControl w:val="0"/>
              <w:spacing w:line="276" w:lineRule="auto"/>
            </w:pPr>
          </w:p>
        </w:tc>
      </w:tr>
      <w:tr w:rsidR="00DA7737" w14:paraId="5AA88B03" w14:textId="77777777">
        <w:trPr>
          <w:trHeight w:val="440"/>
        </w:trPr>
        <w:tc>
          <w:tcPr>
            <w:tcW w:w="2490" w:type="dxa"/>
            <w:vMerge/>
            <w:tcMar>
              <w:top w:w="100" w:type="dxa"/>
              <w:left w:w="100" w:type="dxa"/>
              <w:bottom w:w="100" w:type="dxa"/>
              <w:right w:w="100" w:type="dxa"/>
            </w:tcMar>
          </w:tcPr>
          <w:p w14:paraId="7633B0A6"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380CB5D5" w14:textId="77777777" w:rsidR="00DA7737" w:rsidRDefault="00DA7737">
            <w:pPr>
              <w:widowControl w:val="0"/>
              <w:spacing w:line="276" w:lineRule="auto"/>
            </w:pPr>
          </w:p>
        </w:tc>
      </w:tr>
      <w:tr w:rsidR="00DA7737" w14:paraId="578FA7AB" w14:textId="77777777">
        <w:trPr>
          <w:trHeight w:val="324"/>
        </w:trPr>
        <w:tc>
          <w:tcPr>
            <w:tcW w:w="2490" w:type="dxa"/>
            <w:vMerge/>
            <w:tcMar>
              <w:top w:w="100" w:type="dxa"/>
              <w:left w:w="100" w:type="dxa"/>
              <w:bottom w:w="100" w:type="dxa"/>
              <w:right w:w="100" w:type="dxa"/>
            </w:tcMar>
          </w:tcPr>
          <w:p w14:paraId="0EE9DBBE"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3C9FBFD8" w14:textId="77777777" w:rsidR="00DA7737" w:rsidRDefault="00DA7737">
            <w:pPr>
              <w:widowControl w:val="0"/>
              <w:spacing w:line="276" w:lineRule="auto"/>
            </w:pPr>
          </w:p>
        </w:tc>
      </w:tr>
      <w:tr w:rsidR="00DA7737" w14:paraId="139DAD9A" w14:textId="77777777">
        <w:trPr>
          <w:trHeight w:val="324"/>
        </w:trPr>
        <w:tc>
          <w:tcPr>
            <w:tcW w:w="2490" w:type="dxa"/>
            <w:vMerge/>
            <w:tcMar>
              <w:top w:w="100" w:type="dxa"/>
              <w:left w:w="100" w:type="dxa"/>
              <w:bottom w:w="100" w:type="dxa"/>
              <w:right w:w="100" w:type="dxa"/>
            </w:tcMar>
          </w:tcPr>
          <w:p w14:paraId="3D204208"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199210DD" w14:textId="77777777" w:rsidR="00DA7737" w:rsidRDefault="00DA7737">
            <w:pPr>
              <w:widowControl w:val="0"/>
              <w:spacing w:line="276" w:lineRule="auto"/>
            </w:pPr>
          </w:p>
        </w:tc>
      </w:tr>
      <w:tr w:rsidR="00DA7737" w14:paraId="5F743C72" w14:textId="77777777">
        <w:trPr>
          <w:trHeight w:val="324"/>
        </w:trPr>
        <w:tc>
          <w:tcPr>
            <w:tcW w:w="2490" w:type="dxa"/>
            <w:vMerge/>
            <w:tcMar>
              <w:top w:w="100" w:type="dxa"/>
              <w:left w:w="100" w:type="dxa"/>
              <w:bottom w:w="100" w:type="dxa"/>
              <w:right w:w="100" w:type="dxa"/>
            </w:tcMar>
          </w:tcPr>
          <w:p w14:paraId="2319B315" w14:textId="77777777" w:rsidR="00DA7737" w:rsidRDefault="00DA7737">
            <w:pPr>
              <w:widowControl w:val="0"/>
              <w:spacing w:line="276" w:lineRule="auto"/>
            </w:pPr>
          </w:p>
        </w:tc>
        <w:tc>
          <w:tcPr>
            <w:tcW w:w="7455" w:type="dxa"/>
            <w:vMerge/>
            <w:tcMar>
              <w:top w:w="100" w:type="dxa"/>
              <w:left w:w="100" w:type="dxa"/>
              <w:bottom w:w="100" w:type="dxa"/>
              <w:right w:w="100" w:type="dxa"/>
            </w:tcMar>
          </w:tcPr>
          <w:p w14:paraId="2BF7E0B5" w14:textId="77777777" w:rsidR="00DA7737" w:rsidRDefault="00DA7737">
            <w:pPr>
              <w:widowControl w:val="0"/>
              <w:spacing w:line="276" w:lineRule="auto"/>
            </w:pPr>
          </w:p>
        </w:tc>
      </w:tr>
      <w:tr w:rsidR="00DA7737" w14:paraId="0EC3DCB2" w14:textId="77777777">
        <w:trPr>
          <w:trHeight w:val="440"/>
        </w:trPr>
        <w:tc>
          <w:tcPr>
            <w:tcW w:w="2490" w:type="dxa"/>
            <w:tcMar>
              <w:top w:w="100" w:type="dxa"/>
              <w:left w:w="100" w:type="dxa"/>
              <w:bottom w:w="100" w:type="dxa"/>
              <w:right w:w="100" w:type="dxa"/>
            </w:tcMar>
          </w:tcPr>
          <w:p w14:paraId="093FC034" w14:textId="77777777" w:rsidR="00DA7737" w:rsidRDefault="00854A13">
            <w:pPr>
              <w:widowControl w:val="0"/>
              <w:spacing w:line="276" w:lineRule="auto"/>
            </w:pPr>
            <w:r>
              <w:t>During Production</w:t>
            </w:r>
          </w:p>
        </w:tc>
        <w:tc>
          <w:tcPr>
            <w:tcW w:w="7455" w:type="dxa"/>
            <w:tcMar>
              <w:top w:w="100" w:type="dxa"/>
              <w:left w:w="100" w:type="dxa"/>
              <w:bottom w:w="100" w:type="dxa"/>
              <w:right w:w="100" w:type="dxa"/>
            </w:tcMar>
          </w:tcPr>
          <w:p w14:paraId="6DBD35BF" w14:textId="77777777" w:rsidR="00DA7737" w:rsidRDefault="00E051A5">
            <w:pPr>
              <w:widowControl w:val="0"/>
              <w:spacing w:line="276" w:lineRule="auto"/>
            </w:pPr>
            <w:hyperlink w:anchor="h.nqywwi1pe5h2">
              <w:r w:rsidR="00854A13">
                <w:rPr>
                  <w:color w:val="1155CC"/>
                </w:rPr>
                <w:t>EIDR ID</w:t>
              </w:r>
            </w:hyperlink>
          </w:p>
        </w:tc>
      </w:tr>
      <w:tr w:rsidR="00DA7737" w14:paraId="1AB1B5E6" w14:textId="77777777">
        <w:trPr>
          <w:trHeight w:val="440"/>
        </w:trPr>
        <w:tc>
          <w:tcPr>
            <w:tcW w:w="2490" w:type="dxa"/>
            <w:tcMar>
              <w:top w:w="100" w:type="dxa"/>
              <w:left w:w="100" w:type="dxa"/>
              <w:bottom w:w="100" w:type="dxa"/>
              <w:right w:w="100" w:type="dxa"/>
            </w:tcMar>
          </w:tcPr>
          <w:p w14:paraId="0AF65955" w14:textId="77777777" w:rsidR="00DA7737" w:rsidRDefault="00854A13">
            <w:pPr>
              <w:widowControl w:val="0"/>
              <w:spacing w:line="276" w:lineRule="auto"/>
            </w:pPr>
            <w:r>
              <w:t>During Distribution</w:t>
            </w:r>
          </w:p>
        </w:tc>
        <w:tc>
          <w:tcPr>
            <w:tcW w:w="7455" w:type="dxa"/>
            <w:tcMar>
              <w:top w:w="100" w:type="dxa"/>
              <w:left w:w="100" w:type="dxa"/>
              <w:bottom w:w="100" w:type="dxa"/>
              <w:right w:w="100" w:type="dxa"/>
            </w:tcMar>
          </w:tcPr>
          <w:p w14:paraId="27CDBBFE" w14:textId="77777777" w:rsidR="00DA7737" w:rsidRDefault="00E051A5">
            <w:pPr>
              <w:widowControl w:val="0"/>
              <w:spacing w:line="276" w:lineRule="auto"/>
            </w:pPr>
            <w:hyperlink w:anchor="h.wrx6hd3emg96">
              <w:r w:rsidR="00854A13">
                <w:rPr>
                  <w:color w:val="1155CC"/>
                </w:rPr>
                <w:t>Aliases</w:t>
              </w:r>
            </w:hyperlink>
          </w:p>
        </w:tc>
      </w:tr>
    </w:tbl>
    <w:p w14:paraId="2E9BFBFE" w14:textId="77777777" w:rsidR="00DA7737" w:rsidRDefault="00854A13">
      <w:pPr>
        <w:pStyle w:val="Heading2"/>
        <w:contextualSpacing w:val="0"/>
      </w:pPr>
      <w:bookmarkStart w:id="64" w:name="h.f0mqh86eha7u" w:colFirst="0" w:colLast="0"/>
      <w:bookmarkEnd w:id="64"/>
      <w:r>
        <w:t>Sub Series Season</w:t>
      </w:r>
    </w:p>
    <w:p w14:paraId="311F0508" w14:textId="77777777" w:rsidR="00DA7737" w:rsidRDefault="00854A13">
      <w:pPr>
        <w:spacing w:line="276" w:lineRule="auto"/>
      </w:pPr>
      <w:r>
        <w:t>A Sub Series Season is an optional metadata wrapper to manage Sub Series Episodes that span Seasons. For Example, the Antique Roadshow: Austin, TX (2015) is a Sub Series Season separate from Antiques Roadshow: Austin, TX (2011).</w:t>
      </w:r>
    </w:p>
    <w:p w14:paraId="0E10E1DF" w14:textId="77777777" w:rsidR="00DA7737" w:rsidRDefault="00DA7737">
      <w:pPr>
        <w:spacing w:line="276" w:lineRule="auto"/>
      </w:pPr>
    </w:p>
    <w:tbl>
      <w:tblPr>
        <w:tblStyle w:val="a6"/>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DA7737" w14:paraId="3791037C" w14:textId="77777777">
        <w:trPr>
          <w:trHeight w:val="500"/>
        </w:trPr>
        <w:tc>
          <w:tcPr>
            <w:tcW w:w="2370" w:type="dxa"/>
            <w:shd w:val="clear" w:color="auto" w:fill="073763"/>
            <w:tcMar>
              <w:top w:w="100" w:type="dxa"/>
              <w:left w:w="100" w:type="dxa"/>
              <w:bottom w:w="100" w:type="dxa"/>
              <w:right w:w="100" w:type="dxa"/>
            </w:tcMar>
          </w:tcPr>
          <w:p w14:paraId="38B5D2F2" w14:textId="77777777" w:rsidR="00DA7737" w:rsidRDefault="00854A13">
            <w:pPr>
              <w:widowControl w:val="0"/>
              <w:spacing w:line="276" w:lineRule="auto"/>
            </w:pPr>
            <w:r>
              <w:rPr>
                <w:b/>
                <w:color w:val="FFFFFF"/>
                <w:shd w:val="clear" w:color="auto" w:fill="073763"/>
              </w:rPr>
              <w:lastRenderedPageBreak/>
              <w:t>Lifecycle Phase</w:t>
            </w:r>
          </w:p>
        </w:tc>
        <w:tc>
          <w:tcPr>
            <w:tcW w:w="7680" w:type="dxa"/>
            <w:shd w:val="clear" w:color="auto" w:fill="073763"/>
            <w:tcMar>
              <w:top w:w="100" w:type="dxa"/>
              <w:left w:w="100" w:type="dxa"/>
              <w:bottom w:w="100" w:type="dxa"/>
              <w:right w:w="100" w:type="dxa"/>
            </w:tcMar>
          </w:tcPr>
          <w:p w14:paraId="326A6AD4" w14:textId="77777777" w:rsidR="00DA7737" w:rsidRDefault="00854A13">
            <w:pPr>
              <w:widowControl w:val="0"/>
              <w:spacing w:line="276" w:lineRule="auto"/>
            </w:pPr>
            <w:r>
              <w:rPr>
                <w:b/>
                <w:color w:val="FFFFFF"/>
                <w:shd w:val="clear" w:color="auto" w:fill="073763"/>
              </w:rPr>
              <w:t>Metadata Fields</w:t>
            </w:r>
          </w:p>
        </w:tc>
      </w:tr>
      <w:tr w:rsidR="00DA7737" w14:paraId="4C9E75D8" w14:textId="77777777">
        <w:trPr>
          <w:trHeight w:val="440"/>
        </w:trPr>
        <w:tc>
          <w:tcPr>
            <w:tcW w:w="2370" w:type="dxa"/>
            <w:tcMar>
              <w:top w:w="100" w:type="dxa"/>
              <w:left w:w="100" w:type="dxa"/>
              <w:bottom w:w="100" w:type="dxa"/>
              <w:right w:w="100" w:type="dxa"/>
            </w:tcMar>
          </w:tcPr>
          <w:p w14:paraId="513F75ED" w14:textId="77777777" w:rsidR="00DA7737" w:rsidRDefault="00854A13">
            <w:pPr>
              <w:widowControl w:val="0"/>
              <w:spacing w:line="276" w:lineRule="auto"/>
            </w:pPr>
            <w:r>
              <w:t>During Acquisition</w:t>
            </w:r>
          </w:p>
        </w:tc>
        <w:tc>
          <w:tcPr>
            <w:tcW w:w="7680" w:type="dxa"/>
            <w:tcMar>
              <w:top w:w="100" w:type="dxa"/>
              <w:left w:w="100" w:type="dxa"/>
              <w:bottom w:w="100" w:type="dxa"/>
              <w:right w:w="100" w:type="dxa"/>
            </w:tcMar>
          </w:tcPr>
          <w:p w14:paraId="0A9BE2B0" w14:textId="77777777" w:rsidR="00DA7737" w:rsidRDefault="00E051A5">
            <w:pPr>
              <w:widowControl w:val="0"/>
              <w:spacing w:line="276" w:lineRule="auto"/>
            </w:pPr>
            <w:hyperlink w:anchor="h.c1milzdx9jxb">
              <w:r w:rsidR="00854A13">
                <w:rPr>
                  <w:color w:val="1155CC"/>
                </w:rPr>
                <w:t>UID</w:t>
              </w:r>
            </w:hyperlink>
          </w:p>
          <w:p w14:paraId="19542865" w14:textId="77777777" w:rsidR="00DA7737" w:rsidRDefault="00E051A5">
            <w:pPr>
              <w:widowControl w:val="0"/>
              <w:spacing w:line="276" w:lineRule="auto"/>
            </w:pPr>
            <w:hyperlink w:anchor="h.jmhtty1j81su">
              <w:r w:rsidR="00854A13">
                <w:rPr>
                  <w:color w:val="1155CC"/>
                </w:rPr>
                <w:t>Season Name</w:t>
              </w:r>
            </w:hyperlink>
          </w:p>
        </w:tc>
      </w:tr>
      <w:tr w:rsidR="00DA7737" w14:paraId="427AAA97" w14:textId="77777777">
        <w:trPr>
          <w:trHeight w:val="440"/>
        </w:trPr>
        <w:tc>
          <w:tcPr>
            <w:tcW w:w="2370" w:type="dxa"/>
            <w:tcMar>
              <w:top w:w="100" w:type="dxa"/>
              <w:left w:w="100" w:type="dxa"/>
              <w:bottom w:w="100" w:type="dxa"/>
              <w:right w:w="100" w:type="dxa"/>
            </w:tcMar>
          </w:tcPr>
          <w:p w14:paraId="761BC06C" w14:textId="77777777" w:rsidR="00DA7737" w:rsidRDefault="00854A13">
            <w:pPr>
              <w:widowControl w:val="0"/>
              <w:spacing w:line="276" w:lineRule="auto"/>
            </w:pPr>
            <w:r>
              <w:t>During Production</w:t>
            </w:r>
          </w:p>
        </w:tc>
        <w:tc>
          <w:tcPr>
            <w:tcW w:w="7680" w:type="dxa"/>
            <w:tcMar>
              <w:top w:w="100" w:type="dxa"/>
              <w:left w:w="100" w:type="dxa"/>
              <w:bottom w:w="100" w:type="dxa"/>
              <w:right w:w="100" w:type="dxa"/>
            </w:tcMar>
          </w:tcPr>
          <w:p w14:paraId="21B1F116" w14:textId="77777777" w:rsidR="00DA7737" w:rsidRDefault="00E051A5">
            <w:pPr>
              <w:widowControl w:val="0"/>
              <w:spacing w:line="276" w:lineRule="auto"/>
            </w:pPr>
            <w:hyperlink w:anchor="h.nqywwi1pe5h2">
              <w:r w:rsidR="00854A13">
                <w:rPr>
                  <w:color w:val="1155CC"/>
                </w:rPr>
                <w:t>EIDR ID</w:t>
              </w:r>
            </w:hyperlink>
          </w:p>
        </w:tc>
      </w:tr>
      <w:tr w:rsidR="00DA7737" w14:paraId="750DAB87" w14:textId="77777777">
        <w:trPr>
          <w:trHeight w:val="440"/>
        </w:trPr>
        <w:tc>
          <w:tcPr>
            <w:tcW w:w="2370" w:type="dxa"/>
            <w:tcMar>
              <w:top w:w="100" w:type="dxa"/>
              <w:left w:w="100" w:type="dxa"/>
              <w:bottom w:w="100" w:type="dxa"/>
              <w:right w:w="100" w:type="dxa"/>
            </w:tcMar>
          </w:tcPr>
          <w:p w14:paraId="76EF3546" w14:textId="77777777" w:rsidR="00DA7737" w:rsidRDefault="00854A13">
            <w:pPr>
              <w:widowControl w:val="0"/>
              <w:spacing w:line="276" w:lineRule="auto"/>
            </w:pPr>
            <w:r>
              <w:t>During Distribution</w:t>
            </w:r>
          </w:p>
        </w:tc>
        <w:tc>
          <w:tcPr>
            <w:tcW w:w="7680" w:type="dxa"/>
            <w:tcMar>
              <w:top w:w="100" w:type="dxa"/>
              <w:left w:w="100" w:type="dxa"/>
              <w:bottom w:w="100" w:type="dxa"/>
              <w:right w:w="100" w:type="dxa"/>
            </w:tcMar>
          </w:tcPr>
          <w:p w14:paraId="51DBB723" w14:textId="77777777" w:rsidR="00DA7737" w:rsidRDefault="00E051A5">
            <w:pPr>
              <w:widowControl w:val="0"/>
              <w:spacing w:line="276" w:lineRule="auto"/>
            </w:pPr>
            <w:hyperlink w:anchor="h.wrx6hd3emg96">
              <w:r w:rsidR="00854A13">
                <w:rPr>
                  <w:color w:val="1155CC"/>
                </w:rPr>
                <w:t>Aliases</w:t>
              </w:r>
            </w:hyperlink>
          </w:p>
        </w:tc>
      </w:tr>
    </w:tbl>
    <w:p w14:paraId="287A56E0" w14:textId="77777777" w:rsidR="00DA7737" w:rsidRDefault="00854A13">
      <w:pPr>
        <w:pStyle w:val="Heading2"/>
        <w:contextualSpacing w:val="0"/>
      </w:pPr>
      <w:bookmarkStart w:id="65" w:name="h.7q8zszeso590" w:colFirst="0" w:colLast="0"/>
      <w:bookmarkEnd w:id="65"/>
      <w:r>
        <w:t>Episode</w:t>
      </w:r>
    </w:p>
    <w:p w14:paraId="78639A86" w14:textId="77777777" w:rsidR="00DA7737" w:rsidRDefault="00854A13">
      <w:pPr>
        <w:spacing w:line="276" w:lineRule="auto"/>
      </w:pPr>
      <w:r>
        <w:t xml:space="preserve">An Episode represents </w:t>
      </w:r>
      <w:r>
        <w:rPr>
          <w:rFonts w:ascii="Consolas" w:eastAsia="Consolas" w:hAnsi="Consolas" w:cs="Consolas"/>
        </w:rPr>
        <w:t>the essence of the program</w:t>
      </w:r>
      <w:r>
        <w:t>.</w:t>
      </w:r>
    </w:p>
    <w:p w14:paraId="202C0E01" w14:textId="77777777" w:rsidR="00DA7737" w:rsidRDefault="00854A13">
      <w:pPr>
        <w:pStyle w:val="Heading3"/>
        <w:contextualSpacing w:val="0"/>
      </w:pPr>
      <w:bookmarkStart w:id="66" w:name="h.6u92nt75kohj" w:colFirst="0" w:colLast="0"/>
      <w:bookmarkEnd w:id="66"/>
      <w:r>
        <w:t>Relational Metadata for an Episode</w:t>
      </w:r>
    </w:p>
    <w:p w14:paraId="5521F1A3" w14:textId="77777777" w:rsidR="00DA7737" w:rsidRDefault="00854A13">
      <w:pPr>
        <w:spacing w:line="276" w:lineRule="auto"/>
      </w:pPr>
      <w:r>
        <w:t xml:space="preserve">As represented in </w:t>
      </w:r>
      <w:hyperlink w:anchor="h.2zs2s6ybmu1w">
        <w:r>
          <w:rPr>
            <w:color w:val="1155CC"/>
            <w:u w:val="single"/>
          </w:rPr>
          <w:t>Figure 1</w:t>
        </w:r>
      </w:hyperlink>
      <w:r>
        <w:t>, an Episode has the following relationships with other concepts:</w:t>
      </w:r>
    </w:p>
    <w:p w14:paraId="123FD9AD" w14:textId="77777777" w:rsidR="00DA7737" w:rsidRDefault="00DA7737">
      <w:pPr>
        <w:spacing w:line="276" w:lineRule="auto"/>
      </w:pP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DA7737" w14:paraId="75FCCF14" w14:textId="77777777">
        <w:tc>
          <w:tcPr>
            <w:tcW w:w="2010" w:type="dxa"/>
            <w:shd w:val="clear" w:color="auto" w:fill="073763"/>
            <w:tcMar>
              <w:top w:w="100" w:type="dxa"/>
              <w:left w:w="100" w:type="dxa"/>
              <w:bottom w:w="100" w:type="dxa"/>
              <w:right w:w="100" w:type="dxa"/>
            </w:tcMar>
          </w:tcPr>
          <w:p w14:paraId="368E850F" w14:textId="77777777" w:rsidR="00DA7737" w:rsidRDefault="00854A13">
            <w:pPr>
              <w:spacing w:line="276" w:lineRule="auto"/>
            </w:pPr>
            <w:r>
              <w:rPr>
                <w:b/>
                <w:color w:val="FFFFFF"/>
              </w:rPr>
              <w:t>Relationship</w:t>
            </w:r>
          </w:p>
        </w:tc>
        <w:tc>
          <w:tcPr>
            <w:tcW w:w="8070" w:type="dxa"/>
            <w:shd w:val="clear" w:color="auto" w:fill="073763"/>
            <w:tcMar>
              <w:top w:w="100" w:type="dxa"/>
              <w:left w:w="100" w:type="dxa"/>
              <w:bottom w:w="100" w:type="dxa"/>
              <w:right w:w="100" w:type="dxa"/>
            </w:tcMar>
          </w:tcPr>
          <w:p w14:paraId="149367AB" w14:textId="77777777" w:rsidR="00DA7737" w:rsidRDefault="00854A13">
            <w:pPr>
              <w:spacing w:line="276" w:lineRule="auto"/>
            </w:pPr>
            <w:r>
              <w:rPr>
                <w:b/>
                <w:color w:val="FFFFFF"/>
              </w:rPr>
              <w:t>Description</w:t>
            </w:r>
          </w:p>
        </w:tc>
      </w:tr>
      <w:tr w:rsidR="00DA7737" w14:paraId="460F4E5D" w14:textId="77777777">
        <w:tc>
          <w:tcPr>
            <w:tcW w:w="2010" w:type="dxa"/>
            <w:tcMar>
              <w:top w:w="100" w:type="dxa"/>
              <w:left w:w="100" w:type="dxa"/>
              <w:bottom w:w="100" w:type="dxa"/>
              <w:right w:w="100" w:type="dxa"/>
            </w:tcMar>
          </w:tcPr>
          <w:p w14:paraId="7EA128CC" w14:textId="77777777" w:rsidR="00DA7737" w:rsidRDefault="00854A13">
            <w:pPr>
              <w:spacing w:line="276" w:lineRule="auto"/>
            </w:pPr>
            <w:proofErr w:type="spellStart"/>
            <w:r>
              <w:t>partOf</w:t>
            </w:r>
            <w:proofErr w:type="spellEnd"/>
          </w:p>
        </w:tc>
        <w:tc>
          <w:tcPr>
            <w:tcW w:w="8070" w:type="dxa"/>
            <w:tcMar>
              <w:top w:w="100" w:type="dxa"/>
              <w:left w:w="100" w:type="dxa"/>
              <w:bottom w:w="100" w:type="dxa"/>
              <w:right w:w="100" w:type="dxa"/>
            </w:tcMar>
          </w:tcPr>
          <w:p w14:paraId="07A7281A" w14:textId="77777777" w:rsidR="00DA7737" w:rsidRDefault="00854A13">
            <w:pPr>
              <w:spacing w:line="276" w:lineRule="auto"/>
            </w:pPr>
            <w:r>
              <w:t xml:space="preserve">An Episode is contained by a </w:t>
            </w:r>
            <w:hyperlink w:anchor="h.4k798b48fl3a">
              <w:r>
                <w:rPr>
                  <w:color w:val="1155CC"/>
                  <w:u w:val="single"/>
                </w:rPr>
                <w:t>Season</w:t>
              </w:r>
            </w:hyperlink>
            <w:r>
              <w:t xml:space="preserve"> or </w:t>
            </w:r>
            <w:hyperlink w:anchor="h.f0mqh86eha7u">
              <w:r>
                <w:rPr>
                  <w:color w:val="1155CC"/>
                  <w:u w:val="single"/>
                </w:rPr>
                <w:t>Sub Series Season</w:t>
              </w:r>
            </w:hyperlink>
            <w:r>
              <w:t xml:space="preserve">, which are in turn contained by a </w:t>
            </w:r>
            <w:hyperlink w:anchor="h.dvoudw3nhuzz">
              <w:r>
                <w:rPr>
                  <w:color w:val="1155CC"/>
                  <w:u w:val="single"/>
                </w:rPr>
                <w:t>Sub Series</w:t>
              </w:r>
            </w:hyperlink>
            <w:r>
              <w:t xml:space="preserve"> or </w:t>
            </w:r>
            <w:hyperlink w:anchor="h.fj84pzkguz3g">
              <w:r>
                <w:rPr>
                  <w:color w:val="1155CC"/>
                  <w:u w:val="single"/>
                </w:rPr>
                <w:t>Series</w:t>
              </w:r>
            </w:hyperlink>
            <w:r>
              <w:t>.</w:t>
            </w:r>
          </w:p>
          <w:p w14:paraId="32BA2904" w14:textId="77777777" w:rsidR="00DA7737" w:rsidRDefault="00DA7737">
            <w:pPr>
              <w:spacing w:line="276" w:lineRule="auto"/>
            </w:pPr>
          </w:p>
          <w:p w14:paraId="2AC44171" w14:textId="77777777" w:rsidR="00DA7737" w:rsidRDefault="00854A13">
            <w:pPr>
              <w:spacing w:line="276" w:lineRule="auto"/>
            </w:pPr>
            <w:r>
              <w:t>This means that an Episode may inherit metadata from the Series, Sub Series, Season, or Sub Series Season.</w:t>
            </w:r>
          </w:p>
        </w:tc>
      </w:tr>
      <w:tr w:rsidR="00DA7737" w14:paraId="60006833" w14:textId="77777777">
        <w:tc>
          <w:tcPr>
            <w:tcW w:w="2010" w:type="dxa"/>
            <w:tcMar>
              <w:top w:w="100" w:type="dxa"/>
              <w:left w:w="100" w:type="dxa"/>
              <w:bottom w:w="100" w:type="dxa"/>
              <w:right w:w="100" w:type="dxa"/>
            </w:tcMar>
          </w:tcPr>
          <w:p w14:paraId="543E161B" w14:textId="77777777" w:rsidR="00DA7737" w:rsidRDefault="00854A13">
            <w:pPr>
              <w:spacing w:line="276" w:lineRule="auto"/>
            </w:pPr>
            <w:r>
              <w:t>contains</w:t>
            </w:r>
          </w:p>
        </w:tc>
        <w:tc>
          <w:tcPr>
            <w:tcW w:w="8070" w:type="dxa"/>
            <w:tcMar>
              <w:top w:w="100" w:type="dxa"/>
              <w:left w:w="100" w:type="dxa"/>
              <w:bottom w:w="100" w:type="dxa"/>
              <w:right w:w="100" w:type="dxa"/>
            </w:tcMar>
          </w:tcPr>
          <w:p w14:paraId="6CE2FF38" w14:textId="77777777" w:rsidR="00DA7737" w:rsidRDefault="00854A13">
            <w:pPr>
              <w:spacing w:line="276" w:lineRule="auto"/>
            </w:pPr>
            <w:r>
              <w:t xml:space="preserve">Episodes </w:t>
            </w:r>
            <w:r>
              <w:rPr>
                <w:rFonts w:ascii="Consolas" w:eastAsia="Consolas" w:hAnsi="Consolas" w:cs="Consolas"/>
              </w:rPr>
              <w:t xml:space="preserve">optionally </w:t>
            </w:r>
            <w:r>
              <w:t xml:space="preserve">contain </w:t>
            </w:r>
            <w:hyperlink w:anchor="h.kf4mxv5kadr5">
              <w:r>
                <w:rPr>
                  <w:color w:val="1155CC"/>
                  <w:u w:val="single"/>
                </w:rPr>
                <w:t>Stories</w:t>
              </w:r>
            </w:hyperlink>
            <w:r>
              <w:t xml:space="preserve">. </w:t>
            </w:r>
          </w:p>
          <w:p w14:paraId="5B65F962" w14:textId="77777777" w:rsidR="00DA7737" w:rsidRDefault="00DA7737">
            <w:pPr>
              <w:spacing w:line="276" w:lineRule="auto"/>
            </w:pPr>
          </w:p>
          <w:p w14:paraId="721D101F" w14:textId="77777777" w:rsidR="00DA7737" w:rsidRDefault="00854A13">
            <w:pPr>
              <w:spacing w:line="276" w:lineRule="auto"/>
            </w:pPr>
            <w:r>
              <w:t>This means that Stories may inherit Episode metadata.</w:t>
            </w:r>
          </w:p>
        </w:tc>
      </w:tr>
    </w:tbl>
    <w:p w14:paraId="0AAA5EF2" w14:textId="77777777" w:rsidR="00DA7737" w:rsidRDefault="00854A13">
      <w:pPr>
        <w:pStyle w:val="Heading3"/>
        <w:contextualSpacing w:val="0"/>
      </w:pPr>
      <w:bookmarkStart w:id="67" w:name="h.571gbr1gedfc" w:colFirst="0" w:colLast="0"/>
      <w:bookmarkEnd w:id="67"/>
      <w:r>
        <w:t>Episode Lifecycle Metadata</w:t>
      </w:r>
    </w:p>
    <w:p w14:paraId="45092B67" w14:textId="77777777" w:rsidR="00DA7737" w:rsidRDefault="00854A13">
      <w:pPr>
        <w:spacing w:line="276" w:lineRule="auto"/>
      </w:pPr>
      <w:r>
        <w:t>Each Episode of a Season or Sub Series Season has its own unique metadata, as well as metadata inherited from the Series container. All inherited information can be overridden at this level.</w:t>
      </w:r>
    </w:p>
    <w:p w14:paraId="0BD2DED2" w14:textId="77777777" w:rsidR="00DA7737" w:rsidRDefault="00DA7737">
      <w:pPr>
        <w:spacing w:line="276" w:lineRule="auto"/>
      </w:pPr>
    </w:p>
    <w:p w14:paraId="33BACDF2" w14:textId="77777777" w:rsidR="00DA7737" w:rsidRDefault="00DA7737">
      <w:pPr>
        <w:spacing w:line="276" w:lineRule="auto"/>
      </w:pPr>
    </w:p>
    <w:p w14:paraId="207B8479" w14:textId="77777777" w:rsidR="00DA7737" w:rsidRDefault="00DA7737">
      <w:pPr>
        <w:spacing w:line="276" w:lineRule="auto"/>
      </w:pPr>
    </w:p>
    <w:tbl>
      <w:tblPr>
        <w:tblStyle w:val="a8"/>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725"/>
      </w:tblGrid>
      <w:tr w:rsidR="00DA7737" w14:paraId="2EB483E5" w14:textId="77777777">
        <w:trPr>
          <w:trHeight w:val="500"/>
        </w:trPr>
        <w:tc>
          <w:tcPr>
            <w:tcW w:w="2310" w:type="dxa"/>
            <w:shd w:val="clear" w:color="auto" w:fill="073763"/>
            <w:tcMar>
              <w:top w:w="100" w:type="dxa"/>
              <w:left w:w="100" w:type="dxa"/>
              <w:bottom w:w="100" w:type="dxa"/>
              <w:right w:w="100" w:type="dxa"/>
            </w:tcMar>
          </w:tcPr>
          <w:p w14:paraId="3D95DB57" w14:textId="77777777" w:rsidR="00DA7737" w:rsidRDefault="00854A13">
            <w:pPr>
              <w:widowControl w:val="0"/>
              <w:spacing w:line="276" w:lineRule="auto"/>
            </w:pPr>
            <w:r>
              <w:rPr>
                <w:b/>
                <w:color w:val="FFFFFF"/>
                <w:shd w:val="clear" w:color="auto" w:fill="073763"/>
              </w:rPr>
              <w:t>Lifecycle Phase</w:t>
            </w:r>
          </w:p>
        </w:tc>
        <w:tc>
          <w:tcPr>
            <w:tcW w:w="7725" w:type="dxa"/>
            <w:shd w:val="clear" w:color="auto" w:fill="073763"/>
            <w:tcMar>
              <w:top w:w="100" w:type="dxa"/>
              <w:left w:w="100" w:type="dxa"/>
              <w:bottom w:w="100" w:type="dxa"/>
              <w:right w:w="100" w:type="dxa"/>
            </w:tcMar>
          </w:tcPr>
          <w:p w14:paraId="390C7A17" w14:textId="77777777" w:rsidR="00DA7737" w:rsidRDefault="00854A13">
            <w:pPr>
              <w:widowControl w:val="0"/>
              <w:spacing w:line="276" w:lineRule="auto"/>
            </w:pPr>
            <w:r>
              <w:rPr>
                <w:b/>
                <w:color w:val="FFFFFF"/>
                <w:shd w:val="clear" w:color="auto" w:fill="073763"/>
              </w:rPr>
              <w:t>Descriptive Metadata</w:t>
            </w:r>
          </w:p>
        </w:tc>
      </w:tr>
      <w:tr w:rsidR="00DA7737" w14:paraId="710FBC13" w14:textId="77777777">
        <w:trPr>
          <w:trHeight w:val="440"/>
        </w:trPr>
        <w:tc>
          <w:tcPr>
            <w:tcW w:w="2310" w:type="dxa"/>
            <w:tcMar>
              <w:top w:w="100" w:type="dxa"/>
              <w:left w:w="100" w:type="dxa"/>
              <w:bottom w:w="100" w:type="dxa"/>
              <w:right w:w="100" w:type="dxa"/>
            </w:tcMar>
          </w:tcPr>
          <w:p w14:paraId="5E34C33A" w14:textId="77777777" w:rsidR="00DA7737" w:rsidRDefault="00854A13">
            <w:pPr>
              <w:widowControl w:val="0"/>
              <w:spacing w:line="276" w:lineRule="auto"/>
            </w:pPr>
            <w:r>
              <w:t>Entering Acquisition</w:t>
            </w:r>
          </w:p>
        </w:tc>
        <w:tc>
          <w:tcPr>
            <w:tcW w:w="7725" w:type="dxa"/>
            <w:tcMar>
              <w:top w:w="100" w:type="dxa"/>
              <w:left w:w="100" w:type="dxa"/>
              <w:bottom w:w="100" w:type="dxa"/>
              <w:right w:w="100" w:type="dxa"/>
            </w:tcMar>
          </w:tcPr>
          <w:p w14:paraId="29327C83" w14:textId="77777777" w:rsidR="00DA7737" w:rsidRDefault="00E051A5">
            <w:pPr>
              <w:widowControl w:val="0"/>
              <w:spacing w:line="276" w:lineRule="auto"/>
            </w:pPr>
            <w:hyperlink w:anchor="h.evkdozt72plv">
              <w:r w:rsidR="00854A13">
                <w:rPr>
                  <w:color w:val="1155CC"/>
                </w:rPr>
                <w:t>Primary Language</w:t>
              </w:r>
            </w:hyperlink>
          </w:p>
          <w:p w14:paraId="10DF6B69" w14:textId="77777777" w:rsidR="00DA7737" w:rsidRDefault="00E051A5">
            <w:pPr>
              <w:widowControl w:val="0"/>
              <w:spacing w:line="276" w:lineRule="auto"/>
            </w:pPr>
            <w:hyperlink w:anchor="h.8f9ee310wiiu">
              <w:r w:rsidR="00854A13">
                <w:rPr>
                  <w:color w:val="1155CC"/>
                </w:rPr>
                <w:t>Secondary Language(s)</w:t>
              </w:r>
            </w:hyperlink>
          </w:p>
          <w:p w14:paraId="66284900" w14:textId="77777777" w:rsidR="00DA7737" w:rsidRDefault="00E051A5">
            <w:pPr>
              <w:widowControl w:val="0"/>
              <w:spacing w:line="276" w:lineRule="auto"/>
            </w:pPr>
            <w:hyperlink w:anchor="h.byysubvki1bb">
              <w:r w:rsidR="00854A13">
                <w:rPr>
                  <w:color w:val="1155CC"/>
                </w:rPr>
                <w:t>Country of Origin</w:t>
              </w:r>
            </w:hyperlink>
          </w:p>
          <w:p w14:paraId="32856522" w14:textId="77777777" w:rsidR="00DA7737" w:rsidRDefault="00E051A5">
            <w:pPr>
              <w:widowControl w:val="0"/>
              <w:spacing w:line="276" w:lineRule="auto"/>
            </w:pPr>
            <w:hyperlink w:anchor="h.hqni6tyj9be0">
              <w:r w:rsidR="00854A13">
                <w:rPr>
                  <w:color w:val="1155CC"/>
                </w:rPr>
                <w:t>Primary Genre</w:t>
              </w:r>
            </w:hyperlink>
          </w:p>
          <w:p w14:paraId="4285A4EA" w14:textId="77777777" w:rsidR="00DA7737" w:rsidRDefault="00E051A5">
            <w:pPr>
              <w:widowControl w:val="0"/>
              <w:spacing w:line="276" w:lineRule="auto"/>
            </w:pPr>
            <w:hyperlink w:anchor="h.y9f3qcnn9ldr">
              <w:r w:rsidR="00854A13">
                <w:rPr>
                  <w:color w:val="1155CC"/>
                </w:rPr>
                <w:t>Secondary Genre(s)</w:t>
              </w:r>
            </w:hyperlink>
          </w:p>
          <w:p w14:paraId="1C147D80" w14:textId="77777777" w:rsidR="00DA7737" w:rsidRDefault="00E051A5">
            <w:pPr>
              <w:widowControl w:val="0"/>
              <w:spacing w:line="276" w:lineRule="auto"/>
            </w:pPr>
            <w:hyperlink w:anchor="h.gahv8me0s8hb">
              <w:r w:rsidR="00854A13">
                <w:rPr>
                  <w:color w:val="1155CC"/>
                </w:rPr>
                <w:t>Program Format</w:t>
              </w:r>
            </w:hyperlink>
          </w:p>
          <w:p w14:paraId="591F5ED5" w14:textId="77777777" w:rsidR="00DA7737" w:rsidRDefault="00E051A5">
            <w:pPr>
              <w:widowControl w:val="0"/>
              <w:spacing w:line="276" w:lineRule="auto"/>
            </w:pPr>
            <w:hyperlink w:anchor="h.lramydvijl2p">
              <w:r w:rsidR="00854A13">
                <w:rPr>
                  <w:color w:val="1155CC"/>
                </w:rPr>
                <w:t>Categories</w:t>
              </w:r>
            </w:hyperlink>
          </w:p>
          <w:p w14:paraId="2385E839" w14:textId="77777777" w:rsidR="00DA7737" w:rsidRDefault="00E051A5">
            <w:pPr>
              <w:widowControl w:val="0"/>
              <w:spacing w:line="276" w:lineRule="auto"/>
            </w:pPr>
            <w:hyperlink w:anchor="h.iolvj0wbxxo8">
              <w:r w:rsidR="00854A13">
                <w:rPr>
                  <w:color w:val="1155CC"/>
                </w:rPr>
                <w:t>Parental Rating</w:t>
              </w:r>
            </w:hyperlink>
          </w:p>
          <w:p w14:paraId="632A9A30" w14:textId="77777777" w:rsidR="00DA7737" w:rsidRDefault="00E051A5">
            <w:pPr>
              <w:widowControl w:val="0"/>
              <w:spacing w:line="276" w:lineRule="auto"/>
            </w:pPr>
            <w:hyperlink w:anchor="h.ndvhqaturtok">
              <w:r w:rsidR="00854A13">
                <w:rPr>
                  <w:color w:val="1155CC"/>
                </w:rPr>
                <w:t>Content Descriptors</w:t>
              </w:r>
            </w:hyperlink>
          </w:p>
          <w:p w14:paraId="746A0837" w14:textId="77777777" w:rsidR="00DA7737" w:rsidRDefault="00E051A5">
            <w:pPr>
              <w:widowControl w:val="0"/>
              <w:spacing w:line="276" w:lineRule="auto"/>
            </w:pPr>
            <w:hyperlink w:anchor="h.nxq5mwr84hxt">
              <w:r w:rsidR="00854A13">
                <w:rPr>
                  <w:color w:val="1155CC"/>
                </w:rPr>
                <w:t>Sensitive Language</w:t>
              </w:r>
            </w:hyperlink>
          </w:p>
          <w:p w14:paraId="22CA0B96" w14:textId="77777777" w:rsidR="00DA7737" w:rsidRDefault="00E051A5">
            <w:pPr>
              <w:widowControl w:val="0"/>
              <w:spacing w:line="276" w:lineRule="auto"/>
            </w:pPr>
            <w:hyperlink w:anchor="h.3qv85awmmfbs">
              <w:r w:rsidR="00854A13">
                <w:rPr>
                  <w:color w:val="1155CC"/>
                </w:rPr>
                <w:t>Sensitive Material</w:t>
              </w:r>
            </w:hyperlink>
          </w:p>
          <w:p w14:paraId="3C2B38A8" w14:textId="77777777" w:rsidR="00DA7737" w:rsidRDefault="00E051A5">
            <w:pPr>
              <w:widowControl w:val="0"/>
              <w:spacing w:line="276" w:lineRule="auto"/>
            </w:pPr>
            <w:hyperlink w:anchor="h.rughdrbp8q6c">
              <w:r w:rsidR="00854A13">
                <w:rPr>
                  <w:color w:val="1155CC"/>
                </w:rPr>
                <w:t>Runtime</w:t>
              </w:r>
            </w:hyperlink>
          </w:p>
          <w:p w14:paraId="61296397" w14:textId="77777777" w:rsidR="00DA7737" w:rsidRDefault="00E051A5">
            <w:pPr>
              <w:widowControl w:val="0"/>
              <w:spacing w:line="276" w:lineRule="auto"/>
            </w:pPr>
            <w:hyperlink w:anchor="h.lgsqpawfbii6">
              <w:r w:rsidR="00854A13">
                <w:rPr>
                  <w:color w:val="1155CC"/>
                </w:rPr>
                <w:t>HD Level</w:t>
              </w:r>
            </w:hyperlink>
          </w:p>
          <w:p w14:paraId="0BDE7A8A" w14:textId="77777777" w:rsidR="00DA7737" w:rsidRDefault="00E051A5">
            <w:pPr>
              <w:widowControl w:val="0"/>
              <w:spacing w:line="276" w:lineRule="auto"/>
            </w:pPr>
            <w:hyperlink w:anchor="h.vbqjeax3u8mf">
              <w:r w:rsidR="00854A13">
                <w:rPr>
                  <w:color w:val="1155CC"/>
                </w:rPr>
                <w:t>Organizations</w:t>
              </w:r>
            </w:hyperlink>
          </w:p>
        </w:tc>
      </w:tr>
      <w:tr w:rsidR="00DA7737" w14:paraId="1E13E46F" w14:textId="77777777">
        <w:trPr>
          <w:trHeight w:val="440"/>
        </w:trPr>
        <w:tc>
          <w:tcPr>
            <w:tcW w:w="2310" w:type="dxa"/>
            <w:tcMar>
              <w:top w:w="100" w:type="dxa"/>
              <w:left w:w="100" w:type="dxa"/>
              <w:bottom w:w="100" w:type="dxa"/>
              <w:right w:w="100" w:type="dxa"/>
            </w:tcMar>
          </w:tcPr>
          <w:p w14:paraId="03AF0ABC" w14:textId="77777777" w:rsidR="00DA7737" w:rsidRDefault="00854A13">
            <w:pPr>
              <w:widowControl w:val="0"/>
              <w:spacing w:line="276" w:lineRule="auto"/>
            </w:pPr>
            <w:r>
              <w:rPr>
                <w:rFonts w:ascii="Consolas" w:eastAsia="Consolas" w:hAnsi="Consolas" w:cs="Consolas"/>
              </w:rPr>
              <w:lastRenderedPageBreak/>
              <w:t>During</w:t>
            </w:r>
            <w:r>
              <w:t xml:space="preserve"> Acquisition</w:t>
            </w:r>
          </w:p>
        </w:tc>
        <w:tc>
          <w:tcPr>
            <w:tcW w:w="7725" w:type="dxa"/>
            <w:tcMar>
              <w:top w:w="100" w:type="dxa"/>
              <w:left w:w="100" w:type="dxa"/>
              <w:bottom w:w="100" w:type="dxa"/>
              <w:right w:w="100" w:type="dxa"/>
            </w:tcMar>
          </w:tcPr>
          <w:p w14:paraId="6D3B7C13" w14:textId="77777777" w:rsidR="00DA7737" w:rsidRDefault="00E051A5">
            <w:pPr>
              <w:widowControl w:val="0"/>
              <w:spacing w:line="276" w:lineRule="auto"/>
            </w:pPr>
            <w:hyperlink w:anchor="h.c1milzdx9jxb">
              <w:r w:rsidR="00854A13">
                <w:rPr>
                  <w:color w:val="1155CC"/>
                </w:rPr>
                <w:t>UID</w:t>
              </w:r>
            </w:hyperlink>
          </w:p>
        </w:tc>
      </w:tr>
      <w:tr w:rsidR="00DA7737" w14:paraId="5E26A301" w14:textId="77777777">
        <w:trPr>
          <w:trHeight w:val="440"/>
        </w:trPr>
        <w:tc>
          <w:tcPr>
            <w:tcW w:w="2310" w:type="dxa"/>
            <w:vMerge w:val="restart"/>
            <w:tcMar>
              <w:top w:w="100" w:type="dxa"/>
              <w:left w:w="100" w:type="dxa"/>
              <w:bottom w:w="100" w:type="dxa"/>
              <w:right w:w="100" w:type="dxa"/>
            </w:tcMar>
          </w:tcPr>
          <w:p w14:paraId="7C2F2FCA" w14:textId="77777777" w:rsidR="00DA7737" w:rsidRDefault="00854A13">
            <w:pPr>
              <w:widowControl w:val="0"/>
              <w:spacing w:line="276" w:lineRule="auto"/>
            </w:pPr>
            <w:r>
              <w:t>Entering Production</w:t>
            </w:r>
          </w:p>
        </w:tc>
        <w:tc>
          <w:tcPr>
            <w:tcW w:w="7725" w:type="dxa"/>
            <w:vMerge w:val="restart"/>
            <w:tcMar>
              <w:top w:w="100" w:type="dxa"/>
              <w:left w:w="100" w:type="dxa"/>
              <w:bottom w:w="100" w:type="dxa"/>
              <w:right w:w="100" w:type="dxa"/>
            </w:tcMar>
          </w:tcPr>
          <w:p w14:paraId="394964CD" w14:textId="77777777" w:rsidR="00DA7737" w:rsidRDefault="00E051A5">
            <w:pPr>
              <w:widowControl w:val="0"/>
              <w:spacing w:line="276" w:lineRule="auto"/>
            </w:pPr>
            <w:hyperlink w:anchor="h.tq093nckb0rs">
              <w:r w:rsidR="00854A13">
                <w:rPr>
                  <w:color w:val="1155CC"/>
                </w:rPr>
                <w:t>Title</w:t>
              </w:r>
            </w:hyperlink>
          </w:p>
          <w:p w14:paraId="4FACCF3C" w14:textId="77777777" w:rsidR="00DA7737" w:rsidRDefault="00E051A5">
            <w:pPr>
              <w:widowControl w:val="0"/>
              <w:spacing w:line="276" w:lineRule="auto"/>
            </w:pPr>
            <w:hyperlink w:anchor="h.ekzg3mwqhmzz">
              <w:proofErr w:type="spellStart"/>
              <w:r w:rsidR="00854A13">
                <w:rPr>
                  <w:color w:val="1155CC"/>
                </w:rPr>
                <w:t>TitleSortable</w:t>
              </w:r>
              <w:proofErr w:type="spellEnd"/>
            </w:hyperlink>
          </w:p>
          <w:p w14:paraId="33970491" w14:textId="77777777" w:rsidR="00DA7737" w:rsidRDefault="00E051A5">
            <w:pPr>
              <w:widowControl w:val="0"/>
              <w:spacing w:line="276" w:lineRule="auto"/>
            </w:pPr>
            <w:hyperlink w:anchor="h.ybbmmout9b6o">
              <w:r w:rsidR="00854A13">
                <w:rPr>
                  <w:color w:val="1155CC"/>
                </w:rPr>
                <w:t>Title60</w:t>
              </w:r>
            </w:hyperlink>
          </w:p>
          <w:p w14:paraId="43970B5D" w14:textId="77777777" w:rsidR="00DA7737" w:rsidRDefault="00E051A5">
            <w:pPr>
              <w:widowControl w:val="0"/>
              <w:spacing w:line="276" w:lineRule="auto"/>
            </w:pPr>
            <w:hyperlink w:anchor="h.ifl1d86mb5t6">
              <w:r w:rsidR="00854A13">
                <w:rPr>
                  <w:color w:val="1155CC"/>
                </w:rPr>
                <w:t>Title256</w:t>
              </w:r>
            </w:hyperlink>
          </w:p>
          <w:p w14:paraId="149BBCB7" w14:textId="77777777" w:rsidR="00DA7737" w:rsidRDefault="00E051A5">
            <w:pPr>
              <w:widowControl w:val="0"/>
              <w:spacing w:line="276" w:lineRule="auto"/>
            </w:pPr>
            <w:hyperlink w:anchor="h.1l1d40y7qukw">
              <w:proofErr w:type="spellStart"/>
              <w:r w:rsidR="00854A13">
                <w:rPr>
                  <w:color w:val="1155CC"/>
                </w:rPr>
                <w:t>AlternateTitles</w:t>
              </w:r>
              <w:proofErr w:type="spellEnd"/>
            </w:hyperlink>
          </w:p>
          <w:p w14:paraId="35A3685C" w14:textId="77777777" w:rsidR="00DA7737" w:rsidRDefault="00E051A5">
            <w:pPr>
              <w:widowControl w:val="0"/>
              <w:spacing w:line="276" w:lineRule="auto"/>
            </w:pPr>
            <w:hyperlink w:anchor="h.v8aqs7ibqemv">
              <w:r w:rsidR="00854A13">
                <w:rPr>
                  <w:color w:val="1155CC"/>
                </w:rPr>
                <w:t>Slug</w:t>
              </w:r>
            </w:hyperlink>
          </w:p>
          <w:p w14:paraId="58E76DE2" w14:textId="77777777" w:rsidR="00DA7737" w:rsidRDefault="000D4B2C">
            <w:pPr>
              <w:widowControl w:val="0"/>
              <w:spacing w:line="276" w:lineRule="auto"/>
            </w:pPr>
            <w:del w:id="68"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69"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14:paraId="416F567C" w14:textId="77777777" w:rsidR="00DA7737" w:rsidRDefault="00E051A5">
            <w:pPr>
              <w:widowControl w:val="0"/>
              <w:spacing w:line="276" w:lineRule="auto"/>
            </w:pPr>
            <w:hyperlink w:anchor="h.7p0tdp3nab2">
              <w:r w:rsidR="00854A13">
                <w:rPr>
                  <w:color w:val="1155CC"/>
                </w:rPr>
                <w:t>Synopsis400</w:t>
              </w:r>
            </w:hyperlink>
          </w:p>
          <w:p w14:paraId="6755B5A7" w14:textId="77777777" w:rsidR="00DA7737" w:rsidRDefault="00E051A5">
            <w:pPr>
              <w:widowControl w:val="0"/>
              <w:spacing w:line="276" w:lineRule="auto"/>
            </w:pPr>
            <w:hyperlink w:anchor="h.1k4fzflasr33">
              <w:r w:rsidR="00854A13">
                <w:rPr>
                  <w:color w:val="1155CC"/>
                </w:rPr>
                <w:t>Synopsis4000</w:t>
              </w:r>
            </w:hyperlink>
          </w:p>
        </w:tc>
      </w:tr>
      <w:tr w:rsidR="00DA7737" w14:paraId="53383732" w14:textId="77777777">
        <w:trPr>
          <w:trHeight w:val="440"/>
        </w:trPr>
        <w:tc>
          <w:tcPr>
            <w:tcW w:w="2310" w:type="dxa"/>
            <w:vMerge/>
            <w:tcMar>
              <w:top w:w="100" w:type="dxa"/>
              <w:left w:w="100" w:type="dxa"/>
              <w:bottom w:w="100" w:type="dxa"/>
              <w:right w:w="100" w:type="dxa"/>
            </w:tcMar>
          </w:tcPr>
          <w:p w14:paraId="0B484751"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6EE49BC1" w14:textId="77777777" w:rsidR="00DA7737" w:rsidRDefault="00DA7737">
            <w:pPr>
              <w:widowControl w:val="0"/>
              <w:spacing w:line="276" w:lineRule="auto"/>
            </w:pPr>
          </w:p>
        </w:tc>
      </w:tr>
      <w:tr w:rsidR="00DA7737" w14:paraId="5EFB7107" w14:textId="77777777">
        <w:trPr>
          <w:trHeight w:val="440"/>
        </w:trPr>
        <w:tc>
          <w:tcPr>
            <w:tcW w:w="2310" w:type="dxa"/>
            <w:vMerge/>
            <w:tcMar>
              <w:top w:w="100" w:type="dxa"/>
              <w:left w:w="100" w:type="dxa"/>
              <w:bottom w:w="100" w:type="dxa"/>
              <w:right w:w="100" w:type="dxa"/>
            </w:tcMar>
          </w:tcPr>
          <w:p w14:paraId="2EAA4B36"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56142C7C" w14:textId="77777777" w:rsidR="00DA7737" w:rsidRDefault="00DA7737">
            <w:pPr>
              <w:widowControl w:val="0"/>
              <w:spacing w:line="276" w:lineRule="auto"/>
            </w:pPr>
          </w:p>
        </w:tc>
      </w:tr>
      <w:tr w:rsidR="00DA7737" w14:paraId="68225ABC" w14:textId="77777777">
        <w:trPr>
          <w:trHeight w:val="440"/>
        </w:trPr>
        <w:tc>
          <w:tcPr>
            <w:tcW w:w="2310" w:type="dxa"/>
            <w:vMerge/>
            <w:tcMar>
              <w:top w:w="100" w:type="dxa"/>
              <w:left w:w="100" w:type="dxa"/>
              <w:bottom w:w="100" w:type="dxa"/>
              <w:right w:w="100" w:type="dxa"/>
            </w:tcMar>
          </w:tcPr>
          <w:p w14:paraId="6F2C0D88"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080FFB24" w14:textId="77777777" w:rsidR="00DA7737" w:rsidRDefault="00DA7737">
            <w:pPr>
              <w:widowControl w:val="0"/>
              <w:spacing w:line="276" w:lineRule="auto"/>
            </w:pPr>
          </w:p>
        </w:tc>
      </w:tr>
      <w:tr w:rsidR="00DA7737" w14:paraId="1519C549" w14:textId="77777777">
        <w:trPr>
          <w:trHeight w:val="324"/>
        </w:trPr>
        <w:tc>
          <w:tcPr>
            <w:tcW w:w="2310" w:type="dxa"/>
            <w:vMerge/>
            <w:tcMar>
              <w:top w:w="100" w:type="dxa"/>
              <w:left w:w="100" w:type="dxa"/>
              <w:bottom w:w="100" w:type="dxa"/>
              <w:right w:w="100" w:type="dxa"/>
            </w:tcMar>
          </w:tcPr>
          <w:p w14:paraId="08FFC327"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56EE7560" w14:textId="77777777" w:rsidR="00DA7737" w:rsidRDefault="00DA7737">
            <w:pPr>
              <w:widowControl w:val="0"/>
              <w:spacing w:line="276" w:lineRule="auto"/>
            </w:pPr>
          </w:p>
        </w:tc>
      </w:tr>
      <w:tr w:rsidR="00DA7737" w14:paraId="1AD58CA8" w14:textId="77777777">
        <w:trPr>
          <w:trHeight w:val="324"/>
        </w:trPr>
        <w:tc>
          <w:tcPr>
            <w:tcW w:w="2310" w:type="dxa"/>
            <w:vMerge/>
            <w:tcMar>
              <w:top w:w="100" w:type="dxa"/>
              <w:left w:w="100" w:type="dxa"/>
              <w:bottom w:w="100" w:type="dxa"/>
              <w:right w:w="100" w:type="dxa"/>
            </w:tcMar>
          </w:tcPr>
          <w:p w14:paraId="18B23A18"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086B6385" w14:textId="77777777" w:rsidR="00DA7737" w:rsidRDefault="00DA7737">
            <w:pPr>
              <w:widowControl w:val="0"/>
              <w:spacing w:line="276" w:lineRule="auto"/>
            </w:pPr>
          </w:p>
        </w:tc>
      </w:tr>
      <w:tr w:rsidR="00DA7737" w14:paraId="18BE0EB8" w14:textId="77777777">
        <w:trPr>
          <w:trHeight w:val="324"/>
        </w:trPr>
        <w:tc>
          <w:tcPr>
            <w:tcW w:w="2310" w:type="dxa"/>
            <w:vMerge/>
            <w:tcMar>
              <w:top w:w="100" w:type="dxa"/>
              <w:left w:w="100" w:type="dxa"/>
              <w:bottom w:w="100" w:type="dxa"/>
              <w:right w:w="100" w:type="dxa"/>
            </w:tcMar>
          </w:tcPr>
          <w:p w14:paraId="0D81CA5F" w14:textId="77777777" w:rsidR="00DA7737" w:rsidRDefault="00DA7737">
            <w:pPr>
              <w:widowControl w:val="0"/>
              <w:spacing w:line="276" w:lineRule="auto"/>
            </w:pPr>
          </w:p>
        </w:tc>
        <w:tc>
          <w:tcPr>
            <w:tcW w:w="7725" w:type="dxa"/>
            <w:vMerge/>
            <w:tcMar>
              <w:top w:w="100" w:type="dxa"/>
              <w:left w:w="100" w:type="dxa"/>
              <w:bottom w:w="100" w:type="dxa"/>
              <w:right w:w="100" w:type="dxa"/>
            </w:tcMar>
          </w:tcPr>
          <w:p w14:paraId="473D60F9" w14:textId="77777777" w:rsidR="00DA7737" w:rsidRDefault="00DA7737">
            <w:pPr>
              <w:widowControl w:val="0"/>
              <w:spacing w:line="276" w:lineRule="auto"/>
            </w:pPr>
          </w:p>
        </w:tc>
      </w:tr>
      <w:tr w:rsidR="00DA7737" w14:paraId="72F29BD5" w14:textId="77777777">
        <w:trPr>
          <w:trHeight w:val="440"/>
        </w:trPr>
        <w:tc>
          <w:tcPr>
            <w:tcW w:w="2310" w:type="dxa"/>
            <w:tcMar>
              <w:top w:w="100" w:type="dxa"/>
              <w:left w:w="100" w:type="dxa"/>
              <w:bottom w:w="100" w:type="dxa"/>
              <w:right w:w="100" w:type="dxa"/>
            </w:tcMar>
          </w:tcPr>
          <w:p w14:paraId="4E476FA7" w14:textId="77777777" w:rsidR="00DA7737" w:rsidRDefault="00854A13">
            <w:pPr>
              <w:widowControl w:val="0"/>
              <w:spacing w:line="276" w:lineRule="auto"/>
            </w:pPr>
            <w:r>
              <w:t>During Production</w:t>
            </w:r>
          </w:p>
        </w:tc>
        <w:tc>
          <w:tcPr>
            <w:tcW w:w="7725" w:type="dxa"/>
            <w:tcMar>
              <w:top w:w="100" w:type="dxa"/>
              <w:left w:w="100" w:type="dxa"/>
              <w:bottom w:w="100" w:type="dxa"/>
              <w:right w:w="100" w:type="dxa"/>
            </w:tcMar>
          </w:tcPr>
          <w:p w14:paraId="25932619" w14:textId="77777777" w:rsidR="00DA7737" w:rsidRDefault="00E051A5">
            <w:pPr>
              <w:widowControl w:val="0"/>
              <w:spacing w:line="276" w:lineRule="auto"/>
            </w:pPr>
            <w:hyperlink w:anchor="h.nqywwi1pe5h2">
              <w:r w:rsidR="00854A13">
                <w:rPr>
                  <w:color w:val="1155CC"/>
                </w:rPr>
                <w:t>EIDR ID</w:t>
              </w:r>
            </w:hyperlink>
          </w:p>
          <w:p w14:paraId="19294B0D" w14:textId="77777777" w:rsidR="00DA7737" w:rsidRDefault="00E051A5">
            <w:pPr>
              <w:widowControl w:val="0"/>
              <w:spacing w:line="276" w:lineRule="auto"/>
            </w:pPr>
            <w:hyperlink w:anchor="h.eas8gvsri6dw">
              <w:r w:rsidR="00854A13">
                <w:rPr>
                  <w:color w:val="1155CC"/>
                </w:rPr>
                <w:t>Broadcast Premiere Date</w:t>
              </w:r>
            </w:hyperlink>
          </w:p>
          <w:p w14:paraId="6030ED84" w14:textId="77777777" w:rsidR="00DA7737" w:rsidRDefault="00E051A5">
            <w:pPr>
              <w:widowControl w:val="0"/>
              <w:spacing w:line="276" w:lineRule="auto"/>
            </w:pPr>
            <w:hyperlink w:anchor="h.dooccejm80zr">
              <w:r w:rsidR="00854A13">
                <w:rPr>
                  <w:color w:val="1155CC"/>
                </w:rPr>
                <w:t>Open Subtitles</w:t>
              </w:r>
            </w:hyperlink>
          </w:p>
          <w:p w14:paraId="5014B8D8" w14:textId="77777777" w:rsidR="00DA7737" w:rsidRDefault="00E051A5">
            <w:pPr>
              <w:widowControl w:val="0"/>
              <w:spacing w:line="276" w:lineRule="auto"/>
            </w:pPr>
            <w:hyperlink w:anchor="h.fzu36osvtm7n">
              <w:r w:rsidR="00854A13">
                <w:rPr>
                  <w:color w:val="1155CC"/>
                </w:rPr>
                <w:t>Open Subtitles Language</w:t>
              </w:r>
            </w:hyperlink>
          </w:p>
          <w:p w14:paraId="460412C8" w14:textId="77777777" w:rsidR="00DA7737" w:rsidRDefault="00E051A5">
            <w:pPr>
              <w:widowControl w:val="0"/>
              <w:spacing w:line="276" w:lineRule="auto"/>
            </w:pPr>
            <w:hyperlink w:anchor="h.iup1xw7ohnqo">
              <w:r w:rsidR="00854A13">
                <w:rPr>
                  <w:color w:val="1155CC"/>
                </w:rPr>
                <w:t>Closed Subtitles</w:t>
              </w:r>
            </w:hyperlink>
          </w:p>
          <w:p w14:paraId="2551541B" w14:textId="77777777" w:rsidR="00DA7737" w:rsidRDefault="00E051A5">
            <w:pPr>
              <w:widowControl w:val="0"/>
              <w:spacing w:line="276" w:lineRule="auto"/>
            </w:pPr>
            <w:hyperlink w:anchor="h.38zprexhheb">
              <w:r w:rsidR="00854A13">
                <w:rPr>
                  <w:color w:val="1155CC"/>
                </w:rPr>
                <w:t>Closed Subtitles Language</w:t>
              </w:r>
            </w:hyperlink>
          </w:p>
          <w:p w14:paraId="3C14544B" w14:textId="77777777" w:rsidR="00DA7737" w:rsidRDefault="00E051A5">
            <w:pPr>
              <w:widowControl w:val="0"/>
              <w:spacing w:line="276" w:lineRule="auto"/>
            </w:pPr>
            <w:hyperlink w:anchor="h.9l1fhvf2ih40">
              <w:r w:rsidR="00854A13">
                <w:rPr>
                  <w:color w:val="1155CC"/>
                </w:rPr>
                <w:t>Credits</w:t>
              </w:r>
            </w:hyperlink>
          </w:p>
        </w:tc>
      </w:tr>
      <w:tr w:rsidR="00DA7737" w14:paraId="54D32F59" w14:textId="77777777">
        <w:trPr>
          <w:trHeight w:val="440"/>
        </w:trPr>
        <w:tc>
          <w:tcPr>
            <w:tcW w:w="2310" w:type="dxa"/>
            <w:tcMar>
              <w:top w:w="100" w:type="dxa"/>
              <w:left w:w="100" w:type="dxa"/>
              <w:bottom w:w="100" w:type="dxa"/>
              <w:right w:w="100" w:type="dxa"/>
            </w:tcMar>
          </w:tcPr>
          <w:p w14:paraId="60512B5E" w14:textId="77777777" w:rsidR="00DA7737" w:rsidRDefault="00854A13">
            <w:pPr>
              <w:widowControl w:val="0"/>
              <w:spacing w:line="276" w:lineRule="auto"/>
            </w:pPr>
            <w:r>
              <w:t>Distribution</w:t>
            </w:r>
          </w:p>
        </w:tc>
        <w:tc>
          <w:tcPr>
            <w:tcW w:w="7725" w:type="dxa"/>
            <w:tcMar>
              <w:top w:w="100" w:type="dxa"/>
              <w:left w:w="100" w:type="dxa"/>
              <w:bottom w:w="100" w:type="dxa"/>
              <w:right w:w="100" w:type="dxa"/>
            </w:tcMar>
          </w:tcPr>
          <w:p w14:paraId="24F9B20E" w14:textId="77777777" w:rsidR="00DA7737" w:rsidRDefault="000D4B2C">
            <w:pPr>
              <w:widowControl w:val="0"/>
              <w:spacing w:line="276" w:lineRule="auto"/>
            </w:pPr>
            <w:r>
              <w:fldChar w:fldCharType="begin"/>
            </w:r>
            <w:r w:rsidR="003E4F26">
              <w:instrText xml:space="preserve">HYPERLINK  \l "h.wl78kdvr4vip" \h </w:instrText>
            </w:r>
            <w:r>
              <w:fldChar w:fldCharType="separate"/>
            </w:r>
            <w:del w:id="70" w:author="edgar" w:date="2017-05-25T11:42:00Z">
              <w:r w:rsidR="00854A13" w:rsidDel="003E4F26">
                <w:rPr>
                  <w:color w:val="1155CC"/>
                </w:rPr>
                <w:delText>NOLA Episode</w:delText>
              </w:r>
            </w:del>
            <w:ins w:id="71" w:author="edgar" w:date="2017-05-25T11:42:00Z">
              <w:r w:rsidR="003E4F26">
                <w:rPr>
                  <w:color w:val="1155CC"/>
                </w:rPr>
                <w:t>Episode Identifier</w:t>
              </w:r>
            </w:ins>
            <w:r>
              <w:rPr>
                <w:color w:val="1155CC"/>
              </w:rPr>
              <w:fldChar w:fldCharType="end"/>
            </w:r>
          </w:p>
          <w:p w14:paraId="1A30950F" w14:textId="77777777" w:rsidR="00DA7737" w:rsidRDefault="00E051A5">
            <w:pPr>
              <w:widowControl w:val="0"/>
              <w:spacing w:line="276" w:lineRule="auto"/>
            </w:pPr>
            <w:hyperlink w:anchor="h.wrx6hd3emg96">
              <w:r w:rsidR="00854A13">
                <w:rPr>
                  <w:color w:val="1155CC"/>
                </w:rPr>
                <w:t>Aliases</w:t>
              </w:r>
            </w:hyperlink>
          </w:p>
        </w:tc>
      </w:tr>
    </w:tbl>
    <w:p w14:paraId="44CC4D70" w14:textId="77777777" w:rsidR="00DA7737" w:rsidRDefault="00854A13">
      <w:pPr>
        <w:pStyle w:val="Heading2"/>
        <w:contextualSpacing w:val="0"/>
      </w:pPr>
      <w:bookmarkStart w:id="72" w:name="h.19d3kbapffh5" w:colFirst="0" w:colLast="0"/>
      <w:bookmarkEnd w:id="72"/>
      <w:r>
        <w:t>One Time Only (OTO)</w:t>
      </w:r>
    </w:p>
    <w:p w14:paraId="6CC38EF0" w14:textId="77777777" w:rsidR="00DA7737" w:rsidRDefault="00854A13">
      <w:pPr>
        <w:spacing w:line="276" w:lineRule="auto"/>
      </w:pPr>
      <w:proofErr w:type="gramStart"/>
      <w:r>
        <w:t>An</w:t>
      </w:r>
      <w:proofErr w:type="gramEnd"/>
      <w:r>
        <w:t xml:space="preserve"> One Time Only (OTO) is a collection of essence formatted into a standalone show that is not part of a Series.</w:t>
      </w:r>
    </w:p>
    <w:p w14:paraId="254F7172" w14:textId="77777777" w:rsidR="00DA7737" w:rsidRDefault="00854A13">
      <w:pPr>
        <w:pStyle w:val="Heading3"/>
        <w:contextualSpacing w:val="0"/>
      </w:pPr>
      <w:bookmarkStart w:id="73" w:name="h.ec7jxzrb6nzc" w:colFirst="0" w:colLast="0"/>
      <w:bookmarkEnd w:id="73"/>
      <w:r>
        <w:lastRenderedPageBreak/>
        <w:t>Relational Metadata for an OTO</w:t>
      </w:r>
    </w:p>
    <w:p w14:paraId="73BFD763" w14:textId="77777777" w:rsidR="00DA7737" w:rsidRDefault="00854A13">
      <w:pPr>
        <w:spacing w:line="276" w:lineRule="auto"/>
      </w:pPr>
      <w:r>
        <w:t xml:space="preserve">As represented in </w:t>
      </w:r>
      <w:hyperlink w:anchor="h.2zs2s6ybmu1w">
        <w:r>
          <w:rPr>
            <w:color w:val="1155CC"/>
            <w:u w:val="single"/>
          </w:rPr>
          <w:t>Figure 1</w:t>
        </w:r>
      </w:hyperlink>
      <w:r>
        <w:t xml:space="preserve">, an OTO has the following relationships: </w:t>
      </w:r>
    </w:p>
    <w:p w14:paraId="21B6DAEA" w14:textId="77777777" w:rsidR="00DA7737" w:rsidRDefault="00DA7737">
      <w:pPr>
        <w:spacing w:line="276" w:lineRule="auto"/>
      </w:pP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995"/>
      </w:tblGrid>
      <w:tr w:rsidR="00DA7737" w14:paraId="3E9E5126" w14:textId="77777777">
        <w:tc>
          <w:tcPr>
            <w:tcW w:w="2085" w:type="dxa"/>
            <w:shd w:val="clear" w:color="auto" w:fill="073763"/>
            <w:tcMar>
              <w:top w:w="100" w:type="dxa"/>
              <w:left w:w="100" w:type="dxa"/>
              <w:bottom w:w="100" w:type="dxa"/>
              <w:right w:w="100" w:type="dxa"/>
            </w:tcMar>
          </w:tcPr>
          <w:p w14:paraId="7EF916D9" w14:textId="77777777" w:rsidR="00DA7737" w:rsidRDefault="00854A13">
            <w:pPr>
              <w:spacing w:line="276" w:lineRule="auto"/>
            </w:pPr>
            <w:r>
              <w:rPr>
                <w:b/>
                <w:color w:val="FFFFFF"/>
              </w:rPr>
              <w:t>Relationship</w:t>
            </w:r>
          </w:p>
        </w:tc>
        <w:tc>
          <w:tcPr>
            <w:tcW w:w="7995" w:type="dxa"/>
            <w:shd w:val="clear" w:color="auto" w:fill="073763"/>
            <w:tcMar>
              <w:top w:w="100" w:type="dxa"/>
              <w:left w:w="100" w:type="dxa"/>
              <w:bottom w:w="100" w:type="dxa"/>
              <w:right w:w="100" w:type="dxa"/>
            </w:tcMar>
          </w:tcPr>
          <w:p w14:paraId="34EE8CDA" w14:textId="77777777" w:rsidR="00DA7737" w:rsidRDefault="00854A13">
            <w:pPr>
              <w:spacing w:line="276" w:lineRule="auto"/>
            </w:pPr>
            <w:r>
              <w:rPr>
                <w:b/>
                <w:color w:val="FFFFFF"/>
              </w:rPr>
              <w:t>Description</w:t>
            </w:r>
          </w:p>
        </w:tc>
      </w:tr>
      <w:tr w:rsidR="00DA7737" w14:paraId="6DACFE3E" w14:textId="77777777">
        <w:tc>
          <w:tcPr>
            <w:tcW w:w="2085" w:type="dxa"/>
            <w:tcMar>
              <w:top w:w="100" w:type="dxa"/>
              <w:left w:w="100" w:type="dxa"/>
              <w:bottom w:w="100" w:type="dxa"/>
              <w:right w:w="100" w:type="dxa"/>
            </w:tcMar>
          </w:tcPr>
          <w:p w14:paraId="5A9C035B" w14:textId="77777777" w:rsidR="00DA7737" w:rsidRDefault="00854A13">
            <w:pPr>
              <w:spacing w:line="276" w:lineRule="auto"/>
            </w:pPr>
            <w:proofErr w:type="spellStart"/>
            <w:r>
              <w:t>partOf</w:t>
            </w:r>
            <w:proofErr w:type="spellEnd"/>
          </w:p>
        </w:tc>
        <w:tc>
          <w:tcPr>
            <w:tcW w:w="7995" w:type="dxa"/>
            <w:tcMar>
              <w:top w:w="100" w:type="dxa"/>
              <w:left w:w="100" w:type="dxa"/>
              <w:bottom w:w="100" w:type="dxa"/>
              <w:right w:w="100" w:type="dxa"/>
            </w:tcMar>
          </w:tcPr>
          <w:p w14:paraId="2E39B11F" w14:textId="77777777" w:rsidR="00DA7737" w:rsidRDefault="00854A13">
            <w:pPr>
              <w:spacing w:line="276" w:lineRule="auto"/>
            </w:pPr>
            <w:r>
              <w:t xml:space="preserve">An OTO may be contained by a </w:t>
            </w:r>
            <w:hyperlink w:anchor="h.ueln8nevu620">
              <w:r>
                <w:rPr>
                  <w:color w:val="1155CC"/>
                  <w:u w:val="single"/>
                </w:rPr>
                <w:t>Franchise</w:t>
              </w:r>
            </w:hyperlink>
            <w:r>
              <w:t>.</w:t>
            </w:r>
          </w:p>
          <w:p w14:paraId="764CBDC9" w14:textId="77777777" w:rsidR="00DA7737" w:rsidRDefault="00DA7737">
            <w:pPr>
              <w:spacing w:line="276" w:lineRule="auto"/>
            </w:pPr>
          </w:p>
          <w:p w14:paraId="7919CBD1" w14:textId="77777777" w:rsidR="00DA7737" w:rsidRDefault="00854A13">
            <w:pPr>
              <w:spacing w:line="276" w:lineRule="auto"/>
            </w:pPr>
            <w:r>
              <w:t>This means that an OTO inherits metadata from a Franchise.</w:t>
            </w:r>
          </w:p>
        </w:tc>
      </w:tr>
      <w:tr w:rsidR="00DA7737" w14:paraId="49DA57B4" w14:textId="77777777">
        <w:tc>
          <w:tcPr>
            <w:tcW w:w="2085" w:type="dxa"/>
            <w:tcMar>
              <w:top w:w="100" w:type="dxa"/>
              <w:left w:w="100" w:type="dxa"/>
              <w:bottom w:w="100" w:type="dxa"/>
              <w:right w:w="100" w:type="dxa"/>
            </w:tcMar>
          </w:tcPr>
          <w:p w14:paraId="20A29154" w14:textId="77777777" w:rsidR="00DA7737" w:rsidRDefault="00854A13">
            <w:pPr>
              <w:spacing w:line="276" w:lineRule="auto"/>
            </w:pPr>
            <w:proofErr w:type="spellStart"/>
            <w:r>
              <w:t>IsAssociatedWith</w:t>
            </w:r>
            <w:proofErr w:type="spellEnd"/>
          </w:p>
        </w:tc>
        <w:tc>
          <w:tcPr>
            <w:tcW w:w="7995" w:type="dxa"/>
            <w:tcMar>
              <w:top w:w="100" w:type="dxa"/>
              <w:left w:w="100" w:type="dxa"/>
              <w:bottom w:w="100" w:type="dxa"/>
              <w:right w:w="100" w:type="dxa"/>
            </w:tcMar>
          </w:tcPr>
          <w:p w14:paraId="17AE0049" w14:textId="77777777" w:rsidR="00DA7737" w:rsidRDefault="00854A13">
            <w:pPr>
              <w:spacing w:line="276" w:lineRule="auto"/>
            </w:pPr>
            <w:r>
              <w:t xml:space="preserve">An OTO may be related to a </w:t>
            </w:r>
            <w:hyperlink w:anchor="h.fj84pzkguz3g">
              <w:r>
                <w:rPr>
                  <w:color w:val="1155CC"/>
                  <w:u w:val="single"/>
                </w:rPr>
                <w:t>Series</w:t>
              </w:r>
            </w:hyperlink>
            <w:r>
              <w:t xml:space="preserve"> as a special standalone “Episode” outside of a regular Season.</w:t>
            </w:r>
          </w:p>
          <w:p w14:paraId="094DAFEA" w14:textId="77777777" w:rsidR="00DA7737" w:rsidRDefault="00DA7737">
            <w:pPr>
              <w:spacing w:line="276" w:lineRule="auto"/>
            </w:pPr>
          </w:p>
          <w:p w14:paraId="04624AC0" w14:textId="77777777" w:rsidR="00DA7737" w:rsidRDefault="00854A13">
            <w:pPr>
              <w:spacing w:line="276" w:lineRule="auto"/>
            </w:pPr>
            <w:r>
              <w:t>This means an OTO may share metadata with a Series.</w:t>
            </w:r>
          </w:p>
        </w:tc>
      </w:tr>
      <w:tr w:rsidR="00DA7737" w14:paraId="082998F9" w14:textId="77777777">
        <w:tc>
          <w:tcPr>
            <w:tcW w:w="2085" w:type="dxa"/>
            <w:tcMar>
              <w:top w:w="100" w:type="dxa"/>
              <w:left w:w="100" w:type="dxa"/>
              <w:bottom w:w="100" w:type="dxa"/>
              <w:right w:w="100" w:type="dxa"/>
            </w:tcMar>
          </w:tcPr>
          <w:p w14:paraId="586377D2" w14:textId="77777777" w:rsidR="00DA7737" w:rsidRDefault="00854A13">
            <w:pPr>
              <w:spacing w:line="276" w:lineRule="auto"/>
            </w:pPr>
            <w:r>
              <w:t>contains</w:t>
            </w:r>
          </w:p>
        </w:tc>
        <w:tc>
          <w:tcPr>
            <w:tcW w:w="7995" w:type="dxa"/>
            <w:tcMar>
              <w:top w:w="100" w:type="dxa"/>
              <w:left w:w="100" w:type="dxa"/>
              <w:bottom w:w="100" w:type="dxa"/>
              <w:right w:w="100" w:type="dxa"/>
            </w:tcMar>
          </w:tcPr>
          <w:p w14:paraId="7AF88E8C" w14:textId="77777777" w:rsidR="00DA7737" w:rsidRDefault="00854A13">
            <w:pPr>
              <w:spacing w:line="276" w:lineRule="auto"/>
            </w:pPr>
            <w:r>
              <w:t xml:space="preserve">An OTO contains </w:t>
            </w:r>
            <w:hyperlink w:anchor="h.kf4mxv5kadr5">
              <w:r>
                <w:rPr>
                  <w:color w:val="1155CC"/>
                  <w:u w:val="single"/>
                </w:rPr>
                <w:t>Stories</w:t>
              </w:r>
            </w:hyperlink>
            <w:r>
              <w:t xml:space="preserve">. </w:t>
            </w:r>
          </w:p>
          <w:p w14:paraId="2C819A34" w14:textId="77777777" w:rsidR="00DA7737" w:rsidRDefault="00DA7737">
            <w:pPr>
              <w:spacing w:line="276" w:lineRule="auto"/>
            </w:pPr>
          </w:p>
          <w:p w14:paraId="030594C9" w14:textId="77777777" w:rsidR="00DA7737" w:rsidRDefault="00854A13">
            <w:pPr>
              <w:spacing w:line="276" w:lineRule="auto"/>
            </w:pPr>
            <w:r>
              <w:t>This means that the Stories contained within an OTO may inherit some metadata.</w:t>
            </w:r>
          </w:p>
        </w:tc>
      </w:tr>
      <w:tr w:rsidR="00DA7737" w14:paraId="4FA26915" w14:textId="77777777">
        <w:tc>
          <w:tcPr>
            <w:tcW w:w="2085" w:type="dxa"/>
            <w:tcMar>
              <w:top w:w="100" w:type="dxa"/>
              <w:left w:w="100" w:type="dxa"/>
              <w:bottom w:w="100" w:type="dxa"/>
              <w:right w:w="100" w:type="dxa"/>
            </w:tcMar>
          </w:tcPr>
          <w:p w14:paraId="3EDE338B" w14:textId="77777777" w:rsidR="00DA7737" w:rsidRDefault="00DA7737">
            <w:pPr>
              <w:spacing w:line="276" w:lineRule="auto"/>
            </w:pPr>
          </w:p>
        </w:tc>
        <w:tc>
          <w:tcPr>
            <w:tcW w:w="7995" w:type="dxa"/>
            <w:tcMar>
              <w:top w:w="100" w:type="dxa"/>
              <w:left w:w="100" w:type="dxa"/>
              <w:bottom w:w="100" w:type="dxa"/>
              <w:right w:w="100" w:type="dxa"/>
            </w:tcMar>
          </w:tcPr>
          <w:p w14:paraId="6D6C36F9" w14:textId="77777777" w:rsidR="00DA7737" w:rsidRDefault="00854A13">
            <w:pPr>
              <w:spacing w:line="276" w:lineRule="auto"/>
            </w:pPr>
            <w:r>
              <w:t xml:space="preserve">An OTO may also be completely independent from a </w:t>
            </w:r>
            <w:hyperlink w:anchor="h.fj84pzkguz3g">
              <w:r>
                <w:rPr>
                  <w:color w:val="1155CC"/>
                  <w:u w:val="single"/>
                </w:rPr>
                <w:t>Series</w:t>
              </w:r>
            </w:hyperlink>
            <w:r>
              <w:t xml:space="preserve"> or </w:t>
            </w:r>
            <w:hyperlink w:anchor="h.ueln8nevu620">
              <w:r>
                <w:rPr>
                  <w:color w:val="1155CC"/>
                  <w:u w:val="single"/>
                </w:rPr>
                <w:t>Franchise</w:t>
              </w:r>
            </w:hyperlink>
            <w:r>
              <w:t>.</w:t>
            </w:r>
          </w:p>
          <w:p w14:paraId="6B85D70E" w14:textId="77777777" w:rsidR="00DA7737" w:rsidRDefault="00DA7737">
            <w:pPr>
              <w:spacing w:line="276" w:lineRule="auto"/>
            </w:pPr>
          </w:p>
          <w:p w14:paraId="089823CF" w14:textId="77777777" w:rsidR="00DA7737" w:rsidRDefault="00854A13">
            <w:pPr>
              <w:spacing w:line="276" w:lineRule="auto"/>
            </w:pPr>
            <w:r>
              <w:t>This means that all of its metadata is unique.</w:t>
            </w:r>
          </w:p>
        </w:tc>
      </w:tr>
    </w:tbl>
    <w:p w14:paraId="24A61CE7" w14:textId="77777777" w:rsidR="00DA7737" w:rsidRDefault="00854A13">
      <w:pPr>
        <w:pStyle w:val="Heading3"/>
        <w:contextualSpacing w:val="0"/>
      </w:pPr>
      <w:bookmarkStart w:id="74" w:name="h.42mucyarjkhi" w:colFirst="0" w:colLast="0"/>
      <w:bookmarkEnd w:id="74"/>
      <w:r>
        <w:t>OTO Lifecycle Metadata</w:t>
      </w:r>
    </w:p>
    <w:p w14:paraId="13AF8E55" w14:textId="77777777" w:rsidR="00DA7737" w:rsidRDefault="00854A13">
      <w:pPr>
        <w:spacing w:line="276" w:lineRule="auto"/>
      </w:pPr>
      <w:r>
        <w:t xml:space="preserve">This section describes the core data fields associated with an OTO. </w:t>
      </w:r>
    </w:p>
    <w:p w14:paraId="50F40023" w14:textId="77777777" w:rsidR="00DA7737" w:rsidRDefault="00DA7737">
      <w:pPr>
        <w:spacing w:line="276" w:lineRule="auto"/>
      </w:pPr>
    </w:p>
    <w:p w14:paraId="3BB60D77" w14:textId="77777777" w:rsidR="00DA7737" w:rsidRDefault="00854A13">
      <w:pPr>
        <w:spacing w:line="276" w:lineRule="auto"/>
      </w:pPr>
      <w:r>
        <w:t>An OTO contains metadata fields very similar to an Episode. However, because an OTO is not part of a Series, it will not have any inherited values.</w:t>
      </w:r>
    </w:p>
    <w:p w14:paraId="522F6466" w14:textId="77777777" w:rsidR="00DA7737" w:rsidRDefault="00DA7737">
      <w:pPr>
        <w:spacing w:line="276" w:lineRule="auto"/>
      </w:pPr>
    </w:p>
    <w:tbl>
      <w:tblPr>
        <w:tblStyle w:val="aa"/>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845"/>
      </w:tblGrid>
      <w:tr w:rsidR="00DA7737" w14:paraId="77A2FA03" w14:textId="77777777">
        <w:trPr>
          <w:trHeight w:val="500"/>
        </w:trPr>
        <w:tc>
          <w:tcPr>
            <w:tcW w:w="2175" w:type="dxa"/>
            <w:shd w:val="clear" w:color="auto" w:fill="073763"/>
            <w:tcMar>
              <w:top w:w="100" w:type="dxa"/>
              <w:left w:w="100" w:type="dxa"/>
              <w:bottom w:w="100" w:type="dxa"/>
              <w:right w:w="100" w:type="dxa"/>
            </w:tcMar>
          </w:tcPr>
          <w:p w14:paraId="7F2B728B" w14:textId="77777777" w:rsidR="00DA7737" w:rsidRDefault="00854A13">
            <w:pPr>
              <w:widowControl w:val="0"/>
              <w:spacing w:line="276" w:lineRule="auto"/>
            </w:pPr>
            <w:r>
              <w:rPr>
                <w:b/>
                <w:color w:val="FFFFFF"/>
                <w:shd w:val="clear" w:color="auto" w:fill="073763"/>
              </w:rPr>
              <w:t>Lifecycle Phase</w:t>
            </w:r>
          </w:p>
        </w:tc>
        <w:tc>
          <w:tcPr>
            <w:tcW w:w="7845" w:type="dxa"/>
            <w:shd w:val="clear" w:color="auto" w:fill="073763"/>
            <w:tcMar>
              <w:top w:w="100" w:type="dxa"/>
              <w:left w:w="100" w:type="dxa"/>
              <w:bottom w:w="100" w:type="dxa"/>
              <w:right w:w="100" w:type="dxa"/>
            </w:tcMar>
          </w:tcPr>
          <w:p w14:paraId="40D6485D" w14:textId="77777777" w:rsidR="00DA7737" w:rsidRDefault="00854A13">
            <w:pPr>
              <w:widowControl w:val="0"/>
              <w:spacing w:line="276" w:lineRule="auto"/>
            </w:pPr>
            <w:r>
              <w:rPr>
                <w:b/>
                <w:color w:val="FFFFFF"/>
                <w:shd w:val="clear" w:color="auto" w:fill="073763"/>
              </w:rPr>
              <w:t>Descriptive Metadata</w:t>
            </w:r>
          </w:p>
        </w:tc>
      </w:tr>
      <w:tr w:rsidR="00DA7737" w14:paraId="67181BFC" w14:textId="77777777">
        <w:trPr>
          <w:trHeight w:val="440"/>
        </w:trPr>
        <w:tc>
          <w:tcPr>
            <w:tcW w:w="2175" w:type="dxa"/>
            <w:tcMar>
              <w:top w:w="100" w:type="dxa"/>
              <w:left w:w="100" w:type="dxa"/>
              <w:bottom w:w="100" w:type="dxa"/>
              <w:right w:w="100" w:type="dxa"/>
            </w:tcMar>
          </w:tcPr>
          <w:p w14:paraId="425E4A50" w14:textId="77777777" w:rsidR="00DA7737" w:rsidRDefault="00854A13">
            <w:pPr>
              <w:widowControl w:val="0"/>
              <w:spacing w:line="276" w:lineRule="auto"/>
            </w:pPr>
            <w:r>
              <w:t>During Acquisition</w:t>
            </w:r>
          </w:p>
        </w:tc>
        <w:tc>
          <w:tcPr>
            <w:tcW w:w="7845" w:type="dxa"/>
            <w:tcMar>
              <w:top w:w="100" w:type="dxa"/>
              <w:left w:w="100" w:type="dxa"/>
              <w:bottom w:w="100" w:type="dxa"/>
              <w:right w:w="100" w:type="dxa"/>
            </w:tcMar>
          </w:tcPr>
          <w:p w14:paraId="3655B767" w14:textId="77777777" w:rsidR="00DA7737" w:rsidRPr="00312923" w:rsidRDefault="00E051A5">
            <w:pPr>
              <w:widowControl w:val="0"/>
              <w:spacing w:line="276" w:lineRule="auto"/>
              <w:rPr>
                <w:color w:val="1155CC"/>
              </w:rPr>
            </w:pPr>
            <w:hyperlink w:anchor="h.c1milzdx9jxb">
              <w:r w:rsidR="00854A13" w:rsidRPr="00312923">
                <w:rPr>
                  <w:color w:val="1155CC"/>
                </w:rPr>
                <w:t>UID</w:t>
              </w:r>
            </w:hyperlink>
            <w:r w:rsidR="00854A13" w:rsidRPr="00312923">
              <w:rPr>
                <w:color w:val="1155CC"/>
              </w:rPr>
              <w:br/>
            </w:r>
            <w:hyperlink w:anchor="h.tq093nckb0rs">
              <w:r w:rsidR="00854A13" w:rsidRPr="00312923">
                <w:rPr>
                  <w:color w:val="1155CC"/>
                </w:rPr>
                <w:t>Title</w:t>
              </w:r>
            </w:hyperlink>
          </w:p>
          <w:p w14:paraId="1169CA2E" w14:textId="77777777" w:rsidR="00DA7737" w:rsidRPr="00312923" w:rsidRDefault="00E051A5">
            <w:pPr>
              <w:widowControl w:val="0"/>
              <w:spacing w:line="276" w:lineRule="auto"/>
              <w:rPr>
                <w:color w:val="1155CC"/>
              </w:rPr>
            </w:pPr>
            <w:hyperlink w:anchor="h.ekzg3mwqhmzz">
              <w:proofErr w:type="spellStart"/>
              <w:r w:rsidR="00854A13" w:rsidRPr="00312923">
                <w:rPr>
                  <w:color w:val="1155CC"/>
                </w:rPr>
                <w:t>TitleSortable</w:t>
              </w:r>
              <w:proofErr w:type="spellEnd"/>
            </w:hyperlink>
          </w:p>
          <w:p w14:paraId="227DFF6F" w14:textId="77777777" w:rsidR="00DA7737" w:rsidRPr="00312923" w:rsidRDefault="00E051A5">
            <w:pPr>
              <w:widowControl w:val="0"/>
              <w:spacing w:line="276" w:lineRule="auto"/>
              <w:rPr>
                <w:color w:val="1155CC"/>
              </w:rPr>
            </w:pPr>
            <w:hyperlink w:anchor="h.ybbmmout9b6o">
              <w:r w:rsidR="00854A13" w:rsidRPr="00312923">
                <w:rPr>
                  <w:color w:val="1155CC"/>
                </w:rPr>
                <w:t>Title60</w:t>
              </w:r>
            </w:hyperlink>
          </w:p>
          <w:p w14:paraId="56BD0C0E" w14:textId="77777777" w:rsidR="00DA7737" w:rsidRPr="00312923" w:rsidRDefault="00E051A5">
            <w:pPr>
              <w:widowControl w:val="0"/>
              <w:spacing w:line="276" w:lineRule="auto"/>
              <w:rPr>
                <w:color w:val="1155CC"/>
              </w:rPr>
            </w:pPr>
            <w:hyperlink w:anchor="h.ifl1d86mb5t6">
              <w:r w:rsidR="00854A13" w:rsidRPr="00312923">
                <w:rPr>
                  <w:color w:val="1155CC"/>
                </w:rPr>
                <w:t>Title256</w:t>
              </w:r>
            </w:hyperlink>
          </w:p>
          <w:p w14:paraId="2D8460E9" w14:textId="77777777" w:rsidR="00DA7737" w:rsidRPr="00312923" w:rsidRDefault="00E051A5">
            <w:pPr>
              <w:widowControl w:val="0"/>
              <w:spacing w:line="276" w:lineRule="auto"/>
              <w:rPr>
                <w:color w:val="1155CC"/>
              </w:rPr>
            </w:pPr>
            <w:hyperlink w:anchor="h.1l1d40y7qukw">
              <w:proofErr w:type="spellStart"/>
              <w:r w:rsidR="00854A13" w:rsidRPr="00312923">
                <w:rPr>
                  <w:color w:val="1155CC"/>
                </w:rPr>
                <w:t>AlternateTitles</w:t>
              </w:r>
              <w:proofErr w:type="spellEnd"/>
            </w:hyperlink>
          </w:p>
          <w:p w14:paraId="4A868CBB" w14:textId="77777777" w:rsidR="00DA7737" w:rsidRPr="00312923" w:rsidRDefault="00E051A5">
            <w:pPr>
              <w:widowControl w:val="0"/>
              <w:spacing w:line="276" w:lineRule="auto"/>
              <w:rPr>
                <w:color w:val="1155CC"/>
              </w:rPr>
            </w:pPr>
            <w:hyperlink w:anchor="h.v8aqs7ibqemv">
              <w:r w:rsidR="00854A13" w:rsidRPr="00312923">
                <w:rPr>
                  <w:color w:val="1155CC"/>
                </w:rPr>
                <w:t>Slug</w:t>
              </w:r>
            </w:hyperlink>
          </w:p>
          <w:p w14:paraId="26D1C3B8" w14:textId="77777777" w:rsidR="00DA7737" w:rsidRPr="00312923" w:rsidRDefault="000D4B2C">
            <w:pPr>
              <w:widowControl w:val="0"/>
              <w:spacing w:line="276" w:lineRule="auto"/>
              <w:rPr>
                <w:color w:val="1155CC"/>
              </w:rPr>
            </w:pPr>
            <w:del w:id="75" w:author="edgar" w:date="2017-05-25T09:38:00Z">
              <w:r w:rsidRPr="00312923" w:rsidDel="000D4B2C">
                <w:rPr>
                  <w:color w:val="1155CC"/>
                </w:rPr>
                <w:fldChar w:fldCharType="begin"/>
              </w:r>
              <w:r w:rsidRPr="00312923" w:rsidDel="000D4B2C">
                <w:rPr>
                  <w:color w:val="1155CC"/>
                </w:rPr>
                <w:delInstrText xml:space="preserve"> HYPERLINK \l "h.13x3qf3gctjd" \h </w:delInstrText>
              </w:r>
              <w:r w:rsidRPr="00312923" w:rsidDel="000D4B2C">
                <w:rPr>
                  <w:color w:val="1155CC"/>
                </w:rPr>
                <w:fldChar w:fldCharType="separate"/>
              </w:r>
              <w:r w:rsidR="00854A13" w:rsidRPr="00312923" w:rsidDel="000D4B2C">
                <w:rPr>
                  <w:color w:val="1155CC"/>
                </w:rPr>
                <w:delText>Synopsis90</w:delText>
              </w:r>
              <w:r w:rsidRPr="00312923" w:rsidDel="000D4B2C">
                <w:rPr>
                  <w:color w:val="1155CC"/>
                </w:rPr>
                <w:fldChar w:fldCharType="end"/>
              </w:r>
            </w:del>
            <w:ins w:id="76" w:author="edgar" w:date="2017-05-25T09:38:00Z">
              <w:r w:rsidRPr="00312923">
                <w:rPr>
                  <w:color w:val="1155CC"/>
                </w:rPr>
                <w:fldChar w:fldCharType="begin"/>
              </w:r>
              <w:r w:rsidRPr="00312923">
                <w:rPr>
                  <w:color w:val="1155CC"/>
                </w:rPr>
                <w:instrText xml:space="preserve"> HYPERLINK \l "h.13x3qf3gctjd" \h </w:instrText>
              </w:r>
              <w:r w:rsidRPr="00312923">
                <w:rPr>
                  <w:color w:val="1155CC"/>
                </w:rPr>
                <w:fldChar w:fldCharType="separate"/>
              </w:r>
              <w:r w:rsidRPr="00312923">
                <w:rPr>
                  <w:color w:val="1155CC"/>
                </w:rPr>
                <w:t>Synopsis100</w:t>
              </w:r>
              <w:r w:rsidRPr="00312923">
                <w:rPr>
                  <w:color w:val="1155CC"/>
                </w:rPr>
                <w:fldChar w:fldCharType="end"/>
              </w:r>
            </w:ins>
          </w:p>
          <w:p w14:paraId="584E1EE4" w14:textId="77777777" w:rsidR="00DA7737" w:rsidRPr="00312923" w:rsidRDefault="00E051A5">
            <w:pPr>
              <w:widowControl w:val="0"/>
              <w:spacing w:line="276" w:lineRule="auto"/>
              <w:rPr>
                <w:color w:val="1155CC"/>
              </w:rPr>
            </w:pPr>
            <w:hyperlink w:anchor="h.7p0tdp3nab2">
              <w:r w:rsidR="00854A13" w:rsidRPr="00312923">
                <w:rPr>
                  <w:color w:val="1155CC"/>
                </w:rPr>
                <w:t>Synopsis400</w:t>
              </w:r>
            </w:hyperlink>
          </w:p>
          <w:p w14:paraId="480401BF" w14:textId="77777777" w:rsidR="00DA7737" w:rsidRPr="00312923" w:rsidRDefault="00E051A5">
            <w:pPr>
              <w:widowControl w:val="0"/>
              <w:spacing w:line="276" w:lineRule="auto"/>
              <w:rPr>
                <w:color w:val="1155CC"/>
              </w:rPr>
            </w:pPr>
            <w:hyperlink w:anchor="h.1k4fzflasr33">
              <w:r w:rsidR="00854A13" w:rsidRPr="00312923">
                <w:rPr>
                  <w:color w:val="1155CC"/>
                </w:rPr>
                <w:t>Synopsis4000</w:t>
              </w:r>
            </w:hyperlink>
          </w:p>
          <w:p w14:paraId="5CC3CBF6" w14:textId="77777777" w:rsidR="00DA7737" w:rsidRDefault="00E051A5">
            <w:pPr>
              <w:widowControl w:val="0"/>
              <w:spacing w:line="276" w:lineRule="auto"/>
            </w:pPr>
            <w:hyperlink w:anchor="h.6x70yykl59mi">
              <w:r w:rsidR="00854A13" w:rsidRPr="00312923">
                <w:rPr>
                  <w:color w:val="1155CC"/>
                </w:rPr>
                <w:t>e/i</w:t>
              </w:r>
            </w:hyperlink>
          </w:p>
          <w:p w14:paraId="5E747275" w14:textId="77777777" w:rsidR="00DA7737" w:rsidRPr="00312923" w:rsidRDefault="00E051A5">
            <w:pPr>
              <w:widowControl w:val="0"/>
              <w:spacing w:line="276" w:lineRule="auto"/>
              <w:rPr>
                <w:color w:val="1155CC"/>
              </w:rPr>
            </w:pPr>
            <w:hyperlink w:anchor="h.lramydvijl2p">
              <w:r w:rsidR="00854A13" w:rsidRPr="00312923">
                <w:rPr>
                  <w:color w:val="1155CC"/>
                </w:rPr>
                <w:t>Categories</w:t>
              </w:r>
            </w:hyperlink>
          </w:p>
          <w:p w14:paraId="3457E765" w14:textId="77777777" w:rsidR="00DA7737" w:rsidRPr="00312923" w:rsidRDefault="00E051A5">
            <w:pPr>
              <w:widowControl w:val="0"/>
              <w:spacing w:line="276" w:lineRule="auto"/>
              <w:rPr>
                <w:color w:val="1155CC"/>
              </w:rPr>
            </w:pPr>
            <w:hyperlink w:anchor="h.iolvj0wbxxo8">
              <w:r w:rsidR="00854A13" w:rsidRPr="00312923">
                <w:rPr>
                  <w:color w:val="1155CC"/>
                </w:rPr>
                <w:t>Parental Rating</w:t>
              </w:r>
            </w:hyperlink>
          </w:p>
          <w:p w14:paraId="2B54CEF5" w14:textId="77777777" w:rsidR="00DA7737" w:rsidRPr="00312923" w:rsidRDefault="00E051A5">
            <w:pPr>
              <w:widowControl w:val="0"/>
              <w:spacing w:line="276" w:lineRule="auto"/>
              <w:rPr>
                <w:color w:val="1155CC"/>
              </w:rPr>
            </w:pPr>
            <w:hyperlink w:anchor="h.ndvhqaturtok">
              <w:r w:rsidR="00854A13" w:rsidRPr="00312923">
                <w:rPr>
                  <w:color w:val="1155CC"/>
                </w:rPr>
                <w:t>Content Descriptors</w:t>
              </w:r>
            </w:hyperlink>
          </w:p>
          <w:p w14:paraId="6F94487F" w14:textId="77777777" w:rsidR="00DA7737" w:rsidRPr="00312923" w:rsidRDefault="00E051A5">
            <w:pPr>
              <w:widowControl w:val="0"/>
              <w:spacing w:line="276" w:lineRule="auto"/>
              <w:rPr>
                <w:color w:val="1155CC"/>
              </w:rPr>
            </w:pPr>
            <w:hyperlink w:anchor="h.evkdozt72plv">
              <w:r w:rsidR="00854A13" w:rsidRPr="00312923">
                <w:rPr>
                  <w:color w:val="1155CC"/>
                </w:rPr>
                <w:t>Primary Language</w:t>
              </w:r>
            </w:hyperlink>
          </w:p>
          <w:p w14:paraId="26AE1285" w14:textId="77777777" w:rsidR="00DA7737" w:rsidRPr="00312923" w:rsidRDefault="00E051A5">
            <w:pPr>
              <w:widowControl w:val="0"/>
              <w:spacing w:line="276" w:lineRule="auto"/>
              <w:rPr>
                <w:color w:val="1155CC"/>
              </w:rPr>
            </w:pPr>
            <w:hyperlink w:anchor="h.8f9ee310wiiu">
              <w:r w:rsidR="00854A13" w:rsidRPr="00312923">
                <w:rPr>
                  <w:color w:val="1155CC"/>
                </w:rPr>
                <w:t>Secondary Language(s)</w:t>
              </w:r>
            </w:hyperlink>
          </w:p>
          <w:p w14:paraId="7F093ED2" w14:textId="77777777" w:rsidR="00DA7737" w:rsidRPr="00312923" w:rsidRDefault="00E051A5">
            <w:pPr>
              <w:widowControl w:val="0"/>
              <w:spacing w:line="276" w:lineRule="auto"/>
              <w:rPr>
                <w:color w:val="1155CC"/>
              </w:rPr>
            </w:pPr>
            <w:hyperlink w:anchor="h.byysubvki1bb">
              <w:r w:rsidR="00854A13" w:rsidRPr="00312923">
                <w:rPr>
                  <w:color w:val="1155CC"/>
                </w:rPr>
                <w:t>Country of Origin</w:t>
              </w:r>
            </w:hyperlink>
          </w:p>
          <w:p w14:paraId="20BBFB92" w14:textId="77777777" w:rsidR="00DA7737" w:rsidRPr="00312923" w:rsidRDefault="00E051A5">
            <w:pPr>
              <w:widowControl w:val="0"/>
              <w:spacing w:line="276" w:lineRule="auto"/>
              <w:rPr>
                <w:color w:val="1155CC"/>
              </w:rPr>
            </w:pPr>
            <w:hyperlink w:anchor="h.hqni6tyj9be0">
              <w:r w:rsidR="00854A13" w:rsidRPr="00312923">
                <w:rPr>
                  <w:color w:val="1155CC"/>
                </w:rPr>
                <w:t>Primary Genre</w:t>
              </w:r>
            </w:hyperlink>
          </w:p>
          <w:p w14:paraId="66AEDE7D" w14:textId="77777777" w:rsidR="00DA7737" w:rsidRPr="00312923" w:rsidRDefault="00E051A5">
            <w:pPr>
              <w:widowControl w:val="0"/>
              <w:spacing w:line="276" w:lineRule="auto"/>
              <w:rPr>
                <w:color w:val="1155CC"/>
              </w:rPr>
            </w:pPr>
            <w:hyperlink w:anchor="h.y9f3qcnn9ldr">
              <w:r w:rsidR="00854A13" w:rsidRPr="00312923">
                <w:rPr>
                  <w:color w:val="1155CC"/>
                </w:rPr>
                <w:t>Secondary Genre(s)</w:t>
              </w:r>
            </w:hyperlink>
          </w:p>
          <w:p w14:paraId="5D9A4211" w14:textId="77777777" w:rsidR="00DA7737" w:rsidRPr="00312923" w:rsidRDefault="00E051A5">
            <w:pPr>
              <w:widowControl w:val="0"/>
              <w:spacing w:line="276" w:lineRule="auto"/>
              <w:rPr>
                <w:color w:val="1155CC"/>
              </w:rPr>
            </w:pPr>
            <w:hyperlink w:anchor="h.gahv8me0s8hb">
              <w:r w:rsidR="00854A13" w:rsidRPr="00312923">
                <w:rPr>
                  <w:color w:val="1155CC"/>
                </w:rPr>
                <w:t>Program Format</w:t>
              </w:r>
            </w:hyperlink>
          </w:p>
          <w:p w14:paraId="01E56C28" w14:textId="77777777" w:rsidR="00DA7737" w:rsidRPr="00312923" w:rsidRDefault="00E051A5">
            <w:pPr>
              <w:widowControl w:val="0"/>
              <w:spacing w:line="276" w:lineRule="auto"/>
              <w:rPr>
                <w:color w:val="1155CC"/>
              </w:rPr>
            </w:pPr>
            <w:hyperlink w:anchor="h.nxq5mwr84hxt">
              <w:r w:rsidR="00854A13" w:rsidRPr="00312923">
                <w:rPr>
                  <w:color w:val="1155CC"/>
                </w:rPr>
                <w:t>Sensitive Language</w:t>
              </w:r>
            </w:hyperlink>
          </w:p>
          <w:p w14:paraId="5972F62C" w14:textId="77777777" w:rsidR="00DA7737" w:rsidRPr="00312923" w:rsidRDefault="00E051A5">
            <w:pPr>
              <w:widowControl w:val="0"/>
              <w:spacing w:line="276" w:lineRule="auto"/>
              <w:rPr>
                <w:color w:val="1155CC"/>
              </w:rPr>
            </w:pPr>
            <w:hyperlink w:anchor="h.3qv85awmmfbs">
              <w:r w:rsidR="00854A13" w:rsidRPr="00312923">
                <w:rPr>
                  <w:color w:val="1155CC"/>
                </w:rPr>
                <w:t>Sensitive Material</w:t>
              </w:r>
            </w:hyperlink>
          </w:p>
          <w:p w14:paraId="2A5AE64E" w14:textId="77777777" w:rsidR="00DA7737" w:rsidRPr="00312923" w:rsidRDefault="00E051A5">
            <w:pPr>
              <w:widowControl w:val="0"/>
              <w:spacing w:line="276" w:lineRule="auto"/>
              <w:rPr>
                <w:color w:val="1155CC"/>
              </w:rPr>
            </w:pPr>
            <w:hyperlink w:anchor="h.rughdrbp8q6c">
              <w:r w:rsidR="00854A13" w:rsidRPr="00312923">
                <w:rPr>
                  <w:color w:val="1155CC"/>
                </w:rPr>
                <w:t>Runtime</w:t>
              </w:r>
            </w:hyperlink>
          </w:p>
          <w:p w14:paraId="7C421387" w14:textId="77777777" w:rsidR="00DA7737" w:rsidRPr="00312923" w:rsidRDefault="00E051A5">
            <w:pPr>
              <w:widowControl w:val="0"/>
              <w:spacing w:line="276" w:lineRule="auto"/>
              <w:rPr>
                <w:color w:val="1155CC"/>
              </w:rPr>
            </w:pPr>
            <w:hyperlink w:anchor="h.lgsqpawfbii6">
              <w:r w:rsidR="00854A13" w:rsidRPr="00312923">
                <w:rPr>
                  <w:color w:val="1155CC"/>
                </w:rPr>
                <w:t>HD Level</w:t>
              </w:r>
            </w:hyperlink>
          </w:p>
          <w:p w14:paraId="0DF4100B" w14:textId="77777777" w:rsidR="00DA7737" w:rsidRDefault="00E051A5">
            <w:pPr>
              <w:widowControl w:val="0"/>
              <w:spacing w:line="276" w:lineRule="auto"/>
            </w:pPr>
            <w:hyperlink w:anchor="h.vbqjeax3u8mf">
              <w:r w:rsidR="00854A13" w:rsidRPr="00312923">
                <w:rPr>
                  <w:color w:val="1155CC"/>
                </w:rPr>
                <w:t>Organizations</w:t>
              </w:r>
            </w:hyperlink>
          </w:p>
        </w:tc>
      </w:tr>
      <w:tr w:rsidR="00DA7737" w14:paraId="7AF1A72E" w14:textId="77777777">
        <w:trPr>
          <w:trHeight w:val="2500"/>
        </w:trPr>
        <w:tc>
          <w:tcPr>
            <w:tcW w:w="2175" w:type="dxa"/>
            <w:tcMar>
              <w:top w:w="100" w:type="dxa"/>
              <w:left w:w="100" w:type="dxa"/>
              <w:bottom w:w="100" w:type="dxa"/>
              <w:right w:w="100" w:type="dxa"/>
            </w:tcMar>
          </w:tcPr>
          <w:p w14:paraId="22F66FE9" w14:textId="77777777" w:rsidR="00DA7737" w:rsidRDefault="00854A13">
            <w:pPr>
              <w:widowControl w:val="0"/>
              <w:spacing w:line="276" w:lineRule="auto"/>
            </w:pPr>
            <w:r>
              <w:lastRenderedPageBreak/>
              <w:t>During Production</w:t>
            </w:r>
          </w:p>
        </w:tc>
        <w:tc>
          <w:tcPr>
            <w:tcW w:w="7845" w:type="dxa"/>
            <w:tcMar>
              <w:top w:w="100" w:type="dxa"/>
              <w:left w:w="100" w:type="dxa"/>
              <w:bottom w:w="100" w:type="dxa"/>
              <w:right w:w="100" w:type="dxa"/>
            </w:tcMar>
          </w:tcPr>
          <w:p w14:paraId="632FFD8E" w14:textId="77777777" w:rsidR="00DA7737" w:rsidRDefault="00E051A5">
            <w:pPr>
              <w:widowControl w:val="0"/>
              <w:spacing w:line="276" w:lineRule="auto"/>
            </w:pPr>
            <w:hyperlink w:anchor="h.nqywwi1pe5h2">
              <w:r w:rsidR="00854A13">
                <w:rPr>
                  <w:color w:val="1155CC"/>
                </w:rPr>
                <w:t>EIDR ID</w:t>
              </w:r>
            </w:hyperlink>
          </w:p>
          <w:p w14:paraId="431F2E77" w14:textId="77777777" w:rsidR="00DA7737" w:rsidRDefault="00E051A5">
            <w:pPr>
              <w:widowControl w:val="0"/>
              <w:spacing w:line="276" w:lineRule="auto"/>
            </w:pPr>
            <w:hyperlink w:anchor="h.eas8gvsri6dw">
              <w:r w:rsidR="00854A13">
                <w:rPr>
                  <w:color w:val="1155CC"/>
                </w:rPr>
                <w:t>Broadcast Premiere Date</w:t>
              </w:r>
            </w:hyperlink>
          </w:p>
          <w:p w14:paraId="1E466B11" w14:textId="77777777" w:rsidR="00DA7737" w:rsidRDefault="00E051A5">
            <w:pPr>
              <w:widowControl w:val="0"/>
              <w:spacing w:line="276" w:lineRule="auto"/>
            </w:pPr>
            <w:hyperlink w:anchor="h.9dq1rjwtj3o5">
              <w:r w:rsidR="00854A13">
                <w:rPr>
                  <w:color w:val="1155CC"/>
                </w:rPr>
                <w:t>Audio Type</w:t>
              </w:r>
            </w:hyperlink>
          </w:p>
          <w:p w14:paraId="0E862ADE" w14:textId="77777777" w:rsidR="00DA7737" w:rsidRDefault="00E051A5">
            <w:pPr>
              <w:widowControl w:val="0"/>
              <w:spacing w:line="276" w:lineRule="auto"/>
            </w:pPr>
            <w:hyperlink w:anchor="h.m3dzmbh1ek9g">
              <w:r w:rsidR="00854A13">
                <w:rPr>
                  <w:color w:val="1155CC"/>
                </w:rPr>
                <w:t>Screen Format</w:t>
              </w:r>
            </w:hyperlink>
          </w:p>
          <w:p w14:paraId="4C274942" w14:textId="77777777" w:rsidR="00DA7737" w:rsidRDefault="00E051A5">
            <w:pPr>
              <w:widowControl w:val="0"/>
              <w:spacing w:line="276" w:lineRule="auto"/>
            </w:pPr>
            <w:hyperlink w:anchor="h.fzu36osvtm7n">
              <w:r w:rsidR="00854A13">
                <w:rPr>
                  <w:color w:val="1155CC"/>
                </w:rPr>
                <w:t>Open Subtitles Language</w:t>
              </w:r>
            </w:hyperlink>
          </w:p>
          <w:p w14:paraId="1A32552D" w14:textId="77777777" w:rsidR="00DA7737" w:rsidRDefault="00E051A5">
            <w:pPr>
              <w:widowControl w:val="0"/>
              <w:spacing w:line="276" w:lineRule="auto"/>
            </w:pPr>
            <w:hyperlink w:anchor="h.38zprexhheb">
              <w:r w:rsidR="00854A13">
                <w:rPr>
                  <w:color w:val="1155CC"/>
                </w:rPr>
                <w:t xml:space="preserve">Closed Subtitles </w:t>
              </w:r>
            </w:hyperlink>
            <w:hyperlink w:anchor="h.38zprexhheb">
              <w:r w:rsidR="00854A13">
                <w:rPr>
                  <w:color w:val="1155CC"/>
                </w:rPr>
                <w:t>Language</w:t>
              </w:r>
            </w:hyperlink>
          </w:p>
          <w:p w14:paraId="17FA5DEA" w14:textId="77777777" w:rsidR="00DA7737" w:rsidRDefault="00E051A5">
            <w:pPr>
              <w:widowControl w:val="0"/>
              <w:spacing w:line="276" w:lineRule="auto"/>
            </w:pPr>
            <w:hyperlink w:anchor="h.9l1fhvf2ih40">
              <w:r w:rsidR="00854A13">
                <w:rPr>
                  <w:color w:val="1155CC"/>
                </w:rPr>
                <w:t>Credits</w:t>
              </w:r>
            </w:hyperlink>
          </w:p>
        </w:tc>
      </w:tr>
      <w:tr w:rsidR="00DA7737" w14:paraId="3D7AF5EA" w14:textId="77777777">
        <w:trPr>
          <w:trHeight w:val="440"/>
        </w:trPr>
        <w:tc>
          <w:tcPr>
            <w:tcW w:w="2175" w:type="dxa"/>
            <w:tcMar>
              <w:top w:w="100" w:type="dxa"/>
              <w:left w:w="100" w:type="dxa"/>
              <w:bottom w:w="100" w:type="dxa"/>
              <w:right w:w="100" w:type="dxa"/>
            </w:tcMar>
          </w:tcPr>
          <w:p w14:paraId="23A7935D" w14:textId="77777777" w:rsidR="00DA7737" w:rsidRDefault="00854A13">
            <w:pPr>
              <w:widowControl w:val="0"/>
              <w:spacing w:line="276" w:lineRule="auto"/>
            </w:pPr>
            <w:r>
              <w:t>During Distribution</w:t>
            </w:r>
          </w:p>
        </w:tc>
        <w:tc>
          <w:tcPr>
            <w:tcW w:w="7845" w:type="dxa"/>
            <w:tcMar>
              <w:top w:w="100" w:type="dxa"/>
              <w:left w:w="100" w:type="dxa"/>
              <w:bottom w:w="100" w:type="dxa"/>
              <w:right w:w="100" w:type="dxa"/>
            </w:tcMar>
          </w:tcPr>
          <w:p w14:paraId="6ECD0FCE" w14:textId="77777777" w:rsidR="00DA7737" w:rsidRDefault="000D4B2C">
            <w:pPr>
              <w:widowControl w:val="0"/>
              <w:spacing w:line="276" w:lineRule="auto"/>
            </w:pPr>
            <w:r>
              <w:fldChar w:fldCharType="begin"/>
            </w:r>
            <w:r w:rsidR="003E4F26">
              <w:instrText xml:space="preserve">HYPERLINK  \l "h.pb89r7jhmq2f" \h </w:instrText>
            </w:r>
            <w:r>
              <w:fldChar w:fldCharType="separate"/>
            </w:r>
            <w:del w:id="77" w:author="edgar" w:date="2017-05-25T11:43:00Z">
              <w:r w:rsidR="00854A13" w:rsidDel="003E4F26">
                <w:rPr>
                  <w:color w:val="1155CC"/>
                </w:rPr>
                <w:delText>NOLA Root</w:delText>
              </w:r>
            </w:del>
            <w:ins w:id="78" w:author="edgar" w:date="2017-05-25T11:43:00Z">
              <w:r w:rsidR="003E4F26">
                <w:rPr>
                  <w:color w:val="1155CC"/>
                </w:rPr>
                <w:t>Program Identifier</w:t>
              </w:r>
            </w:ins>
            <w:r>
              <w:rPr>
                <w:color w:val="1155CC"/>
              </w:rPr>
              <w:fldChar w:fldCharType="end"/>
            </w:r>
          </w:p>
          <w:p w14:paraId="4BE43471" w14:textId="77777777" w:rsidR="00DA7737" w:rsidRDefault="000D4B2C">
            <w:pPr>
              <w:widowControl w:val="0"/>
              <w:spacing w:line="276" w:lineRule="auto"/>
            </w:pPr>
            <w:r>
              <w:fldChar w:fldCharType="begin"/>
            </w:r>
            <w:r w:rsidR="003E4F26">
              <w:instrText xml:space="preserve">HYPERLINK  \l "h.wl78kdvr4vip" \h </w:instrText>
            </w:r>
            <w:r>
              <w:fldChar w:fldCharType="separate"/>
            </w:r>
            <w:del w:id="79" w:author="edgar" w:date="2017-05-25T11:43:00Z">
              <w:r w:rsidR="00854A13" w:rsidDel="003E4F26">
                <w:rPr>
                  <w:color w:val="1155CC"/>
                </w:rPr>
                <w:delText>NOLA Episode</w:delText>
              </w:r>
            </w:del>
            <w:ins w:id="80" w:author="edgar" w:date="2017-05-25T11:43:00Z">
              <w:r w:rsidR="003E4F26">
                <w:rPr>
                  <w:color w:val="1155CC"/>
                </w:rPr>
                <w:t>Episode Identifier</w:t>
              </w:r>
            </w:ins>
            <w:r>
              <w:rPr>
                <w:color w:val="1155CC"/>
              </w:rPr>
              <w:fldChar w:fldCharType="end"/>
            </w:r>
          </w:p>
          <w:p w14:paraId="0CBCAE64" w14:textId="77777777" w:rsidR="00DA7737" w:rsidRDefault="00E051A5">
            <w:pPr>
              <w:widowControl w:val="0"/>
              <w:spacing w:line="276" w:lineRule="auto"/>
            </w:pPr>
            <w:hyperlink w:anchor="h.wrx6hd3emg96">
              <w:r w:rsidR="00854A13">
                <w:rPr>
                  <w:color w:val="1155CC"/>
                </w:rPr>
                <w:t>Aliases</w:t>
              </w:r>
            </w:hyperlink>
          </w:p>
        </w:tc>
      </w:tr>
    </w:tbl>
    <w:p w14:paraId="3138E5B4" w14:textId="77777777" w:rsidR="00DA7737" w:rsidRDefault="00854A13">
      <w:pPr>
        <w:pStyle w:val="Heading2"/>
        <w:contextualSpacing w:val="0"/>
      </w:pPr>
      <w:bookmarkStart w:id="81" w:name="h.kf4mxv5kadr5" w:colFirst="0" w:colLast="0"/>
      <w:bookmarkEnd w:id="81"/>
      <w:r>
        <w:t>Story</w:t>
      </w:r>
    </w:p>
    <w:p w14:paraId="6ED1001B" w14:textId="77777777" w:rsidR="00DA7737" w:rsidRDefault="00854A13">
      <w:pPr>
        <w:spacing w:line="276" w:lineRule="auto"/>
      </w:pPr>
      <w:r>
        <w:t>A Story is a standalone piece of content within an Episode or OTO. It could be published by itself to represent a stand-alone piece of content but would not represent full long-form content.</w:t>
      </w:r>
    </w:p>
    <w:p w14:paraId="62FE0437" w14:textId="77777777" w:rsidR="00DA7737" w:rsidRDefault="00DA7737">
      <w:pPr>
        <w:spacing w:line="276" w:lineRule="auto"/>
      </w:pPr>
    </w:p>
    <w:p w14:paraId="45F4AE49" w14:textId="77777777" w:rsidR="00DA7737" w:rsidRDefault="00854A13">
      <w:pPr>
        <w:spacing w:line="276" w:lineRule="auto"/>
      </w:pPr>
      <w:r>
        <w:t>For example, an Episode of Clifford typically includes two 12-minute Stories with an interstitial between the two Stories.</w:t>
      </w:r>
    </w:p>
    <w:p w14:paraId="56CF0D78" w14:textId="77777777" w:rsidR="00DA7737" w:rsidRDefault="00854A13">
      <w:pPr>
        <w:pStyle w:val="Heading3"/>
        <w:contextualSpacing w:val="0"/>
      </w:pPr>
      <w:bookmarkStart w:id="82" w:name="h.xfj1z8n89vap" w:colFirst="0" w:colLast="0"/>
      <w:bookmarkEnd w:id="82"/>
      <w:r>
        <w:t>Relational Metadata for a Story</w:t>
      </w:r>
    </w:p>
    <w:p w14:paraId="6044A476" w14:textId="77777777" w:rsidR="00DA7737" w:rsidRDefault="00854A13">
      <w:pPr>
        <w:spacing w:line="276" w:lineRule="auto"/>
      </w:pPr>
      <w:r>
        <w:t xml:space="preserve">As represented in </w:t>
      </w:r>
      <w:hyperlink w:anchor="h.2zs2s6ybmu1w">
        <w:r>
          <w:rPr>
            <w:color w:val="1155CC"/>
            <w:u w:val="single"/>
          </w:rPr>
          <w:t>Figure 1</w:t>
        </w:r>
      </w:hyperlink>
      <w:r>
        <w:t xml:space="preserve">, a story has the following relationships: </w:t>
      </w:r>
    </w:p>
    <w:p w14:paraId="446623F9" w14:textId="77777777" w:rsidR="00DA7737" w:rsidRDefault="00DA7737">
      <w:pPr>
        <w:spacing w:line="276" w:lineRule="auto"/>
      </w:pP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680"/>
      </w:tblGrid>
      <w:tr w:rsidR="00DA7737" w14:paraId="57B296CD" w14:textId="77777777">
        <w:tc>
          <w:tcPr>
            <w:tcW w:w="2400" w:type="dxa"/>
            <w:shd w:val="clear" w:color="auto" w:fill="073763"/>
            <w:tcMar>
              <w:top w:w="100" w:type="dxa"/>
              <w:left w:w="100" w:type="dxa"/>
              <w:bottom w:w="100" w:type="dxa"/>
              <w:right w:w="100" w:type="dxa"/>
            </w:tcMar>
          </w:tcPr>
          <w:p w14:paraId="1D7EF0E2" w14:textId="77777777" w:rsidR="00DA7737" w:rsidRDefault="00854A13">
            <w:pPr>
              <w:spacing w:line="276" w:lineRule="auto"/>
            </w:pPr>
            <w:r>
              <w:rPr>
                <w:b/>
                <w:color w:val="FFFFFF"/>
              </w:rPr>
              <w:t>Relationship</w:t>
            </w:r>
          </w:p>
        </w:tc>
        <w:tc>
          <w:tcPr>
            <w:tcW w:w="7680" w:type="dxa"/>
            <w:shd w:val="clear" w:color="auto" w:fill="073763"/>
            <w:tcMar>
              <w:top w:w="100" w:type="dxa"/>
              <w:left w:w="100" w:type="dxa"/>
              <w:bottom w:w="100" w:type="dxa"/>
              <w:right w:w="100" w:type="dxa"/>
            </w:tcMar>
          </w:tcPr>
          <w:p w14:paraId="29EBD762" w14:textId="77777777" w:rsidR="00DA7737" w:rsidRDefault="00854A13">
            <w:pPr>
              <w:spacing w:line="276" w:lineRule="auto"/>
            </w:pPr>
            <w:r>
              <w:rPr>
                <w:b/>
                <w:color w:val="FFFFFF"/>
              </w:rPr>
              <w:t>Description</w:t>
            </w:r>
          </w:p>
        </w:tc>
      </w:tr>
      <w:tr w:rsidR="00DA7737" w14:paraId="29E2068A" w14:textId="77777777">
        <w:tc>
          <w:tcPr>
            <w:tcW w:w="2400" w:type="dxa"/>
            <w:tcMar>
              <w:top w:w="100" w:type="dxa"/>
              <w:left w:w="100" w:type="dxa"/>
              <w:bottom w:w="100" w:type="dxa"/>
              <w:right w:w="100" w:type="dxa"/>
            </w:tcMar>
          </w:tcPr>
          <w:p w14:paraId="79502C42" w14:textId="77777777" w:rsidR="00DA7737" w:rsidRDefault="00854A13">
            <w:pPr>
              <w:spacing w:line="276" w:lineRule="auto"/>
            </w:pPr>
            <w:proofErr w:type="spellStart"/>
            <w:r>
              <w:t>partOf</w:t>
            </w:r>
            <w:proofErr w:type="spellEnd"/>
          </w:p>
        </w:tc>
        <w:tc>
          <w:tcPr>
            <w:tcW w:w="7680" w:type="dxa"/>
            <w:tcMar>
              <w:top w:w="100" w:type="dxa"/>
              <w:left w:w="100" w:type="dxa"/>
              <w:bottom w:w="100" w:type="dxa"/>
              <w:right w:w="100" w:type="dxa"/>
            </w:tcMar>
          </w:tcPr>
          <w:p w14:paraId="13BECE80" w14:textId="77777777" w:rsidR="00DA7737" w:rsidRDefault="00854A13">
            <w:pPr>
              <w:spacing w:line="276" w:lineRule="auto"/>
            </w:pPr>
            <w:r>
              <w:t xml:space="preserve">A Story may be contained by an </w:t>
            </w:r>
            <w:hyperlink w:anchor="h.7q8zszeso590">
              <w:r>
                <w:rPr>
                  <w:color w:val="1155CC"/>
                  <w:u w:val="single"/>
                </w:rPr>
                <w:t>Episode</w:t>
              </w:r>
            </w:hyperlink>
            <w:r>
              <w:t xml:space="preserve"> or </w:t>
            </w:r>
            <w:hyperlink w:anchor="h.19d3kbapffh5">
              <w:r>
                <w:rPr>
                  <w:color w:val="1155CC"/>
                  <w:u w:val="single"/>
                </w:rPr>
                <w:t>OTO</w:t>
              </w:r>
            </w:hyperlink>
            <w:r>
              <w:t>.</w:t>
            </w:r>
          </w:p>
          <w:p w14:paraId="1A04B4FB" w14:textId="77777777" w:rsidR="00DA7737" w:rsidRDefault="00DA7737">
            <w:pPr>
              <w:spacing w:line="276" w:lineRule="auto"/>
            </w:pPr>
          </w:p>
          <w:p w14:paraId="419FC8AA" w14:textId="77777777" w:rsidR="00DA7737" w:rsidRDefault="00854A13">
            <w:pPr>
              <w:spacing w:line="276" w:lineRule="auto"/>
            </w:pPr>
            <w:r>
              <w:t xml:space="preserve">This means that a Story may inherit metadata from its containing Episode or OTO. </w:t>
            </w:r>
          </w:p>
        </w:tc>
      </w:tr>
    </w:tbl>
    <w:p w14:paraId="5F219B5F" w14:textId="77777777" w:rsidR="00DA7737" w:rsidRDefault="00854A13">
      <w:pPr>
        <w:pStyle w:val="Heading3"/>
        <w:contextualSpacing w:val="0"/>
      </w:pPr>
      <w:bookmarkStart w:id="83" w:name="h.vn0bx4xep2cx" w:colFirst="0" w:colLast="0"/>
      <w:bookmarkEnd w:id="83"/>
      <w:r>
        <w:lastRenderedPageBreak/>
        <w:t>Story Metadata</w:t>
      </w:r>
    </w:p>
    <w:p w14:paraId="2752710B" w14:textId="77777777" w:rsidR="00DA7737" w:rsidRDefault="00854A13">
      <w:pPr>
        <w:spacing w:line="276" w:lineRule="auto"/>
      </w:pPr>
      <w:r>
        <w:t xml:space="preserve">This section describes the core data fields associated with a Story. </w:t>
      </w:r>
    </w:p>
    <w:p w14:paraId="20C76B32" w14:textId="77777777" w:rsidR="00DA7737" w:rsidRDefault="00DA7737">
      <w:pPr>
        <w:spacing w:line="276" w:lineRule="auto"/>
      </w:pPr>
    </w:p>
    <w:p w14:paraId="1D68197C" w14:textId="77777777" w:rsidR="00DA7737" w:rsidRDefault="00854A13">
      <w:pPr>
        <w:spacing w:line="276" w:lineRule="auto"/>
      </w:pPr>
      <w:r>
        <w:t>Stories do not undergo the entire content lifecycle, like a Series or Episode. Rather, it is created during Production.</w:t>
      </w:r>
    </w:p>
    <w:p w14:paraId="3DA665FD" w14:textId="77777777" w:rsidR="00DA7737" w:rsidRDefault="00DA7737">
      <w:pPr>
        <w:spacing w:line="276" w:lineRule="auto"/>
      </w:pPr>
    </w:p>
    <w:tbl>
      <w:tblPr>
        <w:tblStyle w:val="ac"/>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25"/>
      </w:tblGrid>
      <w:tr w:rsidR="00DA7737" w14:paraId="559F2621" w14:textId="77777777">
        <w:trPr>
          <w:trHeight w:val="500"/>
        </w:trPr>
        <w:tc>
          <w:tcPr>
            <w:tcW w:w="2370" w:type="dxa"/>
            <w:shd w:val="clear" w:color="auto" w:fill="073763"/>
            <w:tcMar>
              <w:top w:w="100" w:type="dxa"/>
              <w:left w:w="100" w:type="dxa"/>
              <w:bottom w:w="100" w:type="dxa"/>
              <w:right w:w="100" w:type="dxa"/>
            </w:tcMar>
          </w:tcPr>
          <w:p w14:paraId="33A380BD" w14:textId="77777777" w:rsidR="00DA7737" w:rsidRDefault="00854A13">
            <w:pPr>
              <w:widowControl w:val="0"/>
              <w:spacing w:line="276" w:lineRule="auto"/>
            </w:pPr>
            <w:r>
              <w:rPr>
                <w:b/>
                <w:color w:val="FFFFFF"/>
                <w:shd w:val="clear" w:color="auto" w:fill="073763"/>
              </w:rPr>
              <w:t>Lifecycle Phase</w:t>
            </w:r>
          </w:p>
        </w:tc>
        <w:tc>
          <w:tcPr>
            <w:tcW w:w="7725" w:type="dxa"/>
            <w:shd w:val="clear" w:color="auto" w:fill="073763"/>
            <w:tcMar>
              <w:top w:w="100" w:type="dxa"/>
              <w:left w:w="100" w:type="dxa"/>
              <w:bottom w:w="100" w:type="dxa"/>
              <w:right w:w="100" w:type="dxa"/>
            </w:tcMar>
          </w:tcPr>
          <w:p w14:paraId="228EA6BB" w14:textId="77777777" w:rsidR="00DA7737" w:rsidRDefault="00854A13">
            <w:pPr>
              <w:widowControl w:val="0"/>
              <w:spacing w:line="276" w:lineRule="auto"/>
            </w:pPr>
            <w:r>
              <w:rPr>
                <w:b/>
                <w:color w:val="FFFFFF"/>
                <w:shd w:val="clear" w:color="auto" w:fill="073763"/>
              </w:rPr>
              <w:t>Descriptive Metadata</w:t>
            </w:r>
          </w:p>
        </w:tc>
      </w:tr>
      <w:tr w:rsidR="00DA7737" w14:paraId="153205EF" w14:textId="77777777">
        <w:trPr>
          <w:trHeight w:val="440"/>
        </w:trPr>
        <w:tc>
          <w:tcPr>
            <w:tcW w:w="2370" w:type="dxa"/>
            <w:tcMar>
              <w:top w:w="100" w:type="dxa"/>
              <w:left w:w="100" w:type="dxa"/>
              <w:bottom w:w="100" w:type="dxa"/>
              <w:right w:w="100" w:type="dxa"/>
            </w:tcMar>
          </w:tcPr>
          <w:p w14:paraId="5586A3CB" w14:textId="77777777" w:rsidR="00DA7737" w:rsidRDefault="00854A13">
            <w:pPr>
              <w:widowControl w:val="0"/>
              <w:spacing w:line="276" w:lineRule="auto"/>
            </w:pPr>
            <w:r>
              <w:t>Entering Production</w:t>
            </w:r>
          </w:p>
        </w:tc>
        <w:tc>
          <w:tcPr>
            <w:tcW w:w="7725" w:type="dxa"/>
            <w:tcMar>
              <w:top w:w="100" w:type="dxa"/>
              <w:left w:w="100" w:type="dxa"/>
              <w:bottom w:w="100" w:type="dxa"/>
              <w:right w:w="100" w:type="dxa"/>
            </w:tcMar>
          </w:tcPr>
          <w:p w14:paraId="29467A7D" w14:textId="77777777" w:rsidR="00DA7737" w:rsidRDefault="00E051A5">
            <w:pPr>
              <w:widowControl w:val="0"/>
              <w:spacing w:line="276" w:lineRule="auto"/>
            </w:pPr>
            <w:hyperlink w:anchor="h.evkdozt72plv">
              <w:r w:rsidR="00854A13">
                <w:rPr>
                  <w:color w:val="1155CC"/>
                </w:rPr>
                <w:t>Primary Language</w:t>
              </w:r>
            </w:hyperlink>
          </w:p>
          <w:p w14:paraId="0FD5DBCA" w14:textId="77777777" w:rsidR="00DA7737" w:rsidRDefault="00E051A5">
            <w:pPr>
              <w:widowControl w:val="0"/>
              <w:spacing w:line="276" w:lineRule="auto"/>
            </w:pPr>
            <w:hyperlink w:anchor="h.8f9ee310wiiu">
              <w:r w:rsidR="00854A13">
                <w:rPr>
                  <w:color w:val="1155CC"/>
                </w:rPr>
                <w:t>Secondary Language(s)</w:t>
              </w:r>
            </w:hyperlink>
          </w:p>
          <w:p w14:paraId="1A5D87B6" w14:textId="77777777" w:rsidR="00DA7737" w:rsidRDefault="00E051A5">
            <w:pPr>
              <w:widowControl w:val="0"/>
              <w:spacing w:line="276" w:lineRule="auto"/>
            </w:pPr>
            <w:hyperlink w:anchor="h.byysubvki1bb">
              <w:r w:rsidR="00854A13">
                <w:rPr>
                  <w:color w:val="1155CC"/>
                </w:rPr>
                <w:t>Country of Origin</w:t>
              </w:r>
            </w:hyperlink>
          </w:p>
          <w:p w14:paraId="112C14DB" w14:textId="77777777" w:rsidR="00DA7737" w:rsidRDefault="00E051A5">
            <w:pPr>
              <w:widowControl w:val="0"/>
              <w:spacing w:line="276" w:lineRule="auto"/>
            </w:pPr>
            <w:hyperlink w:anchor="h.hqni6tyj9be0">
              <w:r w:rsidR="00854A13">
                <w:rPr>
                  <w:color w:val="1155CC"/>
                </w:rPr>
                <w:t>Primary Genre</w:t>
              </w:r>
            </w:hyperlink>
          </w:p>
          <w:p w14:paraId="6328D0D3" w14:textId="77777777" w:rsidR="00DA7737" w:rsidRDefault="00E051A5">
            <w:pPr>
              <w:widowControl w:val="0"/>
              <w:spacing w:line="276" w:lineRule="auto"/>
            </w:pPr>
            <w:hyperlink w:anchor="h.y9f3qcnn9ldr">
              <w:r w:rsidR="00854A13">
                <w:rPr>
                  <w:color w:val="1155CC"/>
                </w:rPr>
                <w:t>Secondary Genre(s)</w:t>
              </w:r>
            </w:hyperlink>
          </w:p>
          <w:p w14:paraId="2FE0227E" w14:textId="77777777" w:rsidR="00DA7737" w:rsidRDefault="00E051A5">
            <w:pPr>
              <w:widowControl w:val="0"/>
              <w:spacing w:line="276" w:lineRule="auto"/>
            </w:pPr>
            <w:hyperlink w:anchor="h.lramydvijl2p">
              <w:r w:rsidR="00854A13">
                <w:rPr>
                  <w:color w:val="1155CC"/>
                </w:rPr>
                <w:t>Categories</w:t>
              </w:r>
            </w:hyperlink>
          </w:p>
          <w:p w14:paraId="44980E92" w14:textId="77777777" w:rsidR="00DA7737" w:rsidRDefault="00E051A5">
            <w:pPr>
              <w:widowControl w:val="0"/>
              <w:spacing w:line="276" w:lineRule="auto"/>
            </w:pPr>
            <w:hyperlink w:anchor="h.ndvhqaturtok">
              <w:r w:rsidR="00854A13">
                <w:rPr>
                  <w:color w:val="1155CC"/>
                </w:rPr>
                <w:t>Content Descriptors</w:t>
              </w:r>
            </w:hyperlink>
          </w:p>
          <w:p w14:paraId="1873C5DE" w14:textId="77777777" w:rsidR="00DA7737" w:rsidRDefault="00E051A5">
            <w:pPr>
              <w:widowControl w:val="0"/>
              <w:spacing w:line="276" w:lineRule="auto"/>
            </w:pPr>
            <w:hyperlink w:anchor="h.rughdrbp8q6c">
              <w:r w:rsidR="00854A13">
                <w:rPr>
                  <w:color w:val="1155CC"/>
                </w:rPr>
                <w:t>Runtime</w:t>
              </w:r>
            </w:hyperlink>
          </w:p>
          <w:p w14:paraId="2C7A8C6C" w14:textId="77777777" w:rsidR="00DA7737" w:rsidRDefault="00E051A5">
            <w:pPr>
              <w:widowControl w:val="0"/>
              <w:spacing w:line="276" w:lineRule="auto"/>
            </w:pPr>
            <w:hyperlink w:anchor="h.nxq5mwr84hxt">
              <w:r w:rsidR="00854A13">
                <w:rPr>
                  <w:color w:val="1155CC"/>
                </w:rPr>
                <w:t>Sensitive Language</w:t>
              </w:r>
            </w:hyperlink>
          </w:p>
          <w:p w14:paraId="7469DC9B" w14:textId="77777777" w:rsidR="00DA7737" w:rsidRDefault="00E051A5">
            <w:pPr>
              <w:widowControl w:val="0"/>
              <w:spacing w:line="276" w:lineRule="auto"/>
            </w:pPr>
            <w:hyperlink w:anchor="h.3qv85awmmfbs">
              <w:r w:rsidR="00854A13">
                <w:rPr>
                  <w:color w:val="1155CC"/>
                </w:rPr>
                <w:t>Sensitive Material</w:t>
              </w:r>
            </w:hyperlink>
          </w:p>
          <w:p w14:paraId="1C410A31" w14:textId="77777777" w:rsidR="00DA7737" w:rsidRDefault="00E051A5">
            <w:pPr>
              <w:widowControl w:val="0"/>
              <w:spacing w:line="276" w:lineRule="auto"/>
            </w:pPr>
            <w:hyperlink w:anchor="h.6drh00qg5nub">
              <w:r w:rsidR="00854A13">
                <w:rPr>
                  <w:color w:val="1155CC"/>
                </w:rPr>
                <w:t>Duration</w:t>
              </w:r>
            </w:hyperlink>
          </w:p>
          <w:p w14:paraId="0630B23A" w14:textId="77777777" w:rsidR="00DA7737" w:rsidRDefault="00E051A5">
            <w:pPr>
              <w:widowControl w:val="0"/>
              <w:spacing w:line="276" w:lineRule="auto"/>
            </w:pPr>
            <w:hyperlink w:anchor="h.lgsqpawfbii6">
              <w:r w:rsidR="00854A13">
                <w:rPr>
                  <w:color w:val="1155CC"/>
                </w:rPr>
                <w:t>HD Level</w:t>
              </w:r>
            </w:hyperlink>
          </w:p>
        </w:tc>
      </w:tr>
      <w:tr w:rsidR="00DA7737" w14:paraId="4024885E" w14:textId="77777777">
        <w:trPr>
          <w:trHeight w:val="440"/>
        </w:trPr>
        <w:tc>
          <w:tcPr>
            <w:tcW w:w="2370" w:type="dxa"/>
            <w:tcMar>
              <w:top w:w="100" w:type="dxa"/>
              <w:left w:w="100" w:type="dxa"/>
              <w:bottom w:w="100" w:type="dxa"/>
              <w:right w:w="100" w:type="dxa"/>
            </w:tcMar>
          </w:tcPr>
          <w:p w14:paraId="3B1A5168" w14:textId="77777777" w:rsidR="00DA7737" w:rsidRDefault="00854A13">
            <w:pPr>
              <w:widowControl w:val="0"/>
              <w:spacing w:line="276" w:lineRule="auto"/>
            </w:pPr>
            <w:r>
              <w:t>During Production</w:t>
            </w:r>
          </w:p>
        </w:tc>
        <w:tc>
          <w:tcPr>
            <w:tcW w:w="7725" w:type="dxa"/>
            <w:tcMar>
              <w:top w:w="100" w:type="dxa"/>
              <w:left w:w="100" w:type="dxa"/>
              <w:bottom w:w="100" w:type="dxa"/>
              <w:right w:w="100" w:type="dxa"/>
            </w:tcMar>
          </w:tcPr>
          <w:p w14:paraId="7BB1C35E" w14:textId="77777777" w:rsidR="00DA7737" w:rsidRDefault="00E051A5">
            <w:pPr>
              <w:widowControl w:val="0"/>
              <w:spacing w:line="276" w:lineRule="auto"/>
            </w:pPr>
            <w:hyperlink w:anchor="h.c1milzdx9jxb">
              <w:r w:rsidR="00854A13">
                <w:rPr>
                  <w:color w:val="1155CC"/>
                </w:rPr>
                <w:t>UID</w:t>
              </w:r>
            </w:hyperlink>
          </w:p>
          <w:p w14:paraId="6DA0DD04" w14:textId="77777777" w:rsidR="00DA7737" w:rsidRDefault="00E051A5">
            <w:pPr>
              <w:widowControl w:val="0"/>
              <w:spacing w:line="276" w:lineRule="auto"/>
            </w:pPr>
            <w:hyperlink w:anchor="h.tq093nckb0rs">
              <w:r w:rsidR="00854A13">
                <w:rPr>
                  <w:color w:val="1155CC"/>
                </w:rPr>
                <w:t>Title</w:t>
              </w:r>
            </w:hyperlink>
          </w:p>
          <w:p w14:paraId="4F4BC3A2" w14:textId="77777777" w:rsidR="00DA7737" w:rsidRDefault="00E051A5">
            <w:pPr>
              <w:widowControl w:val="0"/>
              <w:spacing w:line="276" w:lineRule="auto"/>
            </w:pPr>
            <w:hyperlink w:anchor="h.ekzg3mwqhmzz">
              <w:proofErr w:type="spellStart"/>
              <w:r w:rsidR="00854A13">
                <w:rPr>
                  <w:color w:val="1155CC"/>
                </w:rPr>
                <w:t>TitleSortable</w:t>
              </w:r>
              <w:proofErr w:type="spellEnd"/>
            </w:hyperlink>
          </w:p>
          <w:p w14:paraId="289D0E52" w14:textId="77777777" w:rsidR="00DA7737" w:rsidRDefault="00E051A5">
            <w:pPr>
              <w:widowControl w:val="0"/>
              <w:spacing w:line="276" w:lineRule="auto"/>
            </w:pPr>
            <w:hyperlink w:anchor="h.ybbmmout9b6o">
              <w:r w:rsidR="00854A13">
                <w:rPr>
                  <w:color w:val="1155CC"/>
                </w:rPr>
                <w:t>Title60</w:t>
              </w:r>
            </w:hyperlink>
          </w:p>
          <w:p w14:paraId="2C3B2BEB" w14:textId="77777777" w:rsidR="00DA7737" w:rsidRDefault="00E051A5">
            <w:pPr>
              <w:widowControl w:val="0"/>
              <w:spacing w:line="276" w:lineRule="auto"/>
            </w:pPr>
            <w:hyperlink w:anchor="h.ifl1d86mb5t6">
              <w:r w:rsidR="00854A13">
                <w:rPr>
                  <w:color w:val="1155CC"/>
                </w:rPr>
                <w:t>Title256</w:t>
              </w:r>
            </w:hyperlink>
          </w:p>
          <w:p w14:paraId="75109ED3" w14:textId="77777777" w:rsidR="00DA7737" w:rsidRDefault="00E051A5">
            <w:pPr>
              <w:widowControl w:val="0"/>
              <w:spacing w:line="276" w:lineRule="auto"/>
            </w:pPr>
            <w:hyperlink w:anchor="h.v8aqs7ibqemv">
              <w:r w:rsidR="00854A13">
                <w:rPr>
                  <w:color w:val="1155CC"/>
                </w:rPr>
                <w:t>Slug</w:t>
              </w:r>
            </w:hyperlink>
          </w:p>
          <w:p w14:paraId="19A9F74C" w14:textId="77777777" w:rsidR="00DA7737" w:rsidRDefault="000D4B2C">
            <w:pPr>
              <w:widowControl w:val="0"/>
              <w:spacing w:line="276" w:lineRule="auto"/>
            </w:pPr>
            <w:del w:id="84"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85" w:author="edgar" w:date="2017-05-25T09:38:00Z">
              <w:r>
                <w:fldChar w:fldCharType="begin"/>
              </w:r>
              <w:r>
                <w:instrText xml:space="preserve"> HYPERLINK \l "h.13x3qf3gctjd" \h </w:instrText>
              </w:r>
              <w:r>
                <w:fldChar w:fldCharType="separate"/>
              </w:r>
              <w:r>
                <w:rPr>
                  <w:color w:val="1155CC"/>
                </w:rPr>
                <w:t>Synopsis100</w:t>
              </w:r>
              <w:r>
                <w:rPr>
                  <w:color w:val="1155CC"/>
                </w:rPr>
                <w:fldChar w:fldCharType="end"/>
              </w:r>
            </w:ins>
          </w:p>
          <w:p w14:paraId="2880CECA" w14:textId="77777777" w:rsidR="00DA7737" w:rsidRDefault="00E051A5">
            <w:pPr>
              <w:widowControl w:val="0"/>
              <w:spacing w:line="276" w:lineRule="auto"/>
            </w:pPr>
            <w:hyperlink w:anchor="h.7p0tdp3nab2">
              <w:r w:rsidR="00854A13">
                <w:rPr>
                  <w:color w:val="1155CC"/>
                </w:rPr>
                <w:t>Synopsis400</w:t>
              </w:r>
            </w:hyperlink>
          </w:p>
          <w:p w14:paraId="7089ED5A" w14:textId="77777777" w:rsidR="00DA7737" w:rsidRDefault="00E051A5">
            <w:pPr>
              <w:widowControl w:val="0"/>
              <w:spacing w:line="276" w:lineRule="auto"/>
            </w:pPr>
            <w:hyperlink w:anchor="h.1k4fzflasr33">
              <w:r w:rsidR="00854A13">
                <w:rPr>
                  <w:color w:val="1155CC"/>
                </w:rPr>
                <w:t>Synopsis4000</w:t>
              </w:r>
            </w:hyperlink>
          </w:p>
          <w:p w14:paraId="76638AF5" w14:textId="77777777" w:rsidR="00DA7737" w:rsidRDefault="00E051A5">
            <w:pPr>
              <w:widowControl w:val="0"/>
              <w:spacing w:line="276" w:lineRule="auto"/>
            </w:pPr>
            <w:hyperlink w:anchor="h.nqywwi1pe5h2">
              <w:r w:rsidR="00854A13">
                <w:rPr>
                  <w:color w:val="1155CC"/>
                </w:rPr>
                <w:t>EIDR ID</w:t>
              </w:r>
            </w:hyperlink>
          </w:p>
          <w:p w14:paraId="63D6BD2E" w14:textId="77777777" w:rsidR="00DA7737" w:rsidRDefault="00E051A5">
            <w:pPr>
              <w:widowControl w:val="0"/>
              <w:spacing w:line="276" w:lineRule="auto"/>
            </w:pPr>
            <w:hyperlink w:anchor="h.9l1fhvf2ih40">
              <w:r w:rsidR="00854A13">
                <w:rPr>
                  <w:color w:val="1155CC"/>
                </w:rPr>
                <w:t>Credits</w:t>
              </w:r>
            </w:hyperlink>
          </w:p>
        </w:tc>
      </w:tr>
      <w:tr w:rsidR="00DA7737" w14:paraId="2191A22B" w14:textId="77777777">
        <w:trPr>
          <w:trHeight w:val="440"/>
        </w:trPr>
        <w:tc>
          <w:tcPr>
            <w:tcW w:w="2370" w:type="dxa"/>
            <w:tcMar>
              <w:top w:w="100" w:type="dxa"/>
              <w:left w:w="100" w:type="dxa"/>
              <w:bottom w:w="100" w:type="dxa"/>
              <w:right w:w="100" w:type="dxa"/>
            </w:tcMar>
          </w:tcPr>
          <w:p w14:paraId="54906540" w14:textId="77777777" w:rsidR="00DA7737" w:rsidRDefault="00854A13">
            <w:pPr>
              <w:widowControl w:val="0"/>
              <w:spacing w:line="276" w:lineRule="auto"/>
            </w:pPr>
            <w:r>
              <w:t>Distribution</w:t>
            </w:r>
          </w:p>
        </w:tc>
        <w:tc>
          <w:tcPr>
            <w:tcW w:w="7725" w:type="dxa"/>
            <w:tcMar>
              <w:top w:w="100" w:type="dxa"/>
              <w:left w:w="100" w:type="dxa"/>
              <w:bottom w:w="100" w:type="dxa"/>
              <w:right w:w="100" w:type="dxa"/>
            </w:tcMar>
          </w:tcPr>
          <w:p w14:paraId="42891FB1" w14:textId="77777777" w:rsidR="00DA7737" w:rsidRDefault="00E051A5">
            <w:pPr>
              <w:widowControl w:val="0"/>
              <w:spacing w:line="276" w:lineRule="auto"/>
            </w:pPr>
            <w:hyperlink w:anchor="h.wrx6hd3emg96">
              <w:r w:rsidR="00854A13">
                <w:rPr>
                  <w:color w:val="1155CC"/>
                </w:rPr>
                <w:t>Aliases</w:t>
              </w:r>
            </w:hyperlink>
          </w:p>
        </w:tc>
      </w:tr>
    </w:tbl>
    <w:p w14:paraId="6B070F6E" w14:textId="77777777" w:rsidR="00DA7737" w:rsidRDefault="00854A13">
      <w:pPr>
        <w:pStyle w:val="Heading2"/>
        <w:contextualSpacing w:val="0"/>
      </w:pPr>
      <w:bookmarkStart w:id="86" w:name="h.s8x3up4gkz35" w:colFirst="0" w:colLast="0"/>
      <w:bookmarkEnd w:id="86"/>
      <w:r>
        <w:lastRenderedPageBreak/>
        <w:t>Release</w:t>
      </w:r>
    </w:p>
    <w:p w14:paraId="08E7D791" w14:textId="77777777" w:rsidR="00DA7737" w:rsidRDefault="00854A13">
      <w:pPr>
        <w:spacing w:line="276" w:lineRule="auto"/>
      </w:pPr>
      <w:r>
        <w:t>A Release is a version of an Episode or OTO created for a specific purpose or time. It is created during Production and does not undergo the entire Content Lifecycle.</w:t>
      </w:r>
    </w:p>
    <w:p w14:paraId="414578AB" w14:textId="77777777" w:rsidR="00DA7737" w:rsidRDefault="00854A13">
      <w:pPr>
        <w:pStyle w:val="Heading3"/>
        <w:contextualSpacing w:val="0"/>
      </w:pPr>
      <w:bookmarkStart w:id="87" w:name="h.iybydkhuoix5" w:colFirst="0" w:colLast="0"/>
      <w:bookmarkEnd w:id="87"/>
      <w:r>
        <w:t>Relational Metadata</w:t>
      </w:r>
    </w:p>
    <w:p w14:paraId="21330B4B" w14:textId="77777777" w:rsidR="00DA7737" w:rsidRDefault="00854A13">
      <w:pPr>
        <w:spacing w:line="276" w:lineRule="auto"/>
      </w:pPr>
      <w:r>
        <w:t xml:space="preserve">Releases have the following relationship: </w:t>
      </w:r>
    </w:p>
    <w:p w14:paraId="3E45078D" w14:textId="77777777" w:rsidR="00DA7737" w:rsidRDefault="00DA7737">
      <w:pPr>
        <w:spacing w:line="276" w:lineRule="auto"/>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DA7737" w14:paraId="431512C5" w14:textId="77777777">
        <w:tc>
          <w:tcPr>
            <w:tcW w:w="2370" w:type="dxa"/>
            <w:shd w:val="clear" w:color="auto" w:fill="073763"/>
            <w:tcMar>
              <w:top w:w="100" w:type="dxa"/>
              <w:left w:w="100" w:type="dxa"/>
              <w:bottom w:w="100" w:type="dxa"/>
              <w:right w:w="100" w:type="dxa"/>
            </w:tcMar>
          </w:tcPr>
          <w:p w14:paraId="793F74C0" w14:textId="77777777" w:rsidR="00DA7737" w:rsidRDefault="00854A13">
            <w:pPr>
              <w:spacing w:line="276" w:lineRule="auto"/>
            </w:pPr>
            <w:r>
              <w:rPr>
                <w:b/>
                <w:color w:val="FFFFFF"/>
              </w:rPr>
              <w:t>Relationship</w:t>
            </w:r>
          </w:p>
        </w:tc>
        <w:tc>
          <w:tcPr>
            <w:tcW w:w="7710" w:type="dxa"/>
            <w:shd w:val="clear" w:color="auto" w:fill="073763"/>
            <w:tcMar>
              <w:top w:w="100" w:type="dxa"/>
              <w:left w:w="100" w:type="dxa"/>
              <w:bottom w:w="100" w:type="dxa"/>
              <w:right w:w="100" w:type="dxa"/>
            </w:tcMar>
          </w:tcPr>
          <w:p w14:paraId="126EE35D" w14:textId="77777777" w:rsidR="00DA7737" w:rsidRDefault="00854A13">
            <w:pPr>
              <w:spacing w:line="276" w:lineRule="auto"/>
            </w:pPr>
            <w:r>
              <w:rPr>
                <w:b/>
                <w:color w:val="FFFFFF"/>
              </w:rPr>
              <w:t>Description</w:t>
            </w:r>
          </w:p>
        </w:tc>
      </w:tr>
      <w:tr w:rsidR="00DA7737" w14:paraId="2184C2A2" w14:textId="77777777">
        <w:tc>
          <w:tcPr>
            <w:tcW w:w="2370" w:type="dxa"/>
            <w:tcMar>
              <w:top w:w="100" w:type="dxa"/>
              <w:left w:w="100" w:type="dxa"/>
              <w:bottom w:w="100" w:type="dxa"/>
              <w:right w:w="100" w:type="dxa"/>
            </w:tcMar>
          </w:tcPr>
          <w:p w14:paraId="1A7DDAF2" w14:textId="77777777" w:rsidR="00DA7737" w:rsidRDefault="00854A13">
            <w:pPr>
              <w:spacing w:line="276" w:lineRule="auto"/>
            </w:pPr>
            <w:r>
              <w:t>rendered as</w:t>
            </w:r>
          </w:p>
        </w:tc>
        <w:tc>
          <w:tcPr>
            <w:tcW w:w="7710" w:type="dxa"/>
            <w:tcMar>
              <w:top w:w="100" w:type="dxa"/>
              <w:left w:w="100" w:type="dxa"/>
              <w:bottom w:w="100" w:type="dxa"/>
              <w:right w:w="100" w:type="dxa"/>
            </w:tcMar>
          </w:tcPr>
          <w:p w14:paraId="69454569" w14:textId="77777777" w:rsidR="00DA7737" w:rsidRDefault="00854A13">
            <w:pPr>
              <w:spacing w:line="276" w:lineRule="auto"/>
            </w:pPr>
            <w:r>
              <w:t>Releases can be rendered as multiple Manifestations.</w:t>
            </w:r>
          </w:p>
        </w:tc>
      </w:tr>
    </w:tbl>
    <w:p w14:paraId="7D2B937E" w14:textId="77777777" w:rsidR="00DA7737" w:rsidRDefault="00854A13">
      <w:pPr>
        <w:pStyle w:val="Heading3"/>
        <w:contextualSpacing w:val="0"/>
      </w:pPr>
      <w:bookmarkStart w:id="88" w:name="h.jj4qbxgdr9zd" w:colFirst="0" w:colLast="0"/>
      <w:bookmarkEnd w:id="88"/>
      <w:r>
        <w:t>Release Metadata</w:t>
      </w:r>
    </w:p>
    <w:p w14:paraId="0BC65664" w14:textId="77777777" w:rsidR="00DA7737" w:rsidRDefault="00854A13">
      <w:pPr>
        <w:spacing w:line="276" w:lineRule="auto"/>
      </w:pPr>
      <w:r>
        <w:t xml:space="preserve">The following metadata fields need to be defined when a Release is created at the end of Production: </w:t>
      </w:r>
    </w:p>
    <w:p w14:paraId="52ECF97E" w14:textId="77777777" w:rsidR="00DA7737" w:rsidRDefault="00DA7737">
      <w:pPr>
        <w:spacing w:line="276" w:lineRule="auto"/>
      </w:pPr>
    </w:p>
    <w:p w14:paraId="682C3555" w14:textId="77777777" w:rsidR="00DA7737" w:rsidRDefault="00E051A5">
      <w:pPr>
        <w:widowControl w:val="0"/>
        <w:numPr>
          <w:ilvl w:val="0"/>
          <w:numId w:val="28"/>
        </w:numPr>
        <w:spacing w:line="276" w:lineRule="auto"/>
        <w:ind w:hanging="360"/>
        <w:contextualSpacing/>
      </w:pPr>
      <w:hyperlink w:anchor="h.wrx6hd3emg96">
        <w:r w:rsidR="00854A13">
          <w:rPr>
            <w:color w:val="1155CC"/>
          </w:rPr>
          <w:t>Aliases</w:t>
        </w:r>
      </w:hyperlink>
    </w:p>
    <w:p w14:paraId="0306E090" w14:textId="77777777" w:rsidR="00DA7737" w:rsidRDefault="00E051A5">
      <w:pPr>
        <w:widowControl w:val="0"/>
        <w:numPr>
          <w:ilvl w:val="0"/>
          <w:numId w:val="28"/>
        </w:numPr>
        <w:spacing w:line="276" w:lineRule="auto"/>
        <w:ind w:hanging="360"/>
        <w:contextualSpacing/>
      </w:pPr>
      <w:hyperlink w:anchor="h.6drh00qg5nub">
        <w:r w:rsidR="00854A13">
          <w:rPr>
            <w:color w:val="1155CC"/>
          </w:rPr>
          <w:t>Duration</w:t>
        </w:r>
      </w:hyperlink>
    </w:p>
    <w:p w14:paraId="39E1B041" w14:textId="77777777" w:rsidR="00DA7737" w:rsidRDefault="00E051A5">
      <w:pPr>
        <w:widowControl w:val="0"/>
        <w:numPr>
          <w:ilvl w:val="0"/>
          <w:numId w:val="28"/>
        </w:numPr>
        <w:spacing w:line="276" w:lineRule="auto"/>
        <w:ind w:hanging="360"/>
        <w:contextualSpacing/>
      </w:pPr>
      <w:hyperlink w:anchor="h.nqywwi1pe5h2">
        <w:r w:rsidR="00854A13">
          <w:rPr>
            <w:color w:val="1155CC"/>
          </w:rPr>
          <w:t>EIDR ID</w:t>
        </w:r>
      </w:hyperlink>
    </w:p>
    <w:p w14:paraId="22339372" w14:textId="77777777" w:rsidR="00DA7737" w:rsidRPr="000D4B2C" w:rsidRDefault="00E051A5">
      <w:pPr>
        <w:widowControl w:val="0"/>
        <w:numPr>
          <w:ilvl w:val="0"/>
          <w:numId w:val="28"/>
        </w:numPr>
        <w:spacing w:line="276" w:lineRule="auto"/>
        <w:ind w:hanging="360"/>
        <w:contextualSpacing/>
        <w:rPr>
          <w:ins w:id="89" w:author="edgar" w:date="2017-05-25T09:42:00Z"/>
        </w:rPr>
      </w:pPr>
      <w:hyperlink w:anchor="h.t9pb3uvak60j">
        <w:r w:rsidR="00854A13">
          <w:rPr>
            <w:color w:val="1155CC"/>
          </w:rPr>
          <w:t>Published</w:t>
        </w:r>
      </w:hyperlink>
    </w:p>
    <w:p w14:paraId="2FAC4120" w14:textId="77777777" w:rsidR="000D4B2C" w:rsidRDefault="000D4B2C">
      <w:pPr>
        <w:widowControl w:val="0"/>
        <w:numPr>
          <w:ilvl w:val="0"/>
          <w:numId w:val="28"/>
        </w:numPr>
        <w:spacing w:line="276" w:lineRule="auto"/>
        <w:ind w:hanging="360"/>
        <w:contextualSpacing/>
      </w:pPr>
      <w:ins w:id="90" w:author="edgar" w:date="2017-05-25T09:42:00Z">
        <w:r>
          <w:rPr>
            <w:color w:val="1155CC"/>
          </w:rPr>
          <w:t>Release Identifier</w:t>
        </w:r>
      </w:ins>
    </w:p>
    <w:p w14:paraId="7E4B31C0" w14:textId="77777777" w:rsidR="00DA7737" w:rsidRPr="004223CC" w:rsidRDefault="00E051A5">
      <w:pPr>
        <w:widowControl w:val="0"/>
        <w:numPr>
          <w:ilvl w:val="0"/>
          <w:numId w:val="28"/>
        </w:numPr>
        <w:spacing w:line="276" w:lineRule="auto"/>
        <w:ind w:hanging="360"/>
        <w:contextualSpacing/>
        <w:rPr>
          <w:ins w:id="91" w:author="Bruce Jacobs" w:date="2017-05-26T13:26:00Z"/>
        </w:rPr>
      </w:pPr>
      <w:hyperlink w:anchor="h.3bcvs55t2mkd">
        <w:r w:rsidR="00854A13">
          <w:rPr>
            <w:color w:val="1155CC"/>
          </w:rPr>
          <w:t>Release Description</w:t>
        </w:r>
      </w:hyperlink>
    </w:p>
    <w:p w14:paraId="6CC93355" w14:textId="69B70AD4" w:rsidR="00312923" w:rsidRDefault="00312923">
      <w:pPr>
        <w:widowControl w:val="0"/>
        <w:numPr>
          <w:ilvl w:val="0"/>
          <w:numId w:val="28"/>
        </w:numPr>
        <w:spacing w:line="276" w:lineRule="auto"/>
        <w:ind w:hanging="360"/>
        <w:contextualSpacing/>
      </w:pPr>
      <w:ins w:id="92" w:author="Bruce Jacobs" w:date="2017-05-26T13:26:00Z">
        <w:r>
          <w:rPr>
            <w:color w:val="1155CC"/>
          </w:rPr>
          <w:t xml:space="preserve">Release </w:t>
        </w:r>
        <w:r>
          <w:rPr>
            <w:color w:val="1155CC"/>
          </w:rPr>
          <w:fldChar w:fldCharType="begin"/>
        </w:r>
        <w:r>
          <w:rPr>
            <w:color w:val="1155CC"/>
          </w:rPr>
          <w:instrText xml:space="preserve"> HYPERLINK  \l "_Release_Domain" </w:instrText>
        </w:r>
        <w:r>
          <w:rPr>
            <w:color w:val="1155CC"/>
          </w:rPr>
          <w:fldChar w:fldCharType="separate"/>
        </w:r>
        <w:r w:rsidRPr="00312923">
          <w:rPr>
            <w:rStyle w:val="Hyperlink"/>
          </w:rPr>
          <w:t>Domain</w:t>
        </w:r>
        <w:r>
          <w:rPr>
            <w:color w:val="1155CC"/>
          </w:rPr>
          <w:fldChar w:fldCharType="end"/>
        </w:r>
      </w:ins>
    </w:p>
    <w:p w14:paraId="25C09DBE" w14:textId="77777777" w:rsidR="00DA7737" w:rsidRDefault="00E051A5">
      <w:pPr>
        <w:widowControl w:val="0"/>
        <w:numPr>
          <w:ilvl w:val="0"/>
          <w:numId w:val="28"/>
        </w:numPr>
        <w:spacing w:line="276" w:lineRule="auto"/>
        <w:ind w:hanging="360"/>
        <w:contextualSpacing/>
      </w:pPr>
      <w:hyperlink w:anchor="h.tca5p2srdf9a">
        <w:r w:rsidR="00854A13">
          <w:rPr>
            <w:color w:val="1155CC"/>
          </w:rPr>
          <w:t>Release Type</w:t>
        </w:r>
      </w:hyperlink>
    </w:p>
    <w:p w14:paraId="46BA73C7" w14:textId="77777777" w:rsidR="000B5B50" w:rsidRDefault="000B5B50" w:rsidP="000B5B50">
      <w:pPr>
        <w:widowControl w:val="0"/>
        <w:numPr>
          <w:ilvl w:val="0"/>
          <w:numId w:val="28"/>
        </w:numPr>
        <w:spacing w:line="276" w:lineRule="auto"/>
        <w:ind w:hanging="360"/>
        <w:contextualSpacing/>
        <w:rPr>
          <w:ins w:id="93" w:author="Bruce Jacobs [2]" w:date="2017-05-25T13:27:00Z"/>
        </w:rPr>
      </w:pPr>
      <w:ins w:id="94" w:author="Bruce Jacobs [2]" w:date="2017-05-25T13:27:00Z">
        <w:r>
          <w:fldChar w:fldCharType="begin"/>
        </w:r>
        <w:r>
          <w:instrText xml:space="preserve"> HYPERLINK \l "h.9j0bmsgx8h8n" \h </w:instrText>
        </w:r>
        <w:r>
          <w:fldChar w:fldCharType="separate"/>
        </w:r>
        <w:r>
          <w:rPr>
            <w:color w:val="1155CC"/>
          </w:rPr>
          <w:t>Revision Identifier</w:t>
        </w:r>
        <w:r>
          <w:rPr>
            <w:color w:val="1155CC"/>
          </w:rPr>
          <w:fldChar w:fldCharType="end"/>
        </w:r>
      </w:ins>
    </w:p>
    <w:p w14:paraId="79F876E0" w14:textId="77777777" w:rsidR="000B5B50" w:rsidRDefault="000B5B50" w:rsidP="000B5B50">
      <w:pPr>
        <w:widowControl w:val="0"/>
        <w:numPr>
          <w:ilvl w:val="0"/>
          <w:numId w:val="28"/>
        </w:numPr>
        <w:spacing w:line="276" w:lineRule="auto"/>
        <w:ind w:hanging="360"/>
        <w:contextualSpacing/>
        <w:rPr>
          <w:ins w:id="95" w:author="Bruce Jacobs [2]" w:date="2017-05-25T13:27:00Z"/>
        </w:rPr>
      </w:pPr>
      <w:ins w:id="96" w:author="Bruce Jacobs [2]" w:date="2017-05-25T13:27:00Z">
        <w:r>
          <w:fldChar w:fldCharType="begin"/>
        </w:r>
        <w:r>
          <w:instrText xml:space="preserve"> HYPERLINK \l "h.2waxy0w6ze9z" \h </w:instrText>
        </w:r>
        <w:r>
          <w:fldChar w:fldCharType="separate"/>
        </w:r>
        <w:r>
          <w:rPr>
            <w:color w:val="1155CC"/>
          </w:rPr>
          <w:t>Revision Description</w:t>
        </w:r>
        <w:r>
          <w:rPr>
            <w:color w:val="1155CC"/>
          </w:rPr>
          <w:fldChar w:fldCharType="end"/>
        </w:r>
      </w:ins>
    </w:p>
    <w:p w14:paraId="697059C3" w14:textId="77777777" w:rsidR="00DA7737" w:rsidRDefault="000D4B2C">
      <w:pPr>
        <w:widowControl w:val="0"/>
        <w:numPr>
          <w:ilvl w:val="0"/>
          <w:numId w:val="28"/>
        </w:numPr>
        <w:spacing w:line="276" w:lineRule="auto"/>
        <w:ind w:hanging="360"/>
        <w:contextualSpacing/>
      </w:pPr>
      <w:del w:id="97"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98" w:author="edgar" w:date="2017-05-25T09:38:00Z">
        <w:r>
          <w:fldChar w:fldCharType="begin"/>
        </w:r>
        <w:r>
          <w:instrText xml:space="preserve"> HYPERLINK \l "h.13x3qf3gctjd" \h </w:instrText>
        </w:r>
        <w:r>
          <w:fldChar w:fldCharType="separate"/>
        </w:r>
        <w:r>
          <w:rPr>
            <w:color w:val="1155CC"/>
          </w:rPr>
          <w:t>Synopsis100</w:t>
        </w:r>
        <w:r>
          <w:rPr>
            <w:color w:val="1155CC"/>
          </w:rPr>
          <w:fldChar w:fldCharType="end"/>
        </w:r>
      </w:ins>
    </w:p>
    <w:p w14:paraId="16308295" w14:textId="77777777" w:rsidR="00DA7737" w:rsidRDefault="00E051A5">
      <w:pPr>
        <w:widowControl w:val="0"/>
        <w:numPr>
          <w:ilvl w:val="0"/>
          <w:numId w:val="28"/>
        </w:numPr>
        <w:spacing w:line="276" w:lineRule="auto"/>
        <w:ind w:hanging="360"/>
        <w:contextualSpacing/>
      </w:pPr>
      <w:hyperlink w:anchor="h.7p0tdp3nab2">
        <w:r w:rsidR="00854A13">
          <w:rPr>
            <w:color w:val="1155CC"/>
          </w:rPr>
          <w:t>Synopsis400</w:t>
        </w:r>
      </w:hyperlink>
    </w:p>
    <w:p w14:paraId="5E0E4174" w14:textId="77777777" w:rsidR="00DA7737" w:rsidRDefault="00E051A5">
      <w:pPr>
        <w:widowControl w:val="0"/>
        <w:numPr>
          <w:ilvl w:val="0"/>
          <w:numId w:val="28"/>
        </w:numPr>
        <w:spacing w:line="276" w:lineRule="auto"/>
        <w:ind w:hanging="360"/>
        <w:contextualSpacing/>
      </w:pPr>
      <w:hyperlink w:anchor="h.1k4fzflasr33">
        <w:r w:rsidR="00854A13">
          <w:rPr>
            <w:color w:val="1155CC"/>
          </w:rPr>
          <w:t>Synopsis400</w:t>
        </w:r>
      </w:hyperlink>
      <w:hyperlink w:anchor="h.1k4fzflasr33">
        <w:r w:rsidR="00854A13">
          <w:rPr>
            <w:rFonts w:ascii="Consolas" w:eastAsia="Consolas" w:hAnsi="Consolas" w:cs="Consolas"/>
            <w:color w:val="1155CC"/>
          </w:rPr>
          <w:t>0</w:t>
        </w:r>
      </w:hyperlink>
    </w:p>
    <w:p w14:paraId="63F1E93D" w14:textId="77777777" w:rsidR="00DA7737" w:rsidRDefault="00E051A5">
      <w:pPr>
        <w:widowControl w:val="0"/>
        <w:numPr>
          <w:ilvl w:val="0"/>
          <w:numId w:val="28"/>
        </w:numPr>
        <w:spacing w:line="276" w:lineRule="auto"/>
        <w:ind w:hanging="360"/>
        <w:contextualSpacing/>
        <w:rPr>
          <w:color w:val="1155CC"/>
        </w:rPr>
      </w:pPr>
      <w:hyperlink w:anchor="h.c1milzdx9jxb">
        <w:r w:rsidR="00854A13">
          <w:rPr>
            <w:rFonts w:ascii="Consolas" w:eastAsia="Consolas" w:hAnsi="Consolas" w:cs="Consolas"/>
            <w:color w:val="1155CC"/>
          </w:rPr>
          <w:t>UID</w:t>
        </w:r>
      </w:hyperlink>
    </w:p>
    <w:p w14:paraId="21FB8C81" w14:textId="77777777" w:rsidR="00DA7737" w:rsidRDefault="00854A13">
      <w:pPr>
        <w:pStyle w:val="Heading2"/>
        <w:contextualSpacing w:val="0"/>
      </w:pPr>
      <w:bookmarkStart w:id="99" w:name="h.uooamhfqzh1r" w:colFirst="0" w:colLast="0"/>
      <w:bookmarkStart w:id="100" w:name="_Manifestation"/>
      <w:bookmarkEnd w:id="99"/>
      <w:bookmarkEnd w:id="100"/>
      <w:r>
        <w:t>Manifestation</w:t>
      </w:r>
    </w:p>
    <w:p w14:paraId="4A49FFB0" w14:textId="77777777" w:rsidR="00DA7737" w:rsidRDefault="00854A13">
      <w:pPr>
        <w:spacing w:line="276" w:lineRule="auto"/>
      </w:pPr>
      <w:r>
        <w:t xml:space="preserve">Manifestations are the actual video renderings of a </w:t>
      </w:r>
      <w:hyperlink w:anchor="h.s8x3up4gkz35">
        <w:r>
          <w:rPr>
            <w:color w:val="1155CC"/>
            <w:u w:val="single"/>
          </w:rPr>
          <w:t>Release</w:t>
        </w:r>
      </w:hyperlink>
      <w:r>
        <w:t>. Each Manifestation derived from the same Release has identical content but different technical details.</w:t>
      </w:r>
    </w:p>
    <w:p w14:paraId="13E2E014" w14:textId="77777777" w:rsidR="00DA7737" w:rsidRDefault="00DA7737">
      <w:pPr>
        <w:spacing w:line="276" w:lineRule="auto"/>
      </w:pPr>
    </w:p>
    <w:p w14:paraId="01BB0A47" w14:textId="77777777" w:rsidR="00DA7737" w:rsidRDefault="00854A13">
      <w:pPr>
        <w:spacing w:line="276" w:lineRule="auto"/>
      </w:pPr>
      <w:r>
        <w:t>The metadata for a Manifestation should be defined during the Production stage and before the beginning of the Distribution stage.</w:t>
      </w:r>
    </w:p>
    <w:p w14:paraId="7F86034E" w14:textId="77777777" w:rsidR="00DA7737" w:rsidRDefault="00854A13">
      <w:pPr>
        <w:pStyle w:val="Heading3"/>
        <w:contextualSpacing w:val="0"/>
      </w:pPr>
      <w:bookmarkStart w:id="101" w:name="h.8sajkvk53727" w:colFirst="0" w:colLast="0"/>
      <w:bookmarkEnd w:id="101"/>
      <w:r>
        <w:t>Core Manifestation Metadata</w:t>
      </w:r>
    </w:p>
    <w:p w14:paraId="5339CC69" w14:textId="77777777" w:rsidR="00DA7737" w:rsidRDefault="00854A13">
      <w:pPr>
        <w:spacing w:line="276" w:lineRule="auto"/>
      </w:pPr>
      <w:r>
        <w:t>The following metadata fields help identify the Manifestation container as a whole:</w:t>
      </w:r>
    </w:p>
    <w:p w14:paraId="6B63B979" w14:textId="77777777" w:rsidR="00DA7737" w:rsidRDefault="00DA7737">
      <w:pPr>
        <w:spacing w:line="276" w:lineRule="auto"/>
      </w:pPr>
    </w:p>
    <w:p w14:paraId="6BCF5549" w14:textId="77777777" w:rsidR="00DA7737" w:rsidRDefault="00E051A5">
      <w:pPr>
        <w:widowControl w:val="0"/>
        <w:numPr>
          <w:ilvl w:val="0"/>
          <w:numId w:val="29"/>
        </w:numPr>
        <w:spacing w:line="276" w:lineRule="auto"/>
        <w:ind w:hanging="360"/>
        <w:contextualSpacing/>
      </w:pPr>
      <w:hyperlink w:anchor="h.nqywwi1pe5h2">
        <w:r w:rsidR="00854A13">
          <w:rPr>
            <w:color w:val="1155CC"/>
          </w:rPr>
          <w:t>EIDR ID</w:t>
        </w:r>
      </w:hyperlink>
    </w:p>
    <w:p w14:paraId="0C07B4F4" w14:textId="77777777" w:rsidR="00DA7737" w:rsidRDefault="00E051A5">
      <w:pPr>
        <w:widowControl w:val="0"/>
        <w:numPr>
          <w:ilvl w:val="0"/>
          <w:numId w:val="29"/>
        </w:numPr>
        <w:spacing w:line="276" w:lineRule="auto"/>
        <w:ind w:hanging="360"/>
        <w:contextualSpacing/>
      </w:pPr>
      <w:hyperlink w:anchor="h.o9yw508sg0ca">
        <w:r w:rsidR="00854A13">
          <w:rPr>
            <w:color w:val="1155CC"/>
          </w:rPr>
          <w:t>EIDR Manifestation Class</w:t>
        </w:r>
      </w:hyperlink>
    </w:p>
    <w:p w14:paraId="1EB5A99E" w14:textId="77777777" w:rsidR="00DA7737" w:rsidRDefault="00E051A5">
      <w:pPr>
        <w:widowControl w:val="0"/>
        <w:numPr>
          <w:ilvl w:val="0"/>
          <w:numId w:val="29"/>
        </w:numPr>
        <w:spacing w:line="276" w:lineRule="auto"/>
        <w:ind w:hanging="360"/>
        <w:contextualSpacing/>
      </w:pPr>
      <w:hyperlink w:anchor="h.lgsqpawfbii6">
        <w:r w:rsidR="00854A13">
          <w:rPr>
            <w:color w:val="1155CC"/>
          </w:rPr>
          <w:t>HD Level</w:t>
        </w:r>
      </w:hyperlink>
    </w:p>
    <w:p w14:paraId="3A38D5FC" w14:textId="77777777" w:rsidR="00DA7737" w:rsidRDefault="00E051A5">
      <w:pPr>
        <w:widowControl w:val="0"/>
        <w:numPr>
          <w:ilvl w:val="0"/>
          <w:numId w:val="29"/>
        </w:numPr>
        <w:spacing w:line="276" w:lineRule="auto"/>
        <w:ind w:hanging="360"/>
        <w:contextualSpacing/>
      </w:pPr>
      <w:hyperlink w:anchor="h.6drh00qg5nub">
        <w:r w:rsidR="00854A13">
          <w:rPr>
            <w:color w:val="1155CC"/>
          </w:rPr>
          <w:t>Duration</w:t>
        </w:r>
      </w:hyperlink>
    </w:p>
    <w:p w14:paraId="3175F83E" w14:textId="77777777" w:rsidR="00DA7737" w:rsidRDefault="00E051A5">
      <w:pPr>
        <w:widowControl w:val="0"/>
        <w:numPr>
          <w:ilvl w:val="0"/>
          <w:numId w:val="29"/>
        </w:numPr>
        <w:spacing w:line="276" w:lineRule="auto"/>
        <w:ind w:hanging="360"/>
        <w:contextualSpacing/>
      </w:pPr>
      <w:hyperlink w:anchor="h.i4aj9ef9kvj2">
        <w:r w:rsidR="00854A13">
          <w:rPr>
            <w:color w:val="1155CC"/>
          </w:rPr>
          <w:t>Size</w:t>
        </w:r>
      </w:hyperlink>
    </w:p>
    <w:p w14:paraId="15C1383F" w14:textId="77777777" w:rsidR="00DA7737" w:rsidRDefault="00E051A5">
      <w:pPr>
        <w:widowControl w:val="0"/>
        <w:numPr>
          <w:ilvl w:val="0"/>
          <w:numId w:val="29"/>
        </w:numPr>
        <w:spacing w:line="276" w:lineRule="auto"/>
        <w:ind w:hanging="360"/>
        <w:contextualSpacing/>
      </w:pPr>
      <w:hyperlink w:anchor="h.xv6l3wfjuayz">
        <w:r w:rsidR="00854A13">
          <w:rPr>
            <w:color w:val="1155CC"/>
          </w:rPr>
          <w:t>Container Type</w:t>
        </w:r>
      </w:hyperlink>
    </w:p>
    <w:p w14:paraId="30977492" w14:textId="77777777" w:rsidR="00DA7737" w:rsidRPr="00123100" w:rsidRDefault="00E051A5">
      <w:pPr>
        <w:widowControl w:val="0"/>
        <w:numPr>
          <w:ilvl w:val="0"/>
          <w:numId w:val="29"/>
        </w:numPr>
        <w:spacing w:line="276" w:lineRule="auto"/>
        <w:ind w:hanging="360"/>
        <w:contextualSpacing/>
        <w:rPr>
          <w:ins w:id="102" w:author="edgar" w:date="2017-05-25T09:52:00Z"/>
        </w:rPr>
      </w:pPr>
      <w:hyperlink w:anchor="h.ds8nnt8zopmr">
        <w:r w:rsidR="00854A13">
          <w:rPr>
            <w:color w:val="1155CC"/>
          </w:rPr>
          <w:t>Container Subtype</w:t>
        </w:r>
      </w:hyperlink>
    </w:p>
    <w:p w14:paraId="3D5FDAE8" w14:textId="77777777" w:rsidR="001B705D" w:rsidRPr="00123100" w:rsidRDefault="001B705D">
      <w:pPr>
        <w:widowControl w:val="0"/>
        <w:numPr>
          <w:ilvl w:val="0"/>
          <w:numId w:val="29"/>
        </w:numPr>
        <w:spacing w:line="276" w:lineRule="auto"/>
        <w:ind w:hanging="360"/>
        <w:contextualSpacing/>
        <w:rPr>
          <w:ins w:id="103" w:author="edgar" w:date="2017-05-25T09:53:00Z"/>
        </w:rPr>
      </w:pPr>
      <w:ins w:id="104" w:author="edgar" w:date="2017-05-25T09:52:00Z">
        <w:r>
          <w:rPr>
            <w:color w:val="1155CC"/>
          </w:rPr>
          <w:t xml:space="preserve">Repair </w:t>
        </w:r>
      </w:ins>
      <w:ins w:id="105" w:author="edgar" w:date="2017-05-25T09:53:00Z">
        <w:r>
          <w:rPr>
            <w:color w:val="1155CC"/>
          </w:rPr>
          <w:t>Identifier</w:t>
        </w:r>
      </w:ins>
    </w:p>
    <w:p w14:paraId="215DD644" w14:textId="77777777" w:rsidR="001B705D" w:rsidRDefault="001B705D">
      <w:pPr>
        <w:widowControl w:val="0"/>
        <w:numPr>
          <w:ilvl w:val="0"/>
          <w:numId w:val="29"/>
        </w:numPr>
        <w:spacing w:line="276" w:lineRule="auto"/>
        <w:ind w:hanging="360"/>
        <w:contextualSpacing/>
      </w:pPr>
      <w:ins w:id="106" w:author="edgar" w:date="2017-05-25T09:53:00Z">
        <w:r>
          <w:rPr>
            <w:color w:val="1155CC"/>
          </w:rPr>
          <w:t>Repair Description</w:t>
        </w:r>
      </w:ins>
    </w:p>
    <w:p w14:paraId="27F1BC55" w14:textId="77777777" w:rsidR="00DA7737" w:rsidRDefault="00E051A5">
      <w:pPr>
        <w:widowControl w:val="0"/>
        <w:numPr>
          <w:ilvl w:val="0"/>
          <w:numId w:val="29"/>
        </w:numPr>
        <w:spacing w:line="276" w:lineRule="auto"/>
        <w:ind w:hanging="360"/>
        <w:contextualSpacing/>
      </w:pPr>
      <w:hyperlink w:anchor="h.9ojncias38rq">
        <w:r w:rsidR="00854A13">
          <w:rPr>
            <w:color w:val="1155CC"/>
          </w:rPr>
          <w:t>MD5</w:t>
        </w:r>
      </w:hyperlink>
    </w:p>
    <w:p w14:paraId="7FD2C33F" w14:textId="77777777" w:rsidR="00DA7737" w:rsidRDefault="00E051A5">
      <w:pPr>
        <w:widowControl w:val="0"/>
        <w:numPr>
          <w:ilvl w:val="0"/>
          <w:numId w:val="29"/>
        </w:numPr>
        <w:spacing w:line="276" w:lineRule="auto"/>
        <w:ind w:hanging="360"/>
        <w:contextualSpacing/>
      </w:pPr>
      <w:hyperlink w:anchor="h.wrx6hd3emg96">
        <w:r w:rsidR="00854A13">
          <w:rPr>
            <w:color w:val="1155CC"/>
          </w:rPr>
          <w:t>Aliases</w:t>
        </w:r>
      </w:hyperlink>
    </w:p>
    <w:p w14:paraId="539934D5" w14:textId="77777777" w:rsidR="00DA7737" w:rsidRDefault="00854A13">
      <w:pPr>
        <w:pStyle w:val="Heading3"/>
        <w:contextualSpacing w:val="0"/>
      </w:pPr>
      <w:bookmarkStart w:id="107" w:name="h.q0660rlrf6d" w:colFirst="0" w:colLast="0"/>
      <w:bookmarkEnd w:id="107"/>
      <w:r>
        <w:t>Video Track Metadata</w:t>
      </w:r>
    </w:p>
    <w:p w14:paraId="378CAD6A" w14:textId="77777777" w:rsidR="00DA7737" w:rsidRDefault="00854A13">
      <w:pPr>
        <w:spacing w:line="276" w:lineRule="auto"/>
      </w:pPr>
      <w:r>
        <w:t>The following technical metadata fields describe the video tracks contained in the manifestation.</w:t>
      </w:r>
    </w:p>
    <w:p w14:paraId="2AE593C6" w14:textId="77777777" w:rsidR="00DA7737" w:rsidRDefault="00DA7737">
      <w:pPr>
        <w:spacing w:line="276" w:lineRule="auto"/>
      </w:pPr>
    </w:p>
    <w:p w14:paraId="4462EBB8" w14:textId="77777777" w:rsidR="00DA7737" w:rsidRDefault="00E051A5">
      <w:pPr>
        <w:widowControl w:val="0"/>
        <w:numPr>
          <w:ilvl w:val="0"/>
          <w:numId w:val="34"/>
        </w:numPr>
        <w:spacing w:line="276" w:lineRule="auto"/>
        <w:ind w:hanging="360"/>
        <w:contextualSpacing/>
      </w:pPr>
      <w:hyperlink w:anchor="h.m3dzmbh1ek9g">
        <w:r w:rsidR="00854A13">
          <w:rPr>
            <w:color w:val="1155CC"/>
          </w:rPr>
          <w:t>Screen Format</w:t>
        </w:r>
      </w:hyperlink>
      <w:r w:rsidR="00854A13">
        <w:t xml:space="preserve"> (inherited from Series)</w:t>
      </w:r>
    </w:p>
    <w:p w14:paraId="21F9D50D" w14:textId="77777777" w:rsidR="00DA7737" w:rsidRDefault="00E051A5">
      <w:pPr>
        <w:widowControl w:val="0"/>
        <w:numPr>
          <w:ilvl w:val="0"/>
          <w:numId w:val="34"/>
        </w:numPr>
        <w:spacing w:line="276" w:lineRule="auto"/>
        <w:ind w:hanging="360"/>
        <w:contextualSpacing/>
      </w:pPr>
      <w:hyperlink w:anchor="h.dicvw7mwf2ho">
        <w:r w:rsidR="00854A13">
          <w:rPr>
            <w:color w:val="1155CC"/>
          </w:rPr>
          <w:t>Video Track Type</w:t>
        </w:r>
      </w:hyperlink>
    </w:p>
    <w:p w14:paraId="086F1A16" w14:textId="77777777" w:rsidR="00DA7737" w:rsidRDefault="00E051A5">
      <w:pPr>
        <w:widowControl w:val="0"/>
        <w:numPr>
          <w:ilvl w:val="0"/>
          <w:numId w:val="34"/>
        </w:numPr>
        <w:spacing w:line="276" w:lineRule="auto"/>
        <w:ind w:hanging="360"/>
        <w:contextualSpacing/>
      </w:pPr>
      <w:hyperlink w:anchor="h.1ia0sgiovf4d">
        <w:r w:rsidR="00854A13">
          <w:rPr>
            <w:color w:val="1155CC"/>
          </w:rPr>
          <w:t>Video Codec</w:t>
        </w:r>
      </w:hyperlink>
    </w:p>
    <w:p w14:paraId="2948609C" w14:textId="77777777" w:rsidR="00DA7737" w:rsidRDefault="00E051A5">
      <w:pPr>
        <w:widowControl w:val="0"/>
        <w:numPr>
          <w:ilvl w:val="0"/>
          <w:numId w:val="34"/>
        </w:numPr>
        <w:spacing w:line="276" w:lineRule="auto"/>
        <w:ind w:hanging="360"/>
        <w:contextualSpacing/>
      </w:pPr>
      <w:hyperlink w:anchor="h.rluazil2w7hl">
        <w:r w:rsidR="00854A13">
          <w:rPr>
            <w:color w:val="1155CC"/>
          </w:rPr>
          <w:t>Video Codec Type</w:t>
        </w:r>
      </w:hyperlink>
    </w:p>
    <w:p w14:paraId="58AF175D" w14:textId="77777777" w:rsidR="00DA7737" w:rsidRDefault="00E051A5">
      <w:pPr>
        <w:widowControl w:val="0"/>
        <w:numPr>
          <w:ilvl w:val="0"/>
          <w:numId w:val="34"/>
        </w:numPr>
        <w:spacing w:line="276" w:lineRule="auto"/>
        <w:ind w:hanging="360"/>
        <w:contextualSpacing/>
      </w:pPr>
      <w:hyperlink w:anchor="h.5mxe8n25pn9y">
        <w:proofErr w:type="spellStart"/>
        <w:r w:rsidR="00854A13">
          <w:rPr>
            <w:color w:val="1155CC"/>
          </w:rPr>
          <w:t>MPEGProfile</w:t>
        </w:r>
        <w:proofErr w:type="spellEnd"/>
      </w:hyperlink>
    </w:p>
    <w:p w14:paraId="50202AB1" w14:textId="77777777" w:rsidR="00DA7737" w:rsidRDefault="00E051A5">
      <w:pPr>
        <w:widowControl w:val="0"/>
        <w:numPr>
          <w:ilvl w:val="0"/>
          <w:numId w:val="34"/>
        </w:numPr>
        <w:spacing w:line="276" w:lineRule="auto"/>
        <w:ind w:hanging="360"/>
        <w:contextualSpacing/>
      </w:pPr>
      <w:hyperlink w:anchor="h.xalm97tgvdo9">
        <w:proofErr w:type="spellStart"/>
        <w:r w:rsidR="00854A13">
          <w:rPr>
            <w:color w:val="1155CC"/>
          </w:rPr>
          <w:t>MPEGLevel</w:t>
        </w:r>
        <w:proofErr w:type="spellEnd"/>
      </w:hyperlink>
    </w:p>
    <w:p w14:paraId="7D12B551" w14:textId="77777777" w:rsidR="00DA7737" w:rsidRDefault="00E051A5">
      <w:pPr>
        <w:widowControl w:val="0"/>
        <w:numPr>
          <w:ilvl w:val="0"/>
          <w:numId w:val="34"/>
        </w:numPr>
        <w:spacing w:line="276" w:lineRule="auto"/>
        <w:ind w:hanging="360"/>
        <w:contextualSpacing/>
      </w:pPr>
      <w:hyperlink w:anchor="h.r5k6ykwisc">
        <w:r w:rsidR="00854A13">
          <w:rPr>
            <w:color w:val="1155CC"/>
          </w:rPr>
          <w:t>Video Bitrate Max</w:t>
        </w:r>
      </w:hyperlink>
    </w:p>
    <w:p w14:paraId="51C2EFA4" w14:textId="77777777" w:rsidR="00DA7737" w:rsidRDefault="00E051A5">
      <w:pPr>
        <w:widowControl w:val="0"/>
        <w:numPr>
          <w:ilvl w:val="0"/>
          <w:numId w:val="34"/>
        </w:numPr>
        <w:spacing w:line="276" w:lineRule="auto"/>
        <w:ind w:hanging="360"/>
        <w:contextualSpacing/>
      </w:pPr>
      <w:hyperlink w:anchor="h.a89dhab32ptg">
        <w:r w:rsidR="00854A13">
          <w:rPr>
            <w:color w:val="1155CC"/>
          </w:rPr>
          <w:t>Video Bitrate Average</w:t>
        </w:r>
      </w:hyperlink>
    </w:p>
    <w:p w14:paraId="3E70534D" w14:textId="77777777" w:rsidR="00DA7737" w:rsidRDefault="00E051A5">
      <w:pPr>
        <w:widowControl w:val="0"/>
        <w:numPr>
          <w:ilvl w:val="0"/>
          <w:numId w:val="34"/>
        </w:numPr>
        <w:spacing w:line="276" w:lineRule="auto"/>
        <w:ind w:hanging="360"/>
        <w:contextualSpacing/>
      </w:pPr>
      <w:hyperlink w:anchor="h.mebcd24hg7vv">
        <w:r w:rsidR="00854A13">
          <w:rPr>
            <w:color w:val="1155CC"/>
          </w:rPr>
          <w:t>Vertical Resolution</w:t>
        </w:r>
      </w:hyperlink>
    </w:p>
    <w:p w14:paraId="763879F3" w14:textId="77777777" w:rsidR="00DA7737" w:rsidRDefault="00E051A5">
      <w:pPr>
        <w:widowControl w:val="0"/>
        <w:numPr>
          <w:ilvl w:val="0"/>
          <w:numId w:val="34"/>
        </w:numPr>
        <w:spacing w:line="276" w:lineRule="auto"/>
        <w:ind w:hanging="360"/>
        <w:contextualSpacing/>
      </w:pPr>
      <w:hyperlink w:anchor="h.xqy7w8trbnn">
        <w:r w:rsidR="00854A13">
          <w:rPr>
            <w:color w:val="1155CC"/>
          </w:rPr>
          <w:t>Horizontal Resolution</w:t>
        </w:r>
      </w:hyperlink>
    </w:p>
    <w:p w14:paraId="6FAB5C55" w14:textId="77777777" w:rsidR="00DA7737" w:rsidRDefault="00E051A5">
      <w:pPr>
        <w:widowControl w:val="0"/>
        <w:numPr>
          <w:ilvl w:val="0"/>
          <w:numId w:val="34"/>
        </w:numPr>
        <w:spacing w:line="276" w:lineRule="auto"/>
        <w:ind w:hanging="360"/>
        <w:contextualSpacing/>
      </w:pPr>
      <w:hyperlink w:anchor="h.sgd6v248rjdf">
        <w:r w:rsidR="00854A13">
          <w:rPr>
            <w:color w:val="1155CC"/>
          </w:rPr>
          <w:t>Scan Type</w:t>
        </w:r>
      </w:hyperlink>
    </w:p>
    <w:p w14:paraId="1C0208DD" w14:textId="77777777" w:rsidR="00DA7737" w:rsidRDefault="00E051A5">
      <w:pPr>
        <w:widowControl w:val="0"/>
        <w:numPr>
          <w:ilvl w:val="0"/>
          <w:numId w:val="34"/>
        </w:numPr>
        <w:spacing w:line="276" w:lineRule="auto"/>
        <w:ind w:hanging="360"/>
        <w:contextualSpacing/>
      </w:pPr>
      <w:hyperlink w:anchor="h.6qcyu105oea">
        <w:r w:rsidR="00854A13">
          <w:rPr>
            <w:color w:val="1155CC"/>
          </w:rPr>
          <w:t>Frame Rate</w:t>
        </w:r>
      </w:hyperlink>
    </w:p>
    <w:p w14:paraId="151AD3FD" w14:textId="77777777" w:rsidR="00DA7737" w:rsidRDefault="00E051A5">
      <w:pPr>
        <w:widowControl w:val="0"/>
        <w:numPr>
          <w:ilvl w:val="0"/>
          <w:numId w:val="34"/>
        </w:numPr>
        <w:spacing w:line="276" w:lineRule="auto"/>
        <w:ind w:hanging="360"/>
        <w:contextualSpacing/>
      </w:pPr>
      <w:hyperlink w:anchor="h.1a5avy60lflb">
        <w:r w:rsidR="00854A13">
          <w:rPr>
            <w:color w:val="1155CC"/>
          </w:rPr>
          <w:t>Field Dominance</w:t>
        </w:r>
      </w:hyperlink>
    </w:p>
    <w:p w14:paraId="4143523F" w14:textId="77777777" w:rsidR="00DA7737" w:rsidRDefault="00E051A5">
      <w:pPr>
        <w:widowControl w:val="0"/>
        <w:numPr>
          <w:ilvl w:val="0"/>
          <w:numId w:val="34"/>
        </w:numPr>
        <w:spacing w:line="276" w:lineRule="auto"/>
        <w:ind w:hanging="360"/>
        <w:contextualSpacing/>
      </w:pPr>
      <w:hyperlink w:anchor="h.712skwtm2fbw">
        <w:r w:rsidR="00854A13">
          <w:rPr>
            <w:color w:val="1155CC"/>
          </w:rPr>
          <w:t>Chroma Subsampling</w:t>
        </w:r>
      </w:hyperlink>
    </w:p>
    <w:p w14:paraId="4EB723B6" w14:textId="77777777" w:rsidR="00DA7737" w:rsidRDefault="00E051A5">
      <w:pPr>
        <w:widowControl w:val="0"/>
        <w:numPr>
          <w:ilvl w:val="0"/>
          <w:numId w:val="34"/>
        </w:numPr>
        <w:spacing w:line="276" w:lineRule="auto"/>
        <w:ind w:hanging="360"/>
        <w:contextualSpacing/>
      </w:pPr>
      <w:hyperlink w:anchor="h.daa2mtnpiuzq">
        <w:r w:rsidR="00854A13">
          <w:rPr>
            <w:color w:val="1155CC"/>
          </w:rPr>
          <w:t>Color Space</w:t>
        </w:r>
      </w:hyperlink>
    </w:p>
    <w:p w14:paraId="62E1DB60" w14:textId="77777777" w:rsidR="00DA7737" w:rsidRDefault="00E051A5">
      <w:pPr>
        <w:widowControl w:val="0"/>
        <w:numPr>
          <w:ilvl w:val="0"/>
          <w:numId w:val="34"/>
        </w:numPr>
        <w:spacing w:line="276" w:lineRule="auto"/>
        <w:ind w:hanging="360"/>
        <w:contextualSpacing/>
      </w:pPr>
      <w:hyperlink w:anchor="h.iup1xw7ohnqo">
        <w:r w:rsidR="00854A13">
          <w:rPr>
            <w:color w:val="1155CC"/>
          </w:rPr>
          <w:t>Closed Subtitles</w:t>
        </w:r>
      </w:hyperlink>
    </w:p>
    <w:p w14:paraId="0DA9DF0D" w14:textId="77777777" w:rsidR="00DA7737" w:rsidRDefault="00E051A5">
      <w:pPr>
        <w:widowControl w:val="0"/>
        <w:numPr>
          <w:ilvl w:val="0"/>
          <w:numId w:val="34"/>
        </w:numPr>
        <w:spacing w:line="276" w:lineRule="auto"/>
        <w:ind w:hanging="360"/>
        <w:contextualSpacing/>
      </w:pPr>
      <w:hyperlink w:anchor="h.38zprexhheb">
        <w:r w:rsidR="00854A13">
          <w:rPr>
            <w:color w:val="1155CC"/>
          </w:rPr>
          <w:t>Closed Subtitles Language</w:t>
        </w:r>
      </w:hyperlink>
    </w:p>
    <w:p w14:paraId="48DE9BC9" w14:textId="77777777" w:rsidR="00DA7737" w:rsidRDefault="00E051A5">
      <w:pPr>
        <w:widowControl w:val="0"/>
        <w:numPr>
          <w:ilvl w:val="0"/>
          <w:numId w:val="34"/>
        </w:numPr>
        <w:spacing w:line="276" w:lineRule="auto"/>
        <w:ind w:hanging="360"/>
        <w:contextualSpacing/>
      </w:pPr>
      <w:hyperlink w:anchor="h.j1a1iz5i0waf">
        <w:r w:rsidR="00854A13">
          <w:rPr>
            <w:color w:val="1155CC"/>
          </w:rPr>
          <w:t>Start of Message</w:t>
        </w:r>
      </w:hyperlink>
    </w:p>
    <w:p w14:paraId="1F0B525A" w14:textId="77777777" w:rsidR="00DA7737" w:rsidRDefault="00E051A5">
      <w:pPr>
        <w:widowControl w:val="0"/>
        <w:numPr>
          <w:ilvl w:val="0"/>
          <w:numId w:val="34"/>
        </w:numPr>
        <w:spacing w:line="276" w:lineRule="auto"/>
        <w:ind w:hanging="360"/>
        <w:contextualSpacing/>
      </w:pPr>
      <w:hyperlink w:anchor="h.xlst1anbin83">
        <w:r w:rsidR="00854A13">
          <w:rPr>
            <w:color w:val="1155CC"/>
          </w:rPr>
          <w:t>End of Message</w:t>
        </w:r>
      </w:hyperlink>
    </w:p>
    <w:p w14:paraId="1063027E" w14:textId="77777777" w:rsidR="00DA7737" w:rsidRDefault="00854A13">
      <w:pPr>
        <w:pStyle w:val="Heading3"/>
        <w:contextualSpacing w:val="0"/>
      </w:pPr>
      <w:bookmarkStart w:id="108" w:name="h.ot4g311ftzrk" w:colFirst="0" w:colLast="0"/>
      <w:bookmarkEnd w:id="108"/>
      <w:r>
        <w:t>Audio Track Metadata</w:t>
      </w:r>
    </w:p>
    <w:p w14:paraId="41634D4D" w14:textId="77777777" w:rsidR="00DA7737" w:rsidRDefault="00854A13">
      <w:pPr>
        <w:spacing w:line="276" w:lineRule="auto"/>
      </w:pPr>
      <w:r>
        <w:t>The following technical metadata fields describe the audio tracks contained in the Manifestation.</w:t>
      </w:r>
    </w:p>
    <w:p w14:paraId="19995F49" w14:textId="77777777" w:rsidR="00DA7737" w:rsidRDefault="00DA7737">
      <w:pPr>
        <w:spacing w:line="276" w:lineRule="auto"/>
      </w:pPr>
    </w:p>
    <w:p w14:paraId="2BE944F8" w14:textId="77777777" w:rsidR="00DA7737" w:rsidRDefault="00E051A5">
      <w:pPr>
        <w:widowControl w:val="0"/>
        <w:numPr>
          <w:ilvl w:val="0"/>
          <w:numId w:val="15"/>
        </w:numPr>
        <w:spacing w:line="276" w:lineRule="auto"/>
        <w:ind w:hanging="360"/>
        <w:contextualSpacing/>
      </w:pPr>
      <w:hyperlink w:anchor="h.evkdozt72plv">
        <w:r w:rsidR="00854A13">
          <w:rPr>
            <w:color w:val="1155CC"/>
          </w:rPr>
          <w:t>Primary Language</w:t>
        </w:r>
      </w:hyperlink>
      <w:r w:rsidR="00854A13">
        <w:t xml:space="preserve"> (inherited from Series)</w:t>
      </w:r>
    </w:p>
    <w:p w14:paraId="2F07A294" w14:textId="77777777" w:rsidR="00DA7737" w:rsidRDefault="00E051A5">
      <w:pPr>
        <w:widowControl w:val="0"/>
        <w:numPr>
          <w:ilvl w:val="0"/>
          <w:numId w:val="15"/>
        </w:numPr>
        <w:spacing w:line="276" w:lineRule="auto"/>
        <w:ind w:hanging="360"/>
        <w:contextualSpacing/>
      </w:pPr>
      <w:hyperlink w:anchor="h.j6cli5byuilw">
        <w:r w:rsidR="00854A13">
          <w:rPr>
            <w:color w:val="1155CC"/>
          </w:rPr>
          <w:t>Track Reference</w:t>
        </w:r>
      </w:hyperlink>
    </w:p>
    <w:p w14:paraId="52F4E25A" w14:textId="77777777" w:rsidR="00DA7737" w:rsidRDefault="00E051A5">
      <w:pPr>
        <w:widowControl w:val="0"/>
        <w:numPr>
          <w:ilvl w:val="0"/>
          <w:numId w:val="15"/>
        </w:numPr>
        <w:spacing w:line="276" w:lineRule="auto"/>
        <w:ind w:hanging="360"/>
        <w:contextualSpacing/>
      </w:pPr>
      <w:hyperlink w:anchor="h.u6fvj53t1a82">
        <w:r w:rsidR="00854A13">
          <w:rPr>
            <w:color w:val="1155CC"/>
          </w:rPr>
          <w:t>Track Description</w:t>
        </w:r>
      </w:hyperlink>
    </w:p>
    <w:p w14:paraId="179C87B1" w14:textId="77777777" w:rsidR="00DA7737" w:rsidRDefault="00E051A5">
      <w:pPr>
        <w:widowControl w:val="0"/>
        <w:numPr>
          <w:ilvl w:val="0"/>
          <w:numId w:val="15"/>
        </w:numPr>
        <w:spacing w:line="276" w:lineRule="auto"/>
        <w:ind w:hanging="360"/>
        <w:contextualSpacing/>
      </w:pPr>
      <w:hyperlink w:anchor="h.xymmpru4d1uv">
        <w:r w:rsidR="00854A13">
          <w:rPr>
            <w:color w:val="1155CC"/>
          </w:rPr>
          <w:t>Audio Track Type</w:t>
        </w:r>
      </w:hyperlink>
    </w:p>
    <w:p w14:paraId="6B0E417A" w14:textId="77777777" w:rsidR="00DA7737" w:rsidRDefault="00E051A5">
      <w:pPr>
        <w:widowControl w:val="0"/>
        <w:numPr>
          <w:ilvl w:val="0"/>
          <w:numId w:val="15"/>
        </w:numPr>
        <w:spacing w:line="276" w:lineRule="auto"/>
        <w:ind w:hanging="360"/>
        <w:contextualSpacing/>
      </w:pPr>
      <w:hyperlink w:anchor="h.h131vnemzwhd">
        <w:r w:rsidR="00854A13">
          <w:rPr>
            <w:color w:val="1155CC"/>
          </w:rPr>
          <w:t>Audio Dubbed</w:t>
        </w:r>
      </w:hyperlink>
    </w:p>
    <w:p w14:paraId="1CF2DDA8" w14:textId="77777777" w:rsidR="00DA7737" w:rsidRDefault="00E051A5">
      <w:pPr>
        <w:widowControl w:val="0"/>
        <w:numPr>
          <w:ilvl w:val="0"/>
          <w:numId w:val="15"/>
        </w:numPr>
        <w:spacing w:line="276" w:lineRule="auto"/>
        <w:ind w:hanging="360"/>
        <w:contextualSpacing/>
      </w:pPr>
      <w:hyperlink w:anchor="h.jovih2lnc35x">
        <w:r w:rsidR="00854A13">
          <w:rPr>
            <w:color w:val="1155CC"/>
          </w:rPr>
          <w:t>Audio Codec</w:t>
        </w:r>
      </w:hyperlink>
    </w:p>
    <w:p w14:paraId="2C2E4515" w14:textId="77777777" w:rsidR="00DA7737" w:rsidRDefault="00E051A5">
      <w:pPr>
        <w:widowControl w:val="0"/>
        <w:numPr>
          <w:ilvl w:val="0"/>
          <w:numId w:val="15"/>
        </w:numPr>
        <w:spacing w:line="276" w:lineRule="auto"/>
        <w:ind w:hanging="360"/>
        <w:contextualSpacing/>
      </w:pPr>
      <w:hyperlink w:anchor="h.v268x813jysx">
        <w:r w:rsidR="00854A13">
          <w:rPr>
            <w:color w:val="1155CC"/>
          </w:rPr>
          <w:t>Audio Codec Type</w:t>
        </w:r>
      </w:hyperlink>
    </w:p>
    <w:p w14:paraId="061D024F" w14:textId="77777777" w:rsidR="00DA7737" w:rsidRDefault="00E051A5">
      <w:pPr>
        <w:widowControl w:val="0"/>
        <w:numPr>
          <w:ilvl w:val="0"/>
          <w:numId w:val="15"/>
        </w:numPr>
        <w:spacing w:line="276" w:lineRule="auto"/>
        <w:ind w:hanging="360"/>
        <w:contextualSpacing/>
      </w:pPr>
      <w:hyperlink w:anchor="h.zhuezk8v11sz">
        <w:r w:rsidR="00854A13">
          <w:rPr>
            <w:color w:val="1155CC"/>
          </w:rPr>
          <w:t>Audio Bitrate Max</w:t>
        </w:r>
      </w:hyperlink>
    </w:p>
    <w:p w14:paraId="21EE55B6" w14:textId="77777777" w:rsidR="00DA7737" w:rsidRDefault="00E051A5">
      <w:pPr>
        <w:widowControl w:val="0"/>
        <w:numPr>
          <w:ilvl w:val="0"/>
          <w:numId w:val="15"/>
        </w:numPr>
        <w:spacing w:line="276" w:lineRule="auto"/>
        <w:ind w:hanging="360"/>
        <w:contextualSpacing/>
      </w:pPr>
      <w:hyperlink w:anchor="h.wlwve6xl1o0">
        <w:r w:rsidR="00854A13">
          <w:rPr>
            <w:color w:val="1155CC"/>
          </w:rPr>
          <w:t>Audio Bitrate Average</w:t>
        </w:r>
      </w:hyperlink>
    </w:p>
    <w:p w14:paraId="4F5AE5C2" w14:textId="77777777" w:rsidR="00DA7737" w:rsidRDefault="00E051A5">
      <w:pPr>
        <w:widowControl w:val="0"/>
        <w:numPr>
          <w:ilvl w:val="0"/>
          <w:numId w:val="15"/>
        </w:numPr>
        <w:spacing w:line="276" w:lineRule="auto"/>
        <w:ind w:hanging="360"/>
        <w:contextualSpacing/>
      </w:pPr>
      <w:hyperlink w:anchor="h.i7ttz5jmzqye">
        <w:r w:rsidR="00854A13">
          <w:rPr>
            <w:color w:val="1155CC"/>
          </w:rPr>
          <w:t>Audio Bit Depth</w:t>
        </w:r>
      </w:hyperlink>
    </w:p>
    <w:p w14:paraId="6D2D179E" w14:textId="77777777" w:rsidR="00DA7737" w:rsidRDefault="00E051A5">
      <w:pPr>
        <w:widowControl w:val="0"/>
        <w:numPr>
          <w:ilvl w:val="0"/>
          <w:numId w:val="15"/>
        </w:numPr>
        <w:spacing w:line="276" w:lineRule="auto"/>
        <w:ind w:hanging="360"/>
        <w:contextualSpacing/>
        <w:rPr>
          <w:color w:val="1155CC"/>
        </w:rPr>
      </w:pPr>
      <w:hyperlink w:anchor="h.ulj2ovb9526k">
        <w:r w:rsidR="00854A13">
          <w:rPr>
            <w:color w:val="1155CC"/>
          </w:rPr>
          <w:t>Variable Bit Rate</w:t>
        </w:r>
      </w:hyperlink>
    </w:p>
    <w:p w14:paraId="75F007EC" w14:textId="77777777" w:rsidR="00DA7737" w:rsidRDefault="00E051A5">
      <w:pPr>
        <w:widowControl w:val="0"/>
        <w:numPr>
          <w:ilvl w:val="0"/>
          <w:numId w:val="15"/>
        </w:numPr>
        <w:spacing w:line="276" w:lineRule="auto"/>
        <w:ind w:hanging="360"/>
        <w:contextualSpacing/>
      </w:pPr>
      <w:hyperlink w:anchor="h.pwydbv5wn2be">
        <w:r w:rsidR="00854A13">
          <w:rPr>
            <w:color w:val="1155CC"/>
          </w:rPr>
          <w:t>Sample Rate</w:t>
        </w:r>
      </w:hyperlink>
    </w:p>
    <w:p w14:paraId="146CEEEF" w14:textId="77777777" w:rsidR="00DA7737" w:rsidRDefault="00E051A5">
      <w:pPr>
        <w:widowControl w:val="0"/>
        <w:numPr>
          <w:ilvl w:val="0"/>
          <w:numId w:val="15"/>
        </w:numPr>
        <w:spacing w:line="276" w:lineRule="auto"/>
        <w:ind w:hanging="360"/>
        <w:contextualSpacing/>
      </w:pPr>
      <w:hyperlink w:anchor="h.8v1gwflf4u70">
        <w:r w:rsidR="00854A13">
          <w:rPr>
            <w:color w:val="1155CC"/>
          </w:rPr>
          <w:t>Channels</w:t>
        </w:r>
      </w:hyperlink>
    </w:p>
    <w:p w14:paraId="32170697" w14:textId="77777777" w:rsidR="00DA7737" w:rsidRDefault="00E051A5">
      <w:pPr>
        <w:widowControl w:val="0"/>
        <w:numPr>
          <w:ilvl w:val="0"/>
          <w:numId w:val="15"/>
        </w:numPr>
        <w:spacing w:line="276" w:lineRule="auto"/>
        <w:ind w:hanging="360"/>
        <w:contextualSpacing/>
      </w:pPr>
      <w:hyperlink w:anchor="h.yazopzdf476o">
        <w:r w:rsidR="00854A13">
          <w:rPr>
            <w:color w:val="1155CC"/>
          </w:rPr>
          <w:t>Channel #</w:t>
        </w:r>
      </w:hyperlink>
    </w:p>
    <w:p w14:paraId="38649870" w14:textId="77777777" w:rsidR="00DA7737" w:rsidRDefault="00E051A5">
      <w:pPr>
        <w:widowControl w:val="0"/>
        <w:numPr>
          <w:ilvl w:val="0"/>
          <w:numId w:val="15"/>
        </w:numPr>
        <w:spacing w:line="276" w:lineRule="auto"/>
        <w:ind w:hanging="360"/>
        <w:contextualSpacing/>
      </w:pPr>
      <w:hyperlink w:anchor="h.wmxozzespv5s">
        <w:r w:rsidR="00854A13">
          <w:rPr>
            <w:color w:val="1155CC"/>
          </w:rPr>
          <w:t>Loudness</w:t>
        </w:r>
      </w:hyperlink>
    </w:p>
    <w:p w14:paraId="0638C267" w14:textId="77777777" w:rsidR="00DA7737" w:rsidRDefault="00E051A5">
      <w:pPr>
        <w:widowControl w:val="0"/>
        <w:numPr>
          <w:ilvl w:val="0"/>
          <w:numId w:val="15"/>
        </w:numPr>
        <w:spacing w:line="276" w:lineRule="auto"/>
        <w:ind w:hanging="360"/>
        <w:contextualSpacing/>
      </w:pPr>
      <w:hyperlink w:anchor="h.cjfxvn5aaewh">
        <w:r w:rsidR="00854A13">
          <w:rPr>
            <w:color w:val="1155CC"/>
          </w:rPr>
          <w:t>Dial Norm</w:t>
        </w:r>
      </w:hyperlink>
    </w:p>
    <w:p w14:paraId="4A86A85B" w14:textId="77777777" w:rsidR="00DA7737" w:rsidRDefault="00E051A5">
      <w:pPr>
        <w:widowControl w:val="0"/>
        <w:numPr>
          <w:ilvl w:val="0"/>
          <w:numId w:val="15"/>
        </w:numPr>
        <w:spacing w:line="276" w:lineRule="auto"/>
        <w:ind w:hanging="360"/>
        <w:contextualSpacing/>
      </w:pPr>
      <w:hyperlink w:anchor="h.3ol6r217a5v1">
        <w:r w:rsidR="00854A13">
          <w:rPr>
            <w:color w:val="1155CC"/>
          </w:rPr>
          <w:t>Audio Track Duration</w:t>
        </w:r>
      </w:hyperlink>
    </w:p>
    <w:p w14:paraId="2AF59B14" w14:textId="77777777" w:rsidR="00DA7737" w:rsidRDefault="00854A13">
      <w:pPr>
        <w:pStyle w:val="Heading3"/>
        <w:contextualSpacing w:val="0"/>
      </w:pPr>
      <w:bookmarkStart w:id="109" w:name="h.pc3athkr908p" w:colFirst="0" w:colLast="0"/>
      <w:bookmarkEnd w:id="109"/>
      <w:r>
        <w:t>Subtitle Metadata</w:t>
      </w:r>
    </w:p>
    <w:p w14:paraId="2B4B16F3" w14:textId="77777777" w:rsidR="00DA7737" w:rsidRDefault="00E051A5">
      <w:pPr>
        <w:widowControl w:val="0"/>
        <w:numPr>
          <w:ilvl w:val="0"/>
          <w:numId w:val="16"/>
        </w:numPr>
        <w:spacing w:line="276" w:lineRule="auto"/>
        <w:ind w:hanging="360"/>
        <w:contextualSpacing/>
      </w:pPr>
      <w:hyperlink w:anchor="h.u6fvj53t1a82">
        <w:r w:rsidR="00854A13">
          <w:rPr>
            <w:color w:val="1155CC"/>
          </w:rPr>
          <w:t>Track Description</w:t>
        </w:r>
      </w:hyperlink>
    </w:p>
    <w:p w14:paraId="7ABC2318" w14:textId="77777777" w:rsidR="00DA7737" w:rsidRDefault="00E051A5">
      <w:pPr>
        <w:widowControl w:val="0"/>
        <w:numPr>
          <w:ilvl w:val="0"/>
          <w:numId w:val="16"/>
        </w:numPr>
        <w:spacing w:line="276" w:lineRule="auto"/>
        <w:ind w:hanging="360"/>
        <w:contextualSpacing/>
      </w:pPr>
      <w:hyperlink w:anchor="h.si2tkyg2ydb5">
        <w:r w:rsidR="00854A13">
          <w:rPr>
            <w:color w:val="1155CC"/>
          </w:rPr>
          <w:t>Subtitle Type</w:t>
        </w:r>
      </w:hyperlink>
    </w:p>
    <w:p w14:paraId="1E9B401D" w14:textId="77777777" w:rsidR="00DA7737" w:rsidRDefault="00E051A5">
      <w:pPr>
        <w:widowControl w:val="0"/>
        <w:numPr>
          <w:ilvl w:val="0"/>
          <w:numId w:val="16"/>
        </w:numPr>
        <w:spacing w:line="276" w:lineRule="auto"/>
        <w:ind w:hanging="360"/>
        <w:contextualSpacing/>
      </w:pPr>
      <w:hyperlink w:anchor="h.osbrbyqm7m8o">
        <w:r w:rsidR="00854A13">
          <w:rPr>
            <w:color w:val="1155CC"/>
          </w:rPr>
          <w:t>Subtitle Format Type</w:t>
        </w:r>
      </w:hyperlink>
    </w:p>
    <w:p w14:paraId="44F75DB2" w14:textId="77777777" w:rsidR="00DA7737" w:rsidRDefault="00E051A5">
      <w:pPr>
        <w:widowControl w:val="0"/>
        <w:numPr>
          <w:ilvl w:val="0"/>
          <w:numId w:val="16"/>
        </w:numPr>
        <w:spacing w:line="276" w:lineRule="auto"/>
        <w:ind w:hanging="360"/>
        <w:contextualSpacing/>
      </w:pPr>
      <w:hyperlink w:anchor="h.evkdozt72plv">
        <w:r w:rsidR="00854A13">
          <w:rPr>
            <w:color w:val="1155CC"/>
          </w:rPr>
          <w:t>Subtitle Language</w:t>
        </w:r>
      </w:hyperlink>
    </w:p>
    <w:p w14:paraId="60D2423D" w14:textId="77777777" w:rsidR="00DA7737" w:rsidRDefault="00E051A5">
      <w:pPr>
        <w:widowControl w:val="0"/>
        <w:numPr>
          <w:ilvl w:val="0"/>
          <w:numId w:val="16"/>
        </w:numPr>
        <w:spacing w:line="276" w:lineRule="auto"/>
        <w:ind w:hanging="360"/>
        <w:contextualSpacing/>
      </w:pPr>
      <w:hyperlink w:anchor="h.j6cli5byuilw">
        <w:r w:rsidR="00854A13">
          <w:rPr>
            <w:color w:val="1155CC"/>
          </w:rPr>
          <w:t>Track Reference</w:t>
        </w:r>
      </w:hyperlink>
    </w:p>
    <w:p w14:paraId="7D44106C" w14:textId="77777777" w:rsidR="00DA7737" w:rsidRDefault="00DA7737">
      <w:pPr>
        <w:pStyle w:val="Heading1"/>
        <w:spacing w:line="276" w:lineRule="auto"/>
        <w:contextualSpacing w:val="0"/>
      </w:pPr>
      <w:bookmarkStart w:id="110" w:name="h.7o7p3xbayhc9" w:colFirst="0" w:colLast="0"/>
      <w:bookmarkEnd w:id="110"/>
    </w:p>
    <w:p w14:paraId="3736FF83" w14:textId="77777777" w:rsidR="00DA7737" w:rsidRDefault="00854A13">
      <w:r>
        <w:br w:type="page"/>
      </w:r>
    </w:p>
    <w:p w14:paraId="53F51D3B" w14:textId="77777777" w:rsidR="00DA7737" w:rsidRDefault="00DA7737">
      <w:pPr>
        <w:pStyle w:val="Heading1"/>
        <w:spacing w:line="276" w:lineRule="auto"/>
        <w:contextualSpacing w:val="0"/>
      </w:pPr>
      <w:bookmarkStart w:id="111" w:name="h.u1t5o7nyvboe" w:colFirst="0" w:colLast="0"/>
      <w:bookmarkEnd w:id="111"/>
    </w:p>
    <w:p w14:paraId="7D6F35B3" w14:textId="77777777" w:rsidR="00DA7737" w:rsidRDefault="00854A13">
      <w:pPr>
        <w:pStyle w:val="Heading1"/>
        <w:spacing w:line="276" w:lineRule="auto"/>
        <w:contextualSpacing w:val="0"/>
      </w:pPr>
      <w:bookmarkStart w:id="112" w:name="h.u23nvz3mg184" w:colFirst="0" w:colLast="0"/>
      <w:bookmarkEnd w:id="112"/>
      <w:r>
        <w:rPr>
          <w:color w:val="0077C0"/>
        </w:rPr>
        <w:t>4</w:t>
      </w:r>
      <w:r>
        <w:rPr>
          <w:color w:val="0077C0"/>
        </w:rPr>
        <w:tab/>
        <w:t>Core Business Metadata</w:t>
      </w:r>
    </w:p>
    <w:p w14:paraId="2E6C08FE" w14:textId="77777777" w:rsidR="00DA7737" w:rsidRDefault="00854A13">
      <w:pPr>
        <w:spacing w:line="276" w:lineRule="auto"/>
      </w:pPr>
      <w:r>
        <w:t xml:space="preserve">Organizations and Credits are business concepts that can be associated with each of the content concepts described in </w:t>
      </w:r>
      <w:hyperlink w:anchor="h.vnrt8875y8x6">
        <w:r>
          <w:rPr>
            <w:color w:val="1155CC"/>
            <w:u w:val="single"/>
          </w:rPr>
          <w:t>Section 2: Core Content Metadata</w:t>
        </w:r>
      </w:hyperlink>
      <w:r>
        <w:t xml:space="preserve">. </w:t>
      </w:r>
    </w:p>
    <w:p w14:paraId="01A1C095" w14:textId="77777777" w:rsidR="00DA7737" w:rsidRDefault="00DA7737">
      <w:pPr>
        <w:spacing w:line="276" w:lineRule="auto"/>
      </w:pPr>
    </w:p>
    <w:p w14:paraId="3565D278" w14:textId="77777777" w:rsidR="00DA7737" w:rsidRDefault="00854A13">
      <w:pPr>
        <w:spacing w:line="276" w:lineRule="auto"/>
      </w:pPr>
      <w:r>
        <w:t xml:space="preserve">The basic relationships between Organizations, Credits, and the abstract content models are described in </w:t>
      </w:r>
      <w:hyperlink w:anchor="h.l38x7xmap15">
        <w:r>
          <w:rPr>
            <w:color w:val="1155CC"/>
            <w:u w:val="single"/>
          </w:rPr>
          <w:t>Figure 2</w:t>
        </w:r>
      </w:hyperlink>
      <w:r>
        <w:t>.</w:t>
      </w:r>
    </w:p>
    <w:p w14:paraId="1E48243B" w14:textId="77777777" w:rsidR="00DA7737" w:rsidRDefault="00854A13">
      <w:pPr>
        <w:pStyle w:val="Heading4"/>
        <w:contextualSpacing w:val="0"/>
        <w:jc w:val="center"/>
      </w:pPr>
      <w:bookmarkStart w:id="113" w:name="h.l38x7xmap15" w:colFirst="0" w:colLast="0"/>
      <w:bookmarkEnd w:id="113"/>
      <w:r>
        <w:t xml:space="preserve">Figure 2: Metadata Relationships </w:t>
      </w:r>
      <w:proofErr w:type="gramStart"/>
      <w:r>
        <w:t>Between</w:t>
      </w:r>
      <w:proofErr w:type="gramEnd"/>
      <w:r>
        <w:t xml:space="preserve"> Organizations, Content, and Credits</w:t>
      </w:r>
    </w:p>
    <w:p w14:paraId="50A2BA2F" w14:textId="77777777" w:rsidR="00DA7737" w:rsidRDefault="00DA7737">
      <w:pPr>
        <w:spacing w:line="276" w:lineRule="auto"/>
      </w:pPr>
    </w:p>
    <w:p w14:paraId="0DCD733F" w14:textId="77777777" w:rsidR="00DA7737" w:rsidRDefault="00854A13">
      <w:pPr>
        <w:spacing w:line="276" w:lineRule="auto"/>
        <w:jc w:val="center"/>
      </w:pPr>
      <w:r>
        <w:rPr>
          <w:noProof/>
        </w:rPr>
        <w:drawing>
          <wp:inline distT="19050" distB="19050" distL="19050" distR="19050" wp14:anchorId="1E400568" wp14:editId="191C341C">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4762500" cy="1117600"/>
                    </a:xfrm>
                    <a:prstGeom prst="rect">
                      <a:avLst/>
                    </a:prstGeom>
                    <a:ln/>
                  </pic:spPr>
                </pic:pic>
              </a:graphicData>
            </a:graphic>
          </wp:inline>
        </w:drawing>
      </w:r>
    </w:p>
    <w:p w14:paraId="1DCAE705" w14:textId="77777777" w:rsidR="00DA7737" w:rsidRDefault="00854A13">
      <w:pPr>
        <w:spacing w:line="276" w:lineRule="auto"/>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14:paraId="0C0D67F6" w14:textId="77777777" w:rsidR="00DA7737" w:rsidRDefault="00DA7737">
      <w:pPr>
        <w:spacing w:line="276" w:lineRule="auto"/>
      </w:pPr>
    </w:p>
    <w:p w14:paraId="795A043B" w14:textId="77777777" w:rsidR="00DA7737" w:rsidRDefault="00854A13">
      <w:pPr>
        <w:spacing w:line="276" w:lineRule="auto"/>
      </w:pPr>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14:paraId="0D6150A9" w14:textId="77777777" w:rsidR="00DA7737" w:rsidRDefault="00854A13">
      <w:pPr>
        <w:pStyle w:val="Heading4"/>
        <w:contextualSpacing w:val="0"/>
        <w:jc w:val="center"/>
      </w:pPr>
      <w:bookmarkStart w:id="114" w:name="h.rq3l0xzd1c14" w:colFirst="0" w:colLast="0"/>
      <w:bookmarkEnd w:id="114"/>
      <w:r>
        <w:t>Figure 3: Example of Multiple Content Concepts, Organizations, and Credits</w:t>
      </w:r>
    </w:p>
    <w:p w14:paraId="6960155F" w14:textId="77777777" w:rsidR="00DA7737" w:rsidRDefault="00854A13">
      <w:pPr>
        <w:spacing w:line="276" w:lineRule="auto"/>
        <w:jc w:val="center"/>
      </w:pPr>
      <w:r>
        <w:rPr>
          <w:noProof/>
        </w:rPr>
        <w:drawing>
          <wp:inline distT="19050" distB="19050" distL="19050" distR="19050" wp14:anchorId="6A07DB07" wp14:editId="4A6A98F9">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rcRect/>
                    <a:stretch>
                      <a:fillRect/>
                    </a:stretch>
                  </pic:blipFill>
                  <pic:spPr>
                    <a:xfrm>
                      <a:off x="0" y="0"/>
                      <a:ext cx="4762500" cy="2628900"/>
                    </a:xfrm>
                    <a:prstGeom prst="rect">
                      <a:avLst/>
                    </a:prstGeom>
                    <a:ln/>
                  </pic:spPr>
                </pic:pic>
              </a:graphicData>
            </a:graphic>
          </wp:inline>
        </w:drawing>
      </w:r>
    </w:p>
    <w:p w14:paraId="2620BD46" w14:textId="77777777" w:rsidR="00DA7737" w:rsidRDefault="00854A13">
      <w:pPr>
        <w:spacing w:line="276" w:lineRule="auto"/>
        <w:jc w:val="center"/>
      </w:pPr>
      <w:r>
        <w:rPr>
          <w:color w:val="666666"/>
          <w:sz w:val="20"/>
          <w:szCs w:val="20"/>
        </w:rPr>
        <w:t>This web illustrates how Credits and Organizations can be associated with multiple content concepts.</w:t>
      </w:r>
    </w:p>
    <w:p w14:paraId="5109DF26" w14:textId="77777777" w:rsidR="00DA7737" w:rsidRDefault="00854A13">
      <w:pPr>
        <w:pStyle w:val="Heading2"/>
        <w:contextualSpacing w:val="0"/>
      </w:pPr>
      <w:bookmarkStart w:id="115" w:name="h.vbqjeax3u8mf" w:colFirst="0" w:colLast="0"/>
      <w:bookmarkEnd w:id="115"/>
      <w:r>
        <w:lastRenderedPageBreak/>
        <w:t>Organizations</w:t>
      </w:r>
    </w:p>
    <w:p w14:paraId="02C2A1E8" w14:textId="77777777" w:rsidR="00DA7737" w:rsidRDefault="00854A13">
      <w:pPr>
        <w:spacing w:line="276" w:lineRule="auto"/>
      </w:pPr>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14:paraId="7FC9E05F" w14:textId="77777777" w:rsidR="00DA7737" w:rsidRDefault="00DA7737">
      <w:pPr>
        <w:spacing w:line="276" w:lineRule="auto"/>
      </w:pPr>
    </w:p>
    <w:tbl>
      <w:tblPr>
        <w:tblStyle w:val="ae"/>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DA7737" w14:paraId="729CB47A" w14:textId="77777777">
        <w:tc>
          <w:tcPr>
            <w:tcW w:w="2145" w:type="dxa"/>
            <w:shd w:val="clear" w:color="auto" w:fill="073763"/>
            <w:tcMar>
              <w:top w:w="100" w:type="dxa"/>
              <w:left w:w="100" w:type="dxa"/>
              <w:bottom w:w="100" w:type="dxa"/>
              <w:right w:w="100" w:type="dxa"/>
            </w:tcMar>
          </w:tcPr>
          <w:p w14:paraId="7EB1AB53" w14:textId="77777777" w:rsidR="00DA7737" w:rsidRDefault="00854A13">
            <w:pPr>
              <w:spacing w:line="276" w:lineRule="auto"/>
            </w:pPr>
            <w:r>
              <w:rPr>
                <w:b/>
                <w:color w:val="FFFFFF"/>
              </w:rPr>
              <w:t>Relationship</w:t>
            </w:r>
          </w:p>
        </w:tc>
        <w:tc>
          <w:tcPr>
            <w:tcW w:w="7935" w:type="dxa"/>
            <w:shd w:val="clear" w:color="auto" w:fill="073763"/>
            <w:tcMar>
              <w:top w:w="100" w:type="dxa"/>
              <w:left w:w="100" w:type="dxa"/>
              <w:bottom w:w="100" w:type="dxa"/>
              <w:right w:w="100" w:type="dxa"/>
            </w:tcMar>
          </w:tcPr>
          <w:p w14:paraId="01068804" w14:textId="77777777" w:rsidR="00DA7737" w:rsidRDefault="00854A13">
            <w:pPr>
              <w:spacing w:line="276" w:lineRule="auto"/>
            </w:pPr>
            <w:r>
              <w:rPr>
                <w:b/>
                <w:color w:val="FFFFFF"/>
              </w:rPr>
              <w:t>Description</w:t>
            </w:r>
          </w:p>
        </w:tc>
      </w:tr>
      <w:tr w:rsidR="00DA7737" w14:paraId="36B17F1E" w14:textId="77777777">
        <w:tc>
          <w:tcPr>
            <w:tcW w:w="2145" w:type="dxa"/>
            <w:tcMar>
              <w:top w:w="100" w:type="dxa"/>
              <w:left w:w="100" w:type="dxa"/>
              <w:bottom w:w="100" w:type="dxa"/>
              <w:right w:w="100" w:type="dxa"/>
            </w:tcMar>
          </w:tcPr>
          <w:p w14:paraId="00C4A0EA" w14:textId="77777777" w:rsidR="00DA7737" w:rsidRDefault="00854A13">
            <w:pPr>
              <w:spacing w:line="276" w:lineRule="auto"/>
            </w:pPr>
            <w:proofErr w:type="spellStart"/>
            <w:r>
              <w:t>isAssociatedWith</w:t>
            </w:r>
            <w:proofErr w:type="spellEnd"/>
          </w:p>
        </w:tc>
        <w:tc>
          <w:tcPr>
            <w:tcW w:w="7935" w:type="dxa"/>
            <w:tcMar>
              <w:top w:w="100" w:type="dxa"/>
              <w:left w:w="100" w:type="dxa"/>
              <w:bottom w:w="100" w:type="dxa"/>
              <w:right w:w="100" w:type="dxa"/>
            </w:tcMar>
          </w:tcPr>
          <w:p w14:paraId="125DE1F0" w14:textId="77777777" w:rsidR="00DA7737" w:rsidRDefault="00854A13">
            <w:pPr>
              <w:spacing w:line="276" w:lineRule="auto"/>
            </w:pPr>
            <w:r>
              <w:t xml:space="preserve">Organization metadata should be associated with a </w:t>
            </w:r>
            <w:hyperlink w:anchor="h.ueln8nevu620">
              <w:r>
                <w:rPr>
                  <w:color w:val="1155CC"/>
                  <w:u w:val="single"/>
                </w:rPr>
                <w:t>Franchise</w:t>
              </w:r>
            </w:hyperlink>
            <w:r>
              <w:t xml:space="preserve">, </w:t>
            </w:r>
            <w:hyperlink w:anchor="h.1nby0eec7lra">
              <w:r>
                <w:rPr>
                  <w:color w:val="1155CC"/>
                  <w:highlight w:val="white"/>
                  <w:u w:val="single"/>
                </w:rPr>
                <w:t>Series</w:t>
              </w:r>
            </w:hyperlink>
            <w:r>
              <w:rPr>
                <w:color w:val="333333"/>
                <w:highlight w:val="white"/>
              </w:rPr>
              <w:t xml:space="preserve">, </w:t>
            </w:r>
            <w:hyperlink w:anchor="h.dvoudw3nhuzz">
              <w:r>
                <w:rPr>
                  <w:color w:val="1155CC"/>
                  <w:highlight w:val="white"/>
                  <w:u w:val="single"/>
                </w:rPr>
                <w:t>Sub</w:t>
              </w:r>
            </w:hyperlink>
            <w:hyperlink w:anchor="h.dvoudw3nhuzz">
              <w:r>
                <w:rPr>
                  <w:color w:val="1155CC"/>
                  <w:highlight w:val="white"/>
                  <w:u w:val="single"/>
                </w:rPr>
                <w:t xml:space="preserve"> </w:t>
              </w:r>
            </w:hyperlink>
            <w:hyperlink w:anchor="h.dvoudw3nhuzz">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or </w:t>
            </w:r>
            <w:hyperlink w:anchor="h.42mucyarjkhi">
              <w:r>
                <w:rPr>
                  <w:color w:val="1155CC"/>
                  <w:highlight w:val="white"/>
                  <w:u w:val="single"/>
                </w:rPr>
                <w:t>OTO</w:t>
              </w:r>
            </w:hyperlink>
            <w:r>
              <w:t>.</w:t>
            </w:r>
          </w:p>
        </w:tc>
      </w:tr>
    </w:tbl>
    <w:p w14:paraId="52667974" w14:textId="77777777" w:rsidR="00DA7737" w:rsidRDefault="00854A13">
      <w:pPr>
        <w:pStyle w:val="Heading3"/>
        <w:contextualSpacing w:val="0"/>
      </w:pPr>
      <w:bookmarkStart w:id="116" w:name="h.3g0xv8w2o7kb" w:colFirst="0" w:colLast="0"/>
      <w:bookmarkEnd w:id="116"/>
      <w:r>
        <w:t>Setup for New Organization</w:t>
      </w:r>
    </w:p>
    <w:p w14:paraId="404E2750" w14:textId="77777777" w:rsidR="00DA7737" w:rsidRDefault="00854A13">
      <w:pPr>
        <w:spacing w:line="276" w:lineRule="auto"/>
      </w:pPr>
      <w:r>
        <w:t>During the Acquisition phase, a PBS system administrator should register new Organizations in the metadata system with the following information:</w:t>
      </w:r>
    </w:p>
    <w:p w14:paraId="11470F8B" w14:textId="77777777" w:rsidR="00DA7737" w:rsidRDefault="00DA7737">
      <w:pPr>
        <w:spacing w:line="276" w:lineRule="auto"/>
      </w:pPr>
    </w:p>
    <w:tbl>
      <w:tblPr>
        <w:tblStyle w:val="af"/>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325"/>
        <w:gridCol w:w="2580"/>
      </w:tblGrid>
      <w:tr w:rsidR="00DA7737" w14:paraId="5BCCCA50" w14:textId="77777777">
        <w:trPr>
          <w:trHeight w:val="500"/>
        </w:trPr>
        <w:tc>
          <w:tcPr>
            <w:tcW w:w="2025" w:type="dxa"/>
            <w:shd w:val="clear" w:color="auto" w:fill="073763"/>
            <w:tcMar>
              <w:top w:w="100" w:type="dxa"/>
              <w:left w:w="100" w:type="dxa"/>
              <w:bottom w:w="100" w:type="dxa"/>
              <w:right w:w="100" w:type="dxa"/>
            </w:tcMar>
          </w:tcPr>
          <w:p w14:paraId="6E2BF50D" w14:textId="77777777" w:rsidR="00DA7737" w:rsidRDefault="00854A13">
            <w:pPr>
              <w:widowControl w:val="0"/>
              <w:spacing w:line="276" w:lineRule="auto"/>
            </w:pPr>
            <w:r>
              <w:rPr>
                <w:b/>
                <w:color w:val="FFFFFF"/>
                <w:shd w:val="clear" w:color="auto" w:fill="073763"/>
              </w:rPr>
              <w:t>Field</w:t>
            </w:r>
          </w:p>
        </w:tc>
        <w:tc>
          <w:tcPr>
            <w:tcW w:w="5325" w:type="dxa"/>
            <w:shd w:val="clear" w:color="auto" w:fill="073763"/>
            <w:tcMar>
              <w:top w:w="100" w:type="dxa"/>
              <w:left w:w="100" w:type="dxa"/>
              <w:bottom w:w="100" w:type="dxa"/>
              <w:right w:w="100" w:type="dxa"/>
            </w:tcMar>
          </w:tcPr>
          <w:p w14:paraId="2764DE59" w14:textId="77777777" w:rsidR="00DA7737" w:rsidRDefault="00854A13">
            <w:pPr>
              <w:widowControl w:val="0"/>
              <w:spacing w:line="276" w:lineRule="auto"/>
            </w:pPr>
            <w:r>
              <w:rPr>
                <w:b/>
                <w:color w:val="FFFFFF"/>
                <w:shd w:val="clear" w:color="auto" w:fill="073763"/>
              </w:rPr>
              <w:t>Description</w:t>
            </w:r>
          </w:p>
        </w:tc>
        <w:tc>
          <w:tcPr>
            <w:tcW w:w="2580" w:type="dxa"/>
            <w:shd w:val="clear" w:color="auto" w:fill="073763"/>
            <w:tcMar>
              <w:top w:w="100" w:type="dxa"/>
              <w:left w:w="100" w:type="dxa"/>
              <w:bottom w:w="100" w:type="dxa"/>
              <w:right w:w="100" w:type="dxa"/>
            </w:tcMar>
          </w:tcPr>
          <w:p w14:paraId="63B2C217" w14:textId="77777777" w:rsidR="00DA7737" w:rsidRDefault="00854A13">
            <w:pPr>
              <w:widowControl w:val="0"/>
              <w:spacing w:line="276" w:lineRule="auto"/>
            </w:pPr>
            <w:r>
              <w:rPr>
                <w:b/>
                <w:color w:val="FFFFFF"/>
                <w:shd w:val="clear" w:color="auto" w:fill="073763"/>
              </w:rPr>
              <w:t>Format</w:t>
            </w:r>
          </w:p>
        </w:tc>
      </w:tr>
      <w:tr w:rsidR="00DA7737" w14:paraId="4E46E426" w14:textId="77777777">
        <w:trPr>
          <w:trHeight w:val="440"/>
        </w:trPr>
        <w:tc>
          <w:tcPr>
            <w:tcW w:w="2025" w:type="dxa"/>
            <w:tcMar>
              <w:top w:w="100" w:type="dxa"/>
              <w:left w:w="100" w:type="dxa"/>
              <w:bottom w:w="100" w:type="dxa"/>
              <w:right w:w="100" w:type="dxa"/>
            </w:tcMar>
          </w:tcPr>
          <w:p w14:paraId="5A7A56B9" w14:textId="77777777" w:rsidR="00DA7737" w:rsidRDefault="00854A13">
            <w:pPr>
              <w:widowControl w:val="0"/>
              <w:spacing w:line="276" w:lineRule="auto"/>
            </w:pPr>
            <w:r>
              <w:t>Name</w:t>
            </w:r>
          </w:p>
        </w:tc>
        <w:tc>
          <w:tcPr>
            <w:tcW w:w="5325" w:type="dxa"/>
            <w:tcMar>
              <w:top w:w="100" w:type="dxa"/>
              <w:left w:w="100" w:type="dxa"/>
              <w:bottom w:w="100" w:type="dxa"/>
              <w:right w:w="100" w:type="dxa"/>
            </w:tcMar>
          </w:tcPr>
          <w:p w14:paraId="225DD41F" w14:textId="77777777" w:rsidR="00DA7737" w:rsidRDefault="00854A13">
            <w:pPr>
              <w:widowControl w:val="0"/>
              <w:spacing w:line="276" w:lineRule="auto"/>
            </w:pPr>
            <w:r>
              <w:t>Name of the Organization.</w:t>
            </w:r>
          </w:p>
          <w:p w14:paraId="049F65BC" w14:textId="77777777" w:rsidR="00DA7737" w:rsidRDefault="00DA7737">
            <w:pPr>
              <w:pBdr>
                <w:top w:val="single" w:sz="4" w:space="1" w:color="auto"/>
              </w:pBdr>
            </w:pPr>
          </w:p>
          <w:p w14:paraId="720E80CF" w14:textId="77777777" w:rsidR="00DA7737" w:rsidRDefault="00DA7737">
            <w:pPr>
              <w:widowControl w:val="0"/>
              <w:spacing w:line="276" w:lineRule="auto"/>
            </w:pPr>
          </w:p>
          <w:p w14:paraId="31708926" w14:textId="77777777" w:rsidR="00DA7737" w:rsidRDefault="00854A13">
            <w:pPr>
              <w:widowControl w:val="0"/>
              <w:spacing w:line="276" w:lineRule="auto"/>
            </w:pPr>
            <w:r>
              <w:rPr>
                <w:b/>
              </w:rPr>
              <w:t xml:space="preserve">Example: </w:t>
            </w:r>
            <w:r>
              <w:t>PBS</w:t>
            </w:r>
          </w:p>
        </w:tc>
        <w:tc>
          <w:tcPr>
            <w:tcW w:w="2580" w:type="dxa"/>
            <w:tcMar>
              <w:top w:w="100" w:type="dxa"/>
              <w:left w:w="100" w:type="dxa"/>
              <w:bottom w:w="100" w:type="dxa"/>
              <w:right w:w="100" w:type="dxa"/>
            </w:tcMar>
          </w:tcPr>
          <w:p w14:paraId="454A4BB3" w14:textId="77777777" w:rsidR="00DA7737" w:rsidRDefault="00854A13">
            <w:pPr>
              <w:widowControl w:val="0"/>
              <w:spacing w:line="276" w:lineRule="auto"/>
            </w:pPr>
            <w:r>
              <w:t>String (100)</w:t>
            </w:r>
          </w:p>
        </w:tc>
      </w:tr>
      <w:tr w:rsidR="00DA7737" w14:paraId="723C75AF" w14:textId="77777777">
        <w:trPr>
          <w:trHeight w:val="440"/>
        </w:trPr>
        <w:tc>
          <w:tcPr>
            <w:tcW w:w="2025" w:type="dxa"/>
            <w:tcMar>
              <w:top w:w="100" w:type="dxa"/>
              <w:left w:w="100" w:type="dxa"/>
              <w:bottom w:w="100" w:type="dxa"/>
              <w:right w:w="100" w:type="dxa"/>
            </w:tcMar>
          </w:tcPr>
          <w:p w14:paraId="10AB62A5" w14:textId="77777777" w:rsidR="00DA7737" w:rsidRDefault="00854A13">
            <w:pPr>
              <w:widowControl w:val="0"/>
              <w:spacing w:line="276" w:lineRule="auto"/>
            </w:pPr>
            <w:r>
              <w:t>Description</w:t>
            </w:r>
          </w:p>
        </w:tc>
        <w:tc>
          <w:tcPr>
            <w:tcW w:w="5325" w:type="dxa"/>
            <w:tcMar>
              <w:top w:w="100" w:type="dxa"/>
              <w:left w:w="100" w:type="dxa"/>
              <w:bottom w:w="100" w:type="dxa"/>
              <w:right w:w="100" w:type="dxa"/>
            </w:tcMar>
          </w:tcPr>
          <w:p w14:paraId="19F40971" w14:textId="77777777" w:rsidR="00DA7737" w:rsidRDefault="00854A13">
            <w:pPr>
              <w:widowControl w:val="0"/>
              <w:spacing w:line="276" w:lineRule="auto"/>
            </w:pPr>
            <w:r>
              <w:t>A description of the business entity.</w:t>
            </w:r>
          </w:p>
          <w:p w14:paraId="421B020D" w14:textId="77777777" w:rsidR="00DA7737" w:rsidRDefault="00DA7737">
            <w:pPr>
              <w:pBdr>
                <w:top w:val="single" w:sz="4" w:space="1" w:color="auto"/>
              </w:pBdr>
            </w:pPr>
          </w:p>
          <w:p w14:paraId="212A89F0" w14:textId="77777777" w:rsidR="00DA7737" w:rsidRDefault="00DA7737">
            <w:pPr>
              <w:widowControl w:val="0"/>
              <w:spacing w:line="276" w:lineRule="auto"/>
            </w:pPr>
          </w:p>
          <w:p w14:paraId="77FA6E29" w14:textId="77777777" w:rsidR="00DA7737" w:rsidRDefault="00854A13">
            <w:pPr>
              <w:widowControl w:val="0"/>
              <w:spacing w:line="276" w:lineRule="auto"/>
            </w:pPr>
            <w:r>
              <w:rPr>
                <w:b/>
              </w:rPr>
              <w:t>Example</w:t>
            </w:r>
            <w:r>
              <w:t xml:space="preserve">: </w:t>
            </w:r>
            <w:r>
              <w:rPr>
                <w:color w:val="222222"/>
                <w:highlight w:val="white"/>
              </w:rPr>
              <w:t xml:space="preserve">The Public Broadcasting Service is an American public broadcaster and television program distributor. </w:t>
            </w:r>
          </w:p>
        </w:tc>
        <w:tc>
          <w:tcPr>
            <w:tcW w:w="2580" w:type="dxa"/>
            <w:tcMar>
              <w:top w:w="100" w:type="dxa"/>
              <w:left w:w="100" w:type="dxa"/>
              <w:bottom w:w="100" w:type="dxa"/>
              <w:right w:w="100" w:type="dxa"/>
            </w:tcMar>
          </w:tcPr>
          <w:p w14:paraId="5D612104" w14:textId="77777777" w:rsidR="00DA7737" w:rsidRDefault="00854A13">
            <w:pPr>
              <w:widowControl w:val="0"/>
              <w:spacing w:line="276" w:lineRule="auto"/>
            </w:pPr>
            <w:r>
              <w:t>String (500)</w:t>
            </w:r>
          </w:p>
        </w:tc>
      </w:tr>
      <w:tr w:rsidR="00DA7737" w14:paraId="25838F47" w14:textId="77777777">
        <w:trPr>
          <w:trHeight w:val="440"/>
        </w:trPr>
        <w:tc>
          <w:tcPr>
            <w:tcW w:w="2025" w:type="dxa"/>
            <w:tcMar>
              <w:top w:w="100" w:type="dxa"/>
              <w:left w:w="100" w:type="dxa"/>
              <w:bottom w:w="100" w:type="dxa"/>
              <w:right w:w="100" w:type="dxa"/>
            </w:tcMar>
          </w:tcPr>
          <w:p w14:paraId="147BB59C" w14:textId="77777777" w:rsidR="00DA7737" w:rsidRDefault="00854A13">
            <w:pPr>
              <w:widowControl w:val="0"/>
              <w:spacing w:line="276" w:lineRule="auto"/>
            </w:pPr>
            <w:r>
              <w:t>Address</w:t>
            </w:r>
          </w:p>
        </w:tc>
        <w:tc>
          <w:tcPr>
            <w:tcW w:w="5325" w:type="dxa"/>
            <w:tcMar>
              <w:top w:w="100" w:type="dxa"/>
              <w:left w:w="100" w:type="dxa"/>
              <w:bottom w:w="100" w:type="dxa"/>
              <w:right w:w="100" w:type="dxa"/>
            </w:tcMar>
          </w:tcPr>
          <w:p w14:paraId="68F2DF09" w14:textId="77777777" w:rsidR="00DA7737" w:rsidRDefault="00854A13">
            <w:pPr>
              <w:widowControl w:val="0"/>
              <w:spacing w:line="276" w:lineRule="auto"/>
            </w:pPr>
            <w:r>
              <w:t>The physical address of the Organization’s headquarters.</w:t>
            </w:r>
          </w:p>
        </w:tc>
        <w:tc>
          <w:tcPr>
            <w:tcW w:w="2580" w:type="dxa"/>
            <w:tcMar>
              <w:top w:w="100" w:type="dxa"/>
              <w:left w:w="100" w:type="dxa"/>
              <w:bottom w:w="100" w:type="dxa"/>
              <w:right w:w="100" w:type="dxa"/>
            </w:tcMar>
          </w:tcPr>
          <w:p w14:paraId="48635368" w14:textId="77777777" w:rsidR="00DA7737" w:rsidRDefault="00DA7737">
            <w:pPr>
              <w:widowControl w:val="0"/>
              <w:spacing w:line="276" w:lineRule="auto"/>
            </w:pPr>
          </w:p>
        </w:tc>
      </w:tr>
      <w:tr w:rsidR="00DA7737" w14:paraId="3429CD59" w14:textId="77777777">
        <w:trPr>
          <w:trHeight w:val="440"/>
        </w:trPr>
        <w:tc>
          <w:tcPr>
            <w:tcW w:w="2025" w:type="dxa"/>
            <w:tcMar>
              <w:top w:w="100" w:type="dxa"/>
              <w:left w:w="100" w:type="dxa"/>
              <w:bottom w:w="100" w:type="dxa"/>
              <w:right w:w="100" w:type="dxa"/>
            </w:tcMar>
          </w:tcPr>
          <w:p w14:paraId="431C701C" w14:textId="77777777" w:rsidR="00DA7737" w:rsidRDefault="00854A13">
            <w:pPr>
              <w:widowControl w:val="0"/>
              <w:spacing w:line="276" w:lineRule="auto"/>
            </w:pPr>
            <w:r>
              <w:t>Phone</w:t>
            </w:r>
          </w:p>
        </w:tc>
        <w:tc>
          <w:tcPr>
            <w:tcW w:w="5325" w:type="dxa"/>
            <w:tcMar>
              <w:top w:w="100" w:type="dxa"/>
              <w:left w:w="100" w:type="dxa"/>
              <w:bottom w:w="100" w:type="dxa"/>
              <w:right w:w="100" w:type="dxa"/>
            </w:tcMar>
          </w:tcPr>
          <w:p w14:paraId="3505A96E" w14:textId="77777777" w:rsidR="00DA7737" w:rsidRDefault="00854A13">
            <w:pPr>
              <w:widowControl w:val="0"/>
              <w:spacing w:line="276" w:lineRule="auto"/>
            </w:pPr>
            <w:r>
              <w:t>The best phone number to reach the Organization.</w:t>
            </w:r>
          </w:p>
        </w:tc>
        <w:tc>
          <w:tcPr>
            <w:tcW w:w="2580" w:type="dxa"/>
            <w:tcMar>
              <w:top w:w="100" w:type="dxa"/>
              <w:left w:w="100" w:type="dxa"/>
              <w:bottom w:w="100" w:type="dxa"/>
              <w:right w:w="100" w:type="dxa"/>
            </w:tcMar>
          </w:tcPr>
          <w:p w14:paraId="3541B0D6" w14:textId="77777777" w:rsidR="00DA7737" w:rsidRDefault="00DA7737">
            <w:pPr>
              <w:widowControl w:val="0"/>
              <w:spacing w:line="276" w:lineRule="auto"/>
            </w:pPr>
          </w:p>
        </w:tc>
      </w:tr>
      <w:tr w:rsidR="000D4B2C" w14:paraId="5799AE3B" w14:textId="77777777">
        <w:trPr>
          <w:trHeight w:val="440"/>
          <w:ins w:id="117" w:author="edgar" w:date="2017-05-25T09:39:00Z"/>
        </w:trPr>
        <w:tc>
          <w:tcPr>
            <w:tcW w:w="2025" w:type="dxa"/>
            <w:tcMar>
              <w:top w:w="100" w:type="dxa"/>
              <w:left w:w="100" w:type="dxa"/>
              <w:bottom w:w="100" w:type="dxa"/>
              <w:right w:w="100" w:type="dxa"/>
            </w:tcMar>
          </w:tcPr>
          <w:p w14:paraId="42B78D5F" w14:textId="77777777" w:rsidR="000D4B2C" w:rsidRDefault="000D4B2C">
            <w:pPr>
              <w:widowControl w:val="0"/>
              <w:spacing w:line="276" w:lineRule="auto"/>
              <w:rPr>
                <w:ins w:id="118" w:author="edgar" w:date="2017-05-25T09:39:00Z"/>
              </w:rPr>
            </w:pPr>
            <w:ins w:id="119" w:author="edgar" w:date="2017-05-25T09:40:00Z">
              <w:r>
                <w:t>Prefix Codes</w:t>
              </w:r>
            </w:ins>
          </w:p>
        </w:tc>
        <w:tc>
          <w:tcPr>
            <w:tcW w:w="5325" w:type="dxa"/>
            <w:tcMar>
              <w:top w:w="100" w:type="dxa"/>
              <w:left w:w="100" w:type="dxa"/>
              <w:bottom w:w="100" w:type="dxa"/>
              <w:right w:w="100" w:type="dxa"/>
            </w:tcMar>
          </w:tcPr>
          <w:p w14:paraId="16B75EA4" w14:textId="77777777" w:rsidR="000D4B2C" w:rsidRDefault="000D4B2C">
            <w:pPr>
              <w:widowControl w:val="0"/>
              <w:spacing w:line="276" w:lineRule="auto"/>
              <w:rPr>
                <w:ins w:id="120" w:author="edgar" w:date="2017-05-25T09:39:00Z"/>
              </w:rPr>
            </w:pPr>
            <w:ins w:id="121" w:author="edgar" w:date="2017-05-25T09:40:00Z">
              <w:r>
                <w:t xml:space="preserve">A list of short (up to 4 characters) codes that represent this entity.  Used for compact display purposes and/or other string representations such as filenames, etc.  Allowed characters are </w:t>
              </w:r>
            </w:ins>
            <w:ins w:id="122" w:author="edgar" w:date="2017-05-25T09:41:00Z">
              <w:r>
                <w:t>A-Z and case insensitive.</w:t>
              </w:r>
            </w:ins>
          </w:p>
        </w:tc>
        <w:tc>
          <w:tcPr>
            <w:tcW w:w="2580" w:type="dxa"/>
            <w:tcMar>
              <w:top w:w="100" w:type="dxa"/>
              <w:left w:w="100" w:type="dxa"/>
              <w:bottom w:w="100" w:type="dxa"/>
              <w:right w:w="100" w:type="dxa"/>
            </w:tcMar>
          </w:tcPr>
          <w:p w14:paraId="13B666FD" w14:textId="77777777" w:rsidR="000D4B2C" w:rsidRDefault="000D4B2C">
            <w:pPr>
              <w:widowControl w:val="0"/>
              <w:spacing w:line="276" w:lineRule="auto"/>
              <w:rPr>
                <w:ins w:id="123" w:author="edgar" w:date="2017-05-25T09:39:00Z"/>
              </w:rPr>
            </w:pPr>
            <w:ins w:id="124" w:author="edgar" w:date="2017-05-25T09:41:00Z">
              <w:r>
                <w:t>String (4)</w:t>
              </w:r>
            </w:ins>
          </w:p>
        </w:tc>
      </w:tr>
    </w:tbl>
    <w:p w14:paraId="3DBE01B9" w14:textId="77777777" w:rsidR="00DA7737" w:rsidRDefault="00DA7737">
      <w:pPr>
        <w:spacing w:line="276" w:lineRule="auto"/>
      </w:pPr>
    </w:p>
    <w:p w14:paraId="3D54EC73" w14:textId="77777777" w:rsidR="00DA7737" w:rsidRDefault="00854A13">
      <w:pPr>
        <w:spacing w:line="276" w:lineRule="auto"/>
      </w:pPr>
      <w:r>
        <w:lastRenderedPageBreak/>
        <w:t xml:space="preserve">After registration, the Organization will receive an </w:t>
      </w:r>
      <w:hyperlink w:anchor="h.nqywwi1pe5h2">
        <w:r>
          <w:rPr>
            <w:color w:val="1155CC"/>
            <w:u w:val="single"/>
          </w:rPr>
          <w:t>EIDR ID</w:t>
        </w:r>
      </w:hyperlink>
      <w:r>
        <w:t>, which should be added to their profile.</w:t>
      </w:r>
    </w:p>
    <w:p w14:paraId="7DFFD43C" w14:textId="77777777" w:rsidR="00DA7737" w:rsidRDefault="00854A13">
      <w:pPr>
        <w:pStyle w:val="Heading3"/>
        <w:contextualSpacing w:val="0"/>
      </w:pPr>
      <w:bookmarkStart w:id="125" w:name="h.g90sk21qhnb3" w:colFirst="0" w:colLast="0"/>
      <w:bookmarkEnd w:id="125"/>
      <w:r>
        <w:t xml:space="preserve">Adding Organization Metadata </w:t>
      </w:r>
      <w:proofErr w:type="gramStart"/>
      <w:r>
        <w:t>During</w:t>
      </w:r>
      <w:proofErr w:type="gramEnd"/>
      <w:r>
        <w:t xml:space="preserve"> Acquisition</w:t>
      </w:r>
    </w:p>
    <w:p w14:paraId="5A7E078B" w14:textId="77777777" w:rsidR="00DA7737" w:rsidRDefault="00854A13">
      <w:pPr>
        <w:spacing w:line="276" w:lineRule="auto"/>
      </w:pPr>
      <w:r>
        <w:t xml:space="preserve">Once an Organization has a profile with an </w:t>
      </w:r>
      <w:hyperlink w:anchor="h.nqywwi1pe5h2">
        <w:r>
          <w:rPr>
            <w:color w:val="1155CC"/>
            <w:u w:val="single"/>
          </w:rPr>
          <w:t>EIDR ID</w:t>
        </w:r>
      </w:hyperlink>
      <w:r>
        <w:t>, it can be associated to content with the following metadata fields:</w:t>
      </w:r>
    </w:p>
    <w:p w14:paraId="2FF4422E" w14:textId="77777777" w:rsidR="00DA7737" w:rsidRDefault="00DA7737">
      <w:pPr>
        <w:spacing w:line="276" w:lineRule="auto"/>
      </w:pPr>
    </w:p>
    <w:tbl>
      <w:tblPr>
        <w:tblStyle w:val="af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410"/>
        <w:gridCol w:w="3975"/>
      </w:tblGrid>
      <w:tr w:rsidR="00DA7737" w14:paraId="7DABFD72" w14:textId="77777777">
        <w:tc>
          <w:tcPr>
            <w:tcW w:w="1695" w:type="dxa"/>
            <w:shd w:val="clear" w:color="auto" w:fill="073763"/>
            <w:tcMar>
              <w:top w:w="100" w:type="dxa"/>
              <w:left w:w="100" w:type="dxa"/>
              <w:bottom w:w="100" w:type="dxa"/>
              <w:right w:w="100" w:type="dxa"/>
            </w:tcMar>
          </w:tcPr>
          <w:p w14:paraId="489B9AA7" w14:textId="77777777" w:rsidR="00DA7737" w:rsidRDefault="00854A13">
            <w:pPr>
              <w:widowControl w:val="0"/>
              <w:spacing w:line="276" w:lineRule="auto"/>
            </w:pPr>
            <w:r>
              <w:rPr>
                <w:b/>
                <w:color w:val="FFFFFF"/>
                <w:shd w:val="clear" w:color="auto" w:fill="073763"/>
              </w:rPr>
              <w:t>Field</w:t>
            </w:r>
          </w:p>
        </w:tc>
        <w:tc>
          <w:tcPr>
            <w:tcW w:w="4410" w:type="dxa"/>
            <w:shd w:val="clear" w:color="auto" w:fill="073763"/>
            <w:tcMar>
              <w:top w:w="100" w:type="dxa"/>
              <w:left w:w="100" w:type="dxa"/>
              <w:bottom w:w="100" w:type="dxa"/>
              <w:right w:w="100" w:type="dxa"/>
            </w:tcMar>
          </w:tcPr>
          <w:p w14:paraId="1488DE80" w14:textId="77777777" w:rsidR="00DA7737" w:rsidRDefault="00854A13">
            <w:pPr>
              <w:widowControl w:val="0"/>
              <w:spacing w:line="276" w:lineRule="auto"/>
            </w:pPr>
            <w:r>
              <w:rPr>
                <w:b/>
                <w:color w:val="FFFFFF"/>
                <w:shd w:val="clear" w:color="auto" w:fill="073763"/>
              </w:rPr>
              <w:t>Description</w:t>
            </w:r>
          </w:p>
        </w:tc>
        <w:tc>
          <w:tcPr>
            <w:tcW w:w="3975" w:type="dxa"/>
            <w:shd w:val="clear" w:color="auto" w:fill="073763"/>
            <w:tcMar>
              <w:top w:w="100" w:type="dxa"/>
              <w:left w:w="100" w:type="dxa"/>
              <w:bottom w:w="100" w:type="dxa"/>
              <w:right w:w="100" w:type="dxa"/>
            </w:tcMar>
          </w:tcPr>
          <w:p w14:paraId="61CC8234" w14:textId="77777777" w:rsidR="00DA7737" w:rsidRDefault="00854A13">
            <w:pPr>
              <w:widowControl w:val="0"/>
              <w:spacing w:line="276" w:lineRule="auto"/>
            </w:pPr>
            <w:r>
              <w:rPr>
                <w:b/>
                <w:color w:val="FFFFFF"/>
                <w:shd w:val="clear" w:color="auto" w:fill="073763"/>
              </w:rPr>
              <w:t>Accepted Values</w:t>
            </w:r>
          </w:p>
        </w:tc>
      </w:tr>
      <w:tr w:rsidR="00DA7737" w14:paraId="4E6791DD" w14:textId="77777777">
        <w:tc>
          <w:tcPr>
            <w:tcW w:w="1695" w:type="dxa"/>
            <w:tcMar>
              <w:top w:w="100" w:type="dxa"/>
              <w:left w:w="100" w:type="dxa"/>
              <w:bottom w:w="100" w:type="dxa"/>
              <w:right w:w="100" w:type="dxa"/>
            </w:tcMar>
          </w:tcPr>
          <w:p w14:paraId="4A270895" w14:textId="77777777" w:rsidR="00DA7737" w:rsidRDefault="00854A13">
            <w:pPr>
              <w:widowControl w:val="0"/>
              <w:spacing w:line="276" w:lineRule="auto"/>
            </w:pPr>
            <w:r>
              <w:t>Role</w:t>
            </w:r>
          </w:p>
        </w:tc>
        <w:tc>
          <w:tcPr>
            <w:tcW w:w="4410" w:type="dxa"/>
            <w:tcMar>
              <w:top w:w="100" w:type="dxa"/>
              <w:left w:w="100" w:type="dxa"/>
              <w:bottom w:w="100" w:type="dxa"/>
              <w:right w:w="100" w:type="dxa"/>
            </w:tcMar>
          </w:tcPr>
          <w:p w14:paraId="568113DE" w14:textId="77777777" w:rsidR="00DA7737" w:rsidRDefault="00854A13">
            <w:pPr>
              <w:widowControl w:val="0"/>
              <w:spacing w:line="276" w:lineRule="auto"/>
            </w:pPr>
            <w:r>
              <w:t>This captures the Organization’s role.</w:t>
            </w:r>
          </w:p>
        </w:tc>
        <w:tc>
          <w:tcPr>
            <w:tcW w:w="3975" w:type="dxa"/>
            <w:tcMar>
              <w:top w:w="100" w:type="dxa"/>
              <w:left w:w="100" w:type="dxa"/>
              <w:bottom w:w="100" w:type="dxa"/>
              <w:right w:w="100" w:type="dxa"/>
            </w:tcMar>
          </w:tcPr>
          <w:p w14:paraId="30E42063" w14:textId="77777777" w:rsidR="00DA7737" w:rsidRDefault="00854A13">
            <w:pPr>
              <w:widowControl w:val="0"/>
              <w:spacing w:line="276" w:lineRule="auto"/>
            </w:pPr>
            <w:r>
              <w:t>Distributor</w:t>
            </w:r>
          </w:p>
          <w:p w14:paraId="3ABB4FA8" w14:textId="77777777" w:rsidR="00DA7737" w:rsidRDefault="00854A13">
            <w:pPr>
              <w:widowControl w:val="0"/>
              <w:spacing w:line="276" w:lineRule="auto"/>
            </w:pPr>
            <w:r>
              <w:t>Primary Producer</w:t>
            </w:r>
          </w:p>
          <w:p w14:paraId="3EEBA3C4" w14:textId="77777777" w:rsidR="00DA7737" w:rsidRDefault="00854A13">
            <w:pPr>
              <w:widowControl w:val="0"/>
              <w:spacing w:line="276" w:lineRule="auto"/>
            </w:pPr>
            <w:r>
              <w:t>Secondary Producer</w:t>
            </w:r>
          </w:p>
          <w:p w14:paraId="70F677D5" w14:textId="77777777" w:rsidR="00DA7737" w:rsidRDefault="00854A13">
            <w:pPr>
              <w:widowControl w:val="0"/>
              <w:spacing w:line="276" w:lineRule="auto"/>
            </w:pPr>
            <w:r>
              <w:t>Primary Presenter</w:t>
            </w:r>
          </w:p>
          <w:p w14:paraId="3A601A38" w14:textId="77777777" w:rsidR="00DA7737" w:rsidRDefault="00854A13">
            <w:pPr>
              <w:widowControl w:val="0"/>
              <w:spacing w:line="276" w:lineRule="auto"/>
            </w:pPr>
            <w:r>
              <w:t>Secondary Presenter</w:t>
            </w:r>
          </w:p>
          <w:p w14:paraId="13DAA94B" w14:textId="77777777" w:rsidR="00DA7737" w:rsidRDefault="00854A13">
            <w:pPr>
              <w:widowControl w:val="0"/>
              <w:spacing w:line="276" w:lineRule="auto"/>
            </w:pPr>
            <w:r>
              <w:t>Copyright Holder</w:t>
            </w:r>
          </w:p>
          <w:p w14:paraId="469D58A5" w14:textId="77777777" w:rsidR="00DA7737" w:rsidRDefault="00854A13">
            <w:pPr>
              <w:widowControl w:val="0"/>
              <w:spacing w:line="276" w:lineRule="auto"/>
            </w:pPr>
            <w:r>
              <w:t>Post-Production</w:t>
            </w:r>
          </w:p>
          <w:p w14:paraId="1D5E86D6" w14:textId="77777777" w:rsidR="00DA7737" w:rsidRDefault="00854A13">
            <w:pPr>
              <w:widowControl w:val="0"/>
              <w:spacing w:line="276" w:lineRule="auto"/>
            </w:pPr>
            <w:r>
              <w:t>Other</w:t>
            </w:r>
          </w:p>
        </w:tc>
      </w:tr>
      <w:tr w:rsidR="00DA7737" w14:paraId="0BD4849E" w14:textId="77777777">
        <w:tc>
          <w:tcPr>
            <w:tcW w:w="1695" w:type="dxa"/>
            <w:tcMar>
              <w:top w:w="100" w:type="dxa"/>
              <w:left w:w="100" w:type="dxa"/>
              <w:bottom w:w="100" w:type="dxa"/>
              <w:right w:w="100" w:type="dxa"/>
            </w:tcMar>
          </w:tcPr>
          <w:p w14:paraId="7653A81E" w14:textId="77777777" w:rsidR="00DA7737" w:rsidRDefault="00854A13">
            <w:pPr>
              <w:widowControl w:val="0"/>
              <w:spacing w:line="276" w:lineRule="auto"/>
            </w:pPr>
            <w:r>
              <w:t>Start Date</w:t>
            </w:r>
          </w:p>
        </w:tc>
        <w:tc>
          <w:tcPr>
            <w:tcW w:w="4410" w:type="dxa"/>
            <w:tcMar>
              <w:top w:w="100" w:type="dxa"/>
              <w:left w:w="100" w:type="dxa"/>
              <w:bottom w:w="100" w:type="dxa"/>
              <w:right w:w="100" w:type="dxa"/>
            </w:tcMar>
          </w:tcPr>
          <w:p w14:paraId="02658921" w14:textId="77777777" w:rsidR="00DA7737" w:rsidRDefault="00854A13">
            <w:pPr>
              <w:widowControl w:val="0"/>
              <w:spacing w:line="276" w:lineRule="auto"/>
            </w:pPr>
            <w:r>
              <w:t xml:space="preserve">The beginning of the Organization’s Role in the associated project. </w:t>
            </w:r>
          </w:p>
        </w:tc>
        <w:tc>
          <w:tcPr>
            <w:tcW w:w="3975" w:type="dxa"/>
            <w:tcMar>
              <w:top w:w="100" w:type="dxa"/>
              <w:left w:w="100" w:type="dxa"/>
              <w:bottom w:w="100" w:type="dxa"/>
              <w:right w:w="100" w:type="dxa"/>
            </w:tcMar>
          </w:tcPr>
          <w:p w14:paraId="0C4A5EC7" w14:textId="77777777" w:rsidR="00DA7737" w:rsidRDefault="00854A13">
            <w:pPr>
              <w:widowControl w:val="0"/>
              <w:spacing w:line="276" w:lineRule="auto"/>
            </w:pPr>
            <w:r>
              <w:t>Date and timestamp in the following format:</w:t>
            </w:r>
          </w:p>
          <w:p w14:paraId="1C22BD15" w14:textId="77777777" w:rsidR="00DA7737" w:rsidRDefault="00DA7737">
            <w:pPr>
              <w:widowControl w:val="0"/>
              <w:spacing w:line="276" w:lineRule="auto"/>
            </w:pPr>
          </w:p>
          <w:p w14:paraId="7BBC8F5B" w14:textId="77777777" w:rsidR="00DA7737" w:rsidRDefault="00854A13">
            <w:pPr>
              <w:widowControl w:val="0"/>
              <w:spacing w:line="276" w:lineRule="auto"/>
            </w:pPr>
            <w:r>
              <w:rPr>
                <w:rFonts w:ascii="Consolas" w:eastAsia="Consolas" w:hAnsi="Consolas" w:cs="Consolas"/>
              </w:rPr>
              <w:t>YYYY-MM-DD HH:MM:SS</w:t>
            </w:r>
          </w:p>
        </w:tc>
      </w:tr>
      <w:tr w:rsidR="00DA7737" w14:paraId="6D1781DD" w14:textId="77777777">
        <w:tc>
          <w:tcPr>
            <w:tcW w:w="1695" w:type="dxa"/>
            <w:tcMar>
              <w:top w:w="100" w:type="dxa"/>
              <w:left w:w="100" w:type="dxa"/>
              <w:bottom w:w="100" w:type="dxa"/>
              <w:right w:w="100" w:type="dxa"/>
            </w:tcMar>
          </w:tcPr>
          <w:p w14:paraId="72F06881" w14:textId="77777777" w:rsidR="00DA7737" w:rsidRDefault="00854A13">
            <w:pPr>
              <w:widowControl w:val="0"/>
              <w:spacing w:line="276" w:lineRule="auto"/>
            </w:pPr>
            <w:r>
              <w:t>End Date</w:t>
            </w:r>
          </w:p>
        </w:tc>
        <w:tc>
          <w:tcPr>
            <w:tcW w:w="4410" w:type="dxa"/>
            <w:tcMar>
              <w:top w:w="100" w:type="dxa"/>
              <w:left w:w="100" w:type="dxa"/>
              <w:bottom w:w="100" w:type="dxa"/>
              <w:right w:w="100" w:type="dxa"/>
            </w:tcMar>
          </w:tcPr>
          <w:p w14:paraId="0BE6052B" w14:textId="77777777" w:rsidR="00DA7737" w:rsidRDefault="00854A13">
            <w:pPr>
              <w:widowControl w:val="0"/>
              <w:spacing w:line="276" w:lineRule="auto"/>
            </w:pPr>
            <w:r>
              <w:t>The end of the Organization’s Role in the associated project. A null end timestamp represents a current relationship.</w:t>
            </w:r>
          </w:p>
        </w:tc>
        <w:tc>
          <w:tcPr>
            <w:tcW w:w="3975" w:type="dxa"/>
            <w:tcMar>
              <w:top w:w="100" w:type="dxa"/>
              <w:left w:w="100" w:type="dxa"/>
              <w:bottom w:w="100" w:type="dxa"/>
              <w:right w:w="100" w:type="dxa"/>
            </w:tcMar>
          </w:tcPr>
          <w:p w14:paraId="1260F01B" w14:textId="77777777" w:rsidR="00DA7737" w:rsidRDefault="00854A13">
            <w:pPr>
              <w:widowControl w:val="0"/>
              <w:spacing w:line="276" w:lineRule="auto"/>
            </w:pPr>
            <w:r>
              <w:t>Date and timestamp in the following format:</w:t>
            </w:r>
          </w:p>
          <w:p w14:paraId="2BE7F91A" w14:textId="77777777" w:rsidR="00DA7737" w:rsidRDefault="00DA7737">
            <w:pPr>
              <w:widowControl w:val="0"/>
              <w:spacing w:line="276" w:lineRule="auto"/>
            </w:pPr>
          </w:p>
          <w:p w14:paraId="7D4C243F" w14:textId="77777777" w:rsidR="00DA7737" w:rsidRDefault="00854A13">
            <w:pPr>
              <w:widowControl w:val="0"/>
              <w:spacing w:line="276" w:lineRule="auto"/>
            </w:pPr>
            <w:r>
              <w:rPr>
                <w:rFonts w:ascii="Consolas" w:eastAsia="Consolas" w:hAnsi="Consolas" w:cs="Consolas"/>
              </w:rPr>
              <w:t>YYYY-MM-DD HH:MM:SS</w:t>
            </w:r>
          </w:p>
        </w:tc>
      </w:tr>
      <w:tr w:rsidR="00DA7737" w14:paraId="42594838" w14:textId="77777777">
        <w:tc>
          <w:tcPr>
            <w:tcW w:w="1695" w:type="dxa"/>
            <w:tcMar>
              <w:top w:w="100" w:type="dxa"/>
              <w:left w:w="100" w:type="dxa"/>
              <w:bottom w:w="100" w:type="dxa"/>
              <w:right w:w="100" w:type="dxa"/>
            </w:tcMar>
          </w:tcPr>
          <w:p w14:paraId="39DDFA97" w14:textId="77777777" w:rsidR="00DA7737" w:rsidRDefault="00E051A5">
            <w:pPr>
              <w:widowControl w:val="0"/>
              <w:spacing w:line="276" w:lineRule="auto"/>
            </w:pPr>
            <w:hyperlink w:anchor="h.t9pb3uvak60j">
              <w:r w:rsidR="00854A13">
                <w:rPr>
                  <w:color w:val="1155CC"/>
                  <w:u w:val="single"/>
                </w:rPr>
                <w:t>Published</w:t>
              </w:r>
            </w:hyperlink>
          </w:p>
        </w:tc>
        <w:tc>
          <w:tcPr>
            <w:tcW w:w="4410" w:type="dxa"/>
            <w:tcMar>
              <w:top w:w="100" w:type="dxa"/>
              <w:left w:w="100" w:type="dxa"/>
              <w:bottom w:w="100" w:type="dxa"/>
              <w:right w:w="100" w:type="dxa"/>
            </w:tcMar>
          </w:tcPr>
          <w:p w14:paraId="13E33DB6" w14:textId="77777777" w:rsidR="00DA7737" w:rsidRDefault="00854A13">
            <w:pPr>
              <w:spacing w:line="276" w:lineRule="auto"/>
            </w:pPr>
            <w:r>
              <w:t xml:space="preserve">This field captures the status of a curated compilation or tangible asset that does not undergo the typical content lifecycle. </w:t>
            </w:r>
          </w:p>
        </w:tc>
        <w:tc>
          <w:tcPr>
            <w:tcW w:w="3975" w:type="dxa"/>
            <w:tcMar>
              <w:top w:w="100" w:type="dxa"/>
              <w:left w:w="100" w:type="dxa"/>
              <w:bottom w:w="100" w:type="dxa"/>
              <w:right w:w="100" w:type="dxa"/>
            </w:tcMar>
          </w:tcPr>
          <w:p w14:paraId="0FC33434" w14:textId="77777777" w:rsidR="00DA7737" w:rsidRDefault="00854A13">
            <w:pPr>
              <w:numPr>
                <w:ilvl w:val="0"/>
                <w:numId w:val="4"/>
              </w:numPr>
              <w:spacing w:line="276" w:lineRule="auto"/>
              <w:ind w:hanging="360"/>
              <w:contextualSpacing/>
            </w:pPr>
            <w:r>
              <w:t>Unpublished</w:t>
            </w:r>
            <w:r>
              <w:br/>
              <w:t>Default value. Content is only visible to the creator</w:t>
            </w:r>
            <w:r>
              <w:rPr>
                <w:color w:val="333333"/>
              </w:rPr>
              <w:t xml:space="preserve">. </w:t>
            </w:r>
          </w:p>
          <w:p w14:paraId="4EB67480" w14:textId="77777777" w:rsidR="00DA7737" w:rsidRDefault="00854A13">
            <w:pPr>
              <w:numPr>
                <w:ilvl w:val="0"/>
                <w:numId w:val="4"/>
              </w:numPr>
              <w:spacing w:line="276" w:lineRule="auto"/>
              <w:ind w:hanging="360"/>
              <w:contextualSpacing/>
            </w:pPr>
            <w:r>
              <w:t>Published</w:t>
            </w:r>
            <w:r>
              <w:br/>
              <w:t xml:space="preserve">Content is </w:t>
            </w:r>
            <w:r>
              <w:rPr>
                <w:color w:val="333333"/>
              </w:rPr>
              <w:t>visible to other entities on the network.</w:t>
            </w:r>
          </w:p>
          <w:p w14:paraId="48A02286" w14:textId="77777777" w:rsidR="00DA7737" w:rsidRDefault="00854A13">
            <w:pPr>
              <w:numPr>
                <w:ilvl w:val="0"/>
                <w:numId w:val="4"/>
              </w:numPr>
              <w:spacing w:line="276" w:lineRule="auto"/>
              <w:ind w:hanging="360"/>
              <w:contextualSpacing/>
            </w:pPr>
            <w:r>
              <w:t>Invalid</w:t>
            </w:r>
            <w:r>
              <w:br/>
            </w:r>
            <w:proofErr w:type="gramStart"/>
            <w:r>
              <w:rPr>
                <w:color w:val="333333"/>
              </w:rPr>
              <w:t>A</w:t>
            </w:r>
            <w:proofErr w:type="gramEnd"/>
            <w:r>
              <w:rPr>
                <w:color w:val="333333"/>
              </w:rPr>
              <w:t xml:space="preserve"> blocking issue prevented the content from reaching publication.</w:t>
            </w:r>
          </w:p>
        </w:tc>
      </w:tr>
    </w:tbl>
    <w:p w14:paraId="76346881" w14:textId="77777777" w:rsidR="00DA7737" w:rsidRDefault="00854A13">
      <w:pPr>
        <w:pStyle w:val="Heading2"/>
        <w:contextualSpacing w:val="0"/>
      </w:pPr>
      <w:bookmarkStart w:id="126" w:name="h.9l1fhvf2ih40" w:colFirst="0" w:colLast="0"/>
      <w:bookmarkEnd w:id="126"/>
      <w:r>
        <w:t>Credits</w:t>
      </w:r>
    </w:p>
    <w:p w14:paraId="539A06BC" w14:textId="77777777" w:rsidR="00DA7737" w:rsidRDefault="00854A13">
      <w:pPr>
        <w:spacing w:line="276" w:lineRule="auto"/>
      </w:pPr>
      <w:r>
        <w:t xml:space="preserve">Credits tell the identity and role of someone who contributed to a </w:t>
      </w:r>
      <w:hyperlink w:anchor="h.1nby0eec7lra">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or </w:t>
      </w:r>
      <w:hyperlink w:anchor="h.kf4mxv5kadr5">
        <w:r>
          <w:rPr>
            <w:color w:val="1155CC"/>
            <w:highlight w:val="white"/>
            <w:u w:val="single"/>
          </w:rPr>
          <w:t>Story</w:t>
        </w:r>
      </w:hyperlink>
      <w:r>
        <w:t>. For example: Directed by John Smith.</w:t>
      </w:r>
    </w:p>
    <w:p w14:paraId="57014D76" w14:textId="77777777" w:rsidR="00DA7737" w:rsidRDefault="00DA7737">
      <w:pPr>
        <w:spacing w:line="276" w:lineRule="auto"/>
      </w:pPr>
    </w:p>
    <w:p w14:paraId="680588AC" w14:textId="77777777" w:rsidR="00DA7737" w:rsidRDefault="00854A13">
      <w:pPr>
        <w:spacing w:line="276" w:lineRule="auto"/>
      </w:pPr>
      <w:r>
        <w:lastRenderedPageBreak/>
        <w:t>Some Credit metadata may be known at the Acquisition stage, such as Producer and Director. However, a lot of the Credit metadata cannot be filled in for sure until the end of Production.</w:t>
      </w:r>
    </w:p>
    <w:p w14:paraId="37592266" w14:textId="77777777" w:rsidR="00DA7737" w:rsidRDefault="00DA7737">
      <w:pPr>
        <w:spacing w:line="276" w:lineRule="auto"/>
      </w:pPr>
    </w:p>
    <w:p w14:paraId="71897CD1" w14:textId="77777777" w:rsidR="00DA7737" w:rsidRDefault="00854A13">
      <w:pPr>
        <w:spacing w:line="276" w:lineRule="auto"/>
      </w:pPr>
      <w:r>
        <w:t>Multiple Credits can be added to a piece of content.</w:t>
      </w:r>
    </w:p>
    <w:p w14:paraId="42864EFE" w14:textId="77777777" w:rsidR="00DA7737" w:rsidRDefault="00854A13">
      <w:pPr>
        <w:pStyle w:val="Heading3"/>
        <w:contextualSpacing w:val="0"/>
      </w:pPr>
      <w:bookmarkStart w:id="127" w:name="h.n2ri8libg35u" w:colFirst="0" w:colLast="0"/>
      <w:bookmarkEnd w:id="127"/>
      <w:r>
        <w:t>Relational Metadata for Credits</w:t>
      </w:r>
    </w:p>
    <w:p w14:paraId="359143DC" w14:textId="77777777" w:rsidR="00DA7737" w:rsidRDefault="00854A13">
      <w:pPr>
        <w:spacing w:line="276" w:lineRule="auto"/>
      </w:pPr>
      <w:r>
        <w:t xml:space="preserve">As seen in the </w:t>
      </w:r>
      <w:hyperlink w:anchor="h.7360ng9zq6xt">
        <w:r>
          <w:rPr>
            <w:color w:val="1155CC"/>
            <w:u w:val="single"/>
          </w:rPr>
          <w:t>Overview of Core Business Metadata Concepts</w:t>
        </w:r>
      </w:hyperlink>
      <w:r>
        <w:t>, Credits have the following relationships with other concepts:</w:t>
      </w:r>
    </w:p>
    <w:p w14:paraId="20E523BE" w14:textId="77777777" w:rsidR="00DA7737" w:rsidRDefault="00DA7737">
      <w:pPr>
        <w:spacing w:line="276" w:lineRule="auto"/>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DA7737" w14:paraId="623F61D2" w14:textId="77777777">
        <w:tc>
          <w:tcPr>
            <w:tcW w:w="2340" w:type="dxa"/>
            <w:shd w:val="clear" w:color="auto" w:fill="073763"/>
            <w:tcMar>
              <w:top w:w="100" w:type="dxa"/>
              <w:left w:w="100" w:type="dxa"/>
              <w:bottom w:w="100" w:type="dxa"/>
              <w:right w:w="100" w:type="dxa"/>
            </w:tcMar>
          </w:tcPr>
          <w:p w14:paraId="1198FB2E" w14:textId="77777777" w:rsidR="00DA7737" w:rsidRDefault="00854A13">
            <w:pPr>
              <w:spacing w:line="276" w:lineRule="auto"/>
            </w:pPr>
            <w:r>
              <w:rPr>
                <w:b/>
                <w:color w:val="FFFFFF"/>
              </w:rPr>
              <w:t>Relationship</w:t>
            </w:r>
          </w:p>
        </w:tc>
        <w:tc>
          <w:tcPr>
            <w:tcW w:w="7740" w:type="dxa"/>
            <w:shd w:val="clear" w:color="auto" w:fill="073763"/>
            <w:tcMar>
              <w:top w:w="100" w:type="dxa"/>
              <w:left w:w="100" w:type="dxa"/>
              <w:bottom w:w="100" w:type="dxa"/>
              <w:right w:w="100" w:type="dxa"/>
            </w:tcMar>
          </w:tcPr>
          <w:p w14:paraId="34E8CE4E" w14:textId="77777777" w:rsidR="00DA7737" w:rsidRDefault="00854A13">
            <w:pPr>
              <w:spacing w:line="276" w:lineRule="auto"/>
            </w:pPr>
            <w:r>
              <w:rPr>
                <w:b/>
                <w:color w:val="FFFFFF"/>
              </w:rPr>
              <w:t>Description</w:t>
            </w:r>
          </w:p>
        </w:tc>
      </w:tr>
      <w:tr w:rsidR="00DA7737" w14:paraId="6E3328F0" w14:textId="77777777">
        <w:tc>
          <w:tcPr>
            <w:tcW w:w="2340" w:type="dxa"/>
            <w:tcMar>
              <w:top w:w="100" w:type="dxa"/>
              <w:left w:w="100" w:type="dxa"/>
              <w:bottom w:w="100" w:type="dxa"/>
              <w:right w:w="100" w:type="dxa"/>
            </w:tcMar>
          </w:tcPr>
          <w:p w14:paraId="3498AD2D" w14:textId="77777777" w:rsidR="00DA7737" w:rsidRDefault="00854A13">
            <w:pPr>
              <w:spacing w:line="276" w:lineRule="auto"/>
            </w:pPr>
            <w:proofErr w:type="spellStart"/>
            <w:r>
              <w:t>ContributedTo</w:t>
            </w:r>
            <w:proofErr w:type="spellEnd"/>
          </w:p>
        </w:tc>
        <w:tc>
          <w:tcPr>
            <w:tcW w:w="7740" w:type="dxa"/>
            <w:tcMar>
              <w:top w:w="100" w:type="dxa"/>
              <w:left w:w="100" w:type="dxa"/>
              <w:bottom w:w="100" w:type="dxa"/>
              <w:right w:w="100" w:type="dxa"/>
            </w:tcMar>
          </w:tcPr>
          <w:p w14:paraId="603862CC" w14:textId="77777777" w:rsidR="00DA7737" w:rsidRDefault="00E051A5">
            <w:pPr>
              <w:spacing w:line="276" w:lineRule="auto"/>
            </w:pPr>
            <w:hyperlink w:anchor="h.1nby0eec7lra">
              <w:r w:rsidR="00854A13">
                <w:rPr>
                  <w:color w:val="1155CC"/>
                  <w:u w:val="single"/>
                </w:rPr>
                <w:t>Series</w:t>
              </w:r>
            </w:hyperlink>
            <w:r w:rsidR="00854A13">
              <w:rPr>
                <w:color w:val="333333"/>
              </w:rPr>
              <w:t xml:space="preserve">, </w:t>
            </w:r>
            <w:hyperlink w:anchor="h.571gbr1gedfc">
              <w:r w:rsidR="00854A13">
                <w:rPr>
                  <w:color w:val="1155CC"/>
                  <w:u w:val="single"/>
                </w:rPr>
                <w:t>Episode</w:t>
              </w:r>
            </w:hyperlink>
            <w:r w:rsidR="00854A13">
              <w:rPr>
                <w:color w:val="333333"/>
              </w:rPr>
              <w:t xml:space="preserve">, </w:t>
            </w:r>
            <w:hyperlink w:anchor="h.42mucyarjkhi">
              <w:r w:rsidR="00854A13">
                <w:rPr>
                  <w:color w:val="1155CC"/>
                  <w:u w:val="single"/>
                </w:rPr>
                <w:t>OTO</w:t>
              </w:r>
            </w:hyperlink>
            <w:r w:rsidR="00854A13">
              <w:rPr>
                <w:color w:val="333333"/>
              </w:rPr>
              <w:t xml:space="preserve">, or </w:t>
            </w:r>
            <w:hyperlink w:anchor="h.kf4mxv5kadr5">
              <w:r w:rsidR="00854A13">
                <w:rPr>
                  <w:color w:val="1155CC"/>
                  <w:u w:val="single"/>
                </w:rPr>
                <w:t>Story</w:t>
              </w:r>
            </w:hyperlink>
          </w:p>
        </w:tc>
      </w:tr>
    </w:tbl>
    <w:p w14:paraId="3BB6708E" w14:textId="77777777" w:rsidR="00DA7737" w:rsidRDefault="00854A13">
      <w:pPr>
        <w:pStyle w:val="Heading3"/>
        <w:contextualSpacing w:val="0"/>
      </w:pPr>
      <w:bookmarkStart w:id="128" w:name="h.mwlow6a6c430" w:colFirst="0" w:colLast="0"/>
      <w:bookmarkEnd w:id="128"/>
      <w:r>
        <w:t xml:space="preserve">Setup for New Credit </w:t>
      </w:r>
    </w:p>
    <w:tbl>
      <w:tblPr>
        <w:tblStyle w:val="af2"/>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625"/>
        <w:gridCol w:w="2100"/>
      </w:tblGrid>
      <w:tr w:rsidR="00DA7737" w14:paraId="2EF9487B" w14:textId="77777777">
        <w:trPr>
          <w:trHeight w:val="380"/>
        </w:trPr>
        <w:tc>
          <w:tcPr>
            <w:tcW w:w="2385" w:type="dxa"/>
            <w:shd w:val="clear" w:color="auto" w:fill="073763"/>
            <w:tcMar>
              <w:top w:w="100" w:type="dxa"/>
              <w:left w:w="100" w:type="dxa"/>
              <w:bottom w:w="100" w:type="dxa"/>
              <w:right w:w="100" w:type="dxa"/>
            </w:tcMar>
          </w:tcPr>
          <w:p w14:paraId="6108CAAE" w14:textId="77777777" w:rsidR="00DA7737" w:rsidRDefault="00854A13">
            <w:pPr>
              <w:widowControl w:val="0"/>
              <w:spacing w:line="276" w:lineRule="auto"/>
            </w:pPr>
            <w:r>
              <w:rPr>
                <w:b/>
                <w:color w:val="FFFFFF"/>
                <w:shd w:val="clear" w:color="auto" w:fill="073763"/>
              </w:rPr>
              <w:t>Field</w:t>
            </w:r>
          </w:p>
        </w:tc>
        <w:tc>
          <w:tcPr>
            <w:tcW w:w="5625" w:type="dxa"/>
            <w:shd w:val="clear" w:color="auto" w:fill="073763"/>
            <w:tcMar>
              <w:top w:w="100" w:type="dxa"/>
              <w:left w:w="100" w:type="dxa"/>
              <w:bottom w:w="100" w:type="dxa"/>
              <w:right w:w="100" w:type="dxa"/>
            </w:tcMar>
          </w:tcPr>
          <w:p w14:paraId="29545FE9" w14:textId="77777777" w:rsidR="00DA7737" w:rsidRDefault="00854A13">
            <w:pPr>
              <w:widowControl w:val="0"/>
              <w:spacing w:line="276" w:lineRule="auto"/>
            </w:pPr>
            <w:r>
              <w:rPr>
                <w:b/>
                <w:color w:val="FFFFFF"/>
                <w:shd w:val="clear" w:color="auto" w:fill="073763"/>
              </w:rPr>
              <w:t>Description</w:t>
            </w:r>
          </w:p>
        </w:tc>
        <w:tc>
          <w:tcPr>
            <w:tcW w:w="2100" w:type="dxa"/>
            <w:shd w:val="clear" w:color="auto" w:fill="073763"/>
            <w:tcMar>
              <w:top w:w="100" w:type="dxa"/>
              <w:left w:w="100" w:type="dxa"/>
              <w:bottom w:w="100" w:type="dxa"/>
              <w:right w:w="100" w:type="dxa"/>
            </w:tcMar>
          </w:tcPr>
          <w:p w14:paraId="24F03A4C" w14:textId="77777777" w:rsidR="00DA7737" w:rsidRDefault="00854A13">
            <w:pPr>
              <w:widowControl w:val="0"/>
              <w:spacing w:line="276" w:lineRule="auto"/>
            </w:pPr>
            <w:r>
              <w:rPr>
                <w:b/>
                <w:color w:val="FFFFFF"/>
                <w:shd w:val="clear" w:color="auto" w:fill="073763"/>
              </w:rPr>
              <w:t>Accepted Values</w:t>
            </w:r>
          </w:p>
        </w:tc>
      </w:tr>
      <w:tr w:rsidR="00DA7737" w14:paraId="50473344" w14:textId="77777777">
        <w:tc>
          <w:tcPr>
            <w:tcW w:w="2385" w:type="dxa"/>
            <w:tcMar>
              <w:top w:w="100" w:type="dxa"/>
              <w:left w:w="100" w:type="dxa"/>
              <w:bottom w:w="100" w:type="dxa"/>
              <w:right w:w="100" w:type="dxa"/>
            </w:tcMar>
          </w:tcPr>
          <w:p w14:paraId="2C5E6C7A" w14:textId="77777777" w:rsidR="00DA7737" w:rsidRDefault="00854A13">
            <w:pPr>
              <w:widowControl w:val="0"/>
              <w:spacing w:line="276" w:lineRule="auto"/>
            </w:pPr>
            <w:r>
              <w:t>UID</w:t>
            </w:r>
          </w:p>
        </w:tc>
        <w:tc>
          <w:tcPr>
            <w:tcW w:w="5625" w:type="dxa"/>
            <w:tcMar>
              <w:top w:w="100" w:type="dxa"/>
              <w:left w:w="100" w:type="dxa"/>
              <w:bottom w:w="100" w:type="dxa"/>
              <w:right w:w="100" w:type="dxa"/>
            </w:tcMar>
          </w:tcPr>
          <w:p w14:paraId="3D745D56" w14:textId="77777777" w:rsidR="00DA7737" w:rsidRDefault="00854A13">
            <w:pPr>
              <w:widowControl w:val="0"/>
              <w:spacing w:line="276" w:lineRule="auto"/>
            </w:pPr>
            <w:r>
              <w:t>Unique ID for internal tracking purposes during the Acquisition phase.</w:t>
            </w:r>
          </w:p>
        </w:tc>
        <w:tc>
          <w:tcPr>
            <w:tcW w:w="2100" w:type="dxa"/>
            <w:tcMar>
              <w:top w:w="100" w:type="dxa"/>
              <w:left w:w="100" w:type="dxa"/>
              <w:bottom w:w="100" w:type="dxa"/>
              <w:right w:w="100" w:type="dxa"/>
            </w:tcMar>
          </w:tcPr>
          <w:p w14:paraId="342D7DFD" w14:textId="77777777" w:rsidR="00DA7737" w:rsidRDefault="00854A13">
            <w:pPr>
              <w:widowControl w:val="0"/>
              <w:spacing w:line="276" w:lineRule="auto"/>
            </w:pPr>
            <w:r>
              <w:t xml:space="preserve">See </w:t>
            </w:r>
            <w:hyperlink w:anchor="h.c1milzdx9jxb">
              <w:r>
                <w:rPr>
                  <w:color w:val="1155CC"/>
                </w:rPr>
                <w:t>UID</w:t>
              </w:r>
            </w:hyperlink>
          </w:p>
        </w:tc>
      </w:tr>
      <w:tr w:rsidR="00DA7737" w14:paraId="061A488E" w14:textId="77777777">
        <w:tc>
          <w:tcPr>
            <w:tcW w:w="2385" w:type="dxa"/>
            <w:tcMar>
              <w:top w:w="100" w:type="dxa"/>
              <w:left w:w="100" w:type="dxa"/>
              <w:bottom w:w="100" w:type="dxa"/>
              <w:right w:w="100" w:type="dxa"/>
            </w:tcMar>
          </w:tcPr>
          <w:p w14:paraId="5686A82B" w14:textId="77777777" w:rsidR="00DA7737" w:rsidRDefault="00854A13">
            <w:pPr>
              <w:widowControl w:val="0"/>
              <w:spacing w:line="276" w:lineRule="auto"/>
            </w:pPr>
            <w:proofErr w:type="spellStart"/>
            <w:r>
              <w:t>DisplayName</w:t>
            </w:r>
            <w:proofErr w:type="spellEnd"/>
          </w:p>
        </w:tc>
        <w:tc>
          <w:tcPr>
            <w:tcW w:w="5625" w:type="dxa"/>
            <w:tcMar>
              <w:top w:w="100" w:type="dxa"/>
              <w:left w:w="100" w:type="dxa"/>
              <w:bottom w:w="100" w:type="dxa"/>
              <w:right w:w="100" w:type="dxa"/>
            </w:tcMar>
          </w:tcPr>
          <w:p w14:paraId="06EE6C1E" w14:textId="77777777" w:rsidR="00DA7737" w:rsidRDefault="00854A13">
            <w:pPr>
              <w:widowControl w:val="0"/>
              <w:spacing w:line="276" w:lineRule="auto"/>
            </w:pPr>
            <w:r>
              <w:t>The accredited person’s name for display purposes.</w:t>
            </w:r>
          </w:p>
        </w:tc>
        <w:tc>
          <w:tcPr>
            <w:tcW w:w="2100" w:type="dxa"/>
            <w:tcMar>
              <w:top w:w="100" w:type="dxa"/>
              <w:left w:w="100" w:type="dxa"/>
              <w:bottom w:w="100" w:type="dxa"/>
              <w:right w:w="100" w:type="dxa"/>
            </w:tcMar>
          </w:tcPr>
          <w:p w14:paraId="03B65CFF" w14:textId="77777777" w:rsidR="00DA7737" w:rsidRDefault="00854A13">
            <w:pPr>
              <w:widowControl w:val="0"/>
              <w:spacing w:line="276" w:lineRule="auto"/>
            </w:pPr>
            <w:r>
              <w:t>String (500)</w:t>
            </w:r>
          </w:p>
        </w:tc>
      </w:tr>
      <w:tr w:rsidR="00DA7737" w14:paraId="0EE201AA" w14:textId="77777777">
        <w:tc>
          <w:tcPr>
            <w:tcW w:w="2385" w:type="dxa"/>
            <w:tcMar>
              <w:top w:w="100" w:type="dxa"/>
              <w:left w:w="100" w:type="dxa"/>
              <w:bottom w:w="100" w:type="dxa"/>
              <w:right w:w="100" w:type="dxa"/>
            </w:tcMar>
          </w:tcPr>
          <w:p w14:paraId="395E1F9E" w14:textId="77777777" w:rsidR="00DA7737" w:rsidRDefault="00854A13">
            <w:pPr>
              <w:widowControl w:val="0"/>
              <w:spacing w:line="276" w:lineRule="auto"/>
            </w:pPr>
            <w:proofErr w:type="spellStart"/>
            <w:r>
              <w:t>FirstGivenName</w:t>
            </w:r>
            <w:proofErr w:type="spellEnd"/>
          </w:p>
        </w:tc>
        <w:tc>
          <w:tcPr>
            <w:tcW w:w="5625" w:type="dxa"/>
            <w:tcMar>
              <w:top w:w="100" w:type="dxa"/>
              <w:left w:w="100" w:type="dxa"/>
              <w:bottom w:w="100" w:type="dxa"/>
              <w:right w:w="100" w:type="dxa"/>
            </w:tcMar>
          </w:tcPr>
          <w:p w14:paraId="6AEFB46E" w14:textId="77777777" w:rsidR="00DA7737" w:rsidRDefault="00854A13">
            <w:pPr>
              <w:widowControl w:val="0"/>
              <w:spacing w:line="276" w:lineRule="auto"/>
            </w:pPr>
            <w:r>
              <w:t>The person’s first name.</w:t>
            </w:r>
          </w:p>
        </w:tc>
        <w:tc>
          <w:tcPr>
            <w:tcW w:w="2100" w:type="dxa"/>
            <w:tcMar>
              <w:top w:w="100" w:type="dxa"/>
              <w:left w:w="100" w:type="dxa"/>
              <w:bottom w:w="100" w:type="dxa"/>
              <w:right w:w="100" w:type="dxa"/>
            </w:tcMar>
          </w:tcPr>
          <w:p w14:paraId="08E9DD78" w14:textId="77777777" w:rsidR="00DA7737" w:rsidRDefault="00854A13">
            <w:pPr>
              <w:widowControl w:val="0"/>
              <w:spacing w:line="276" w:lineRule="auto"/>
            </w:pPr>
            <w:r>
              <w:t>String (500)</w:t>
            </w:r>
          </w:p>
        </w:tc>
      </w:tr>
      <w:tr w:rsidR="00DA7737" w14:paraId="3D4AC2A0" w14:textId="77777777">
        <w:tc>
          <w:tcPr>
            <w:tcW w:w="2385" w:type="dxa"/>
            <w:tcMar>
              <w:top w:w="100" w:type="dxa"/>
              <w:left w:w="100" w:type="dxa"/>
              <w:bottom w:w="100" w:type="dxa"/>
              <w:right w:w="100" w:type="dxa"/>
            </w:tcMar>
          </w:tcPr>
          <w:p w14:paraId="0F668BA9" w14:textId="77777777" w:rsidR="00DA7737" w:rsidRDefault="00854A13">
            <w:pPr>
              <w:widowControl w:val="0"/>
              <w:spacing w:line="276" w:lineRule="auto"/>
            </w:pPr>
            <w:proofErr w:type="spellStart"/>
            <w:r>
              <w:t>SecondGivenName</w:t>
            </w:r>
            <w:proofErr w:type="spellEnd"/>
          </w:p>
        </w:tc>
        <w:tc>
          <w:tcPr>
            <w:tcW w:w="5625" w:type="dxa"/>
            <w:tcMar>
              <w:top w:w="100" w:type="dxa"/>
              <w:left w:w="100" w:type="dxa"/>
              <w:bottom w:w="100" w:type="dxa"/>
              <w:right w:w="100" w:type="dxa"/>
            </w:tcMar>
          </w:tcPr>
          <w:p w14:paraId="6C088F02" w14:textId="77777777" w:rsidR="00DA7737" w:rsidRDefault="00854A13">
            <w:pPr>
              <w:widowControl w:val="0"/>
              <w:spacing w:line="276" w:lineRule="auto"/>
            </w:pPr>
            <w:r>
              <w:t>The person’s second name.</w:t>
            </w:r>
          </w:p>
        </w:tc>
        <w:tc>
          <w:tcPr>
            <w:tcW w:w="2100" w:type="dxa"/>
            <w:tcMar>
              <w:top w:w="100" w:type="dxa"/>
              <w:left w:w="100" w:type="dxa"/>
              <w:bottom w:w="100" w:type="dxa"/>
              <w:right w:w="100" w:type="dxa"/>
            </w:tcMar>
          </w:tcPr>
          <w:p w14:paraId="1F633DE8" w14:textId="77777777" w:rsidR="00DA7737" w:rsidRDefault="00854A13">
            <w:pPr>
              <w:widowControl w:val="0"/>
              <w:spacing w:line="276" w:lineRule="auto"/>
            </w:pPr>
            <w:r>
              <w:t>String (500)</w:t>
            </w:r>
          </w:p>
        </w:tc>
      </w:tr>
      <w:tr w:rsidR="00DA7737" w14:paraId="0E2EBDD1" w14:textId="77777777">
        <w:tc>
          <w:tcPr>
            <w:tcW w:w="2385" w:type="dxa"/>
            <w:tcMar>
              <w:top w:w="100" w:type="dxa"/>
              <w:left w:w="100" w:type="dxa"/>
              <w:bottom w:w="100" w:type="dxa"/>
              <w:right w:w="100" w:type="dxa"/>
            </w:tcMar>
          </w:tcPr>
          <w:p w14:paraId="781949B1" w14:textId="77777777" w:rsidR="00DA7737" w:rsidRDefault="00854A13">
            <w:pPr>
              <w:widowControl w:val="0"/>
              <w:spacing w:line="276" w:lineRule="auto"/>
            </w:pPr>
            <w:proofErr w:type="spellStart"/>
            <w:r>
              <w:t>FamilyName</w:t>
            </w:r>
            <w:proofErr w:type="spellEnd"/>
          </w:p>
        </w:tc>
        <w:tc>
          <w:tcPr>
            <w:tcW w:w="5625" w:type="dxa"/>
            <w:tcMar>
              <w:top w:w="100" w:type="dxa"/>
              <w:left w:w="100" w:type="dxa"/>
              <w:bottom w:w="100" w:type="dxa"/>
              <w:right w:w="100" w:type="dxa"/>
            </w:tcMar>
          </w:tcPr>
          <w:p w14:paraId="7D2CF5C5" w14:textId="77777777" w:rsidR="00DA7737" w:rsidRDefault="00854A13">
            <w:pPr>
              <w:widowControl w:val="0"/>
              <w:spacing w:line="276" w:lineRule="auto"/>
            </w:pPr>
            <w:r>
              <w:t>The person’s family name.</w:t>
            </w:r>
          </w:p>
        </w:tc>
        <w:tc>
          <w:tcPr>
            <w:tcW w:w="2100" w:type="dxa"/>
            <w:tcMar>
              <w:top w:w="100" w:type="dxa"/>
              <w:left w:w="100" w:type="dxa"/>
              <w:bottom w:w="100" w:type="dxa"/>
              <w:right w:w="100" w:type="dxa"/>
            </w:tcMar>
          </w:tcPr>
          <w:p w14:paraId="40DD8B1D" w14:textId="77777777" w:rsidR="00DA7737" w:rsidRDefault="00854A13">
            <w:pPr>
              <w:widowControl w:val="0"/>
              <w:spacing w:line="276" w:lineRule="auto"/>
            </w:pPr>
            <w:r>
              <w:t>String (500)</w:t>
            </w:r>
          </w:p>
        </w:tc>
      </w:tr>
      <w:tr w:rsidR="00DA7737" w14:paraId="261C6554" w14:textId="77777777">
        <w:tc>
          <w:tcPr>
            <w:tcW w:w="2385" w:type="dxa"/>
            <w:tcMar>
              <w:top w:w="100" w:type="dxa"/>
              <w:left w:w="100" w:type="dxa"/>
              <w:bottom w:w="100" w:type="dxa"/>
              <w:right w:w="100" w:type="dxa"/>
            </w:tcMar>
          </w:tcPr>
          <w:p w14:paraId="3234AC14" w14:textId="77777777" w:rsidR="00DA7737" w:rsidRDefault="00854A13">
            <w:pPr>
              <w:widowControl w:val="0"/>
              <w:spacing w:line="276" w:lineRule="auto"/>
            </w:pPr>
            <w:r>
              <w:t>Suffix</w:t>
            </w:r>
          </w:p>
        </w:tc>
        <w:tc>
          <w:tcPr>
            <w:tcW w:w="5625" w:type="dxa"/>
            <w:tcMar>
              <w:top w:w="100" w:type="dxa"/>
              <w:left w:w="100" w:type="dxa"/>
              <w:bottom w:w="100" w:type="dxa"/>
              <w:right w:w="100" w:type="dxa"/>
            </w:tcMar>
          </w:tcPr>
          <w:p w14:paraId="29BA5B1A" w14:textId="77777777" w:rsidR="00DA7737" w:rsidRDefault="00854A13">
            <w:pPr>
              <w:widowControl w:val="0"/>
              <w:spacing w:line="276" w:lineRule="auto"/>
            </w:pPr>
            <w:r>
              <w:t>e.g. Jr., J.D., etc.</w:t>
            </w:r>
          </w:p>
        </w:tc>
        <w:tc>
          <w:tcPr>
            <w:tcW w:w="2100" w:type="dxa"/>
            <w:tcMar>
              <w:top w:w="100" w:type="dxa"/>
              <w:left w:w="100" w:type="dxa"/>
              <w:bottom w:w="100" w:type="dxa"/>
              <w:right w:w="100" w:type="dxa"/>
            </w:tcMar>
          </w:tcPr>
          <w:p w14:paraId="6D45B422" w14:textId="77777777" w:rsidR="00DA7737" w:rsidRDefault="00854A13">
            <w:pPr>
              <w:widowControl w:val="0"/>
              <w:spacing w:line="276" w:lineRule="auto"/>
            </w:pPr>
            <w:r>
              <w:t>String (500)</w:t>
            </w:r>
          </w:p>
        </w:tc>
      </w:tr>
      <w:tr w:rsidR="00DA7737" w14:paraId="58FAA484" w14:textId="77777777">
        <w:tc>
          <w:tcPr>
            <w:tcW w:w="2385" w:type="dxa"/>
            <w:tcMar>
              <w:top w:w="100" w:type="dxa"/>
              <w:left w:w="100" w:type="dxa"/>
              <w:bottom w:w="100" w:type="dxa"/>
              <w:right w:w="100" w:type="dxa"/>
            </w:tcMar>
          </w:tcPr>
          <w:p w14:paraId="2A680D6D" w14:textId="77777777" w:rsidR="00DA7737" w:rsidRDefault="00854A13">
            <w:pPr>
              <w:widowControl w:val="0"/>
              <w:spacing w:line="276" w:lineRule="auto"/>
            </w:pPr>
            <w:r>
              <w:t>Prefix</w:t>
            </w:r>
          </w:p>
        </w:tc>
        <w:tc>
          <w:tcPr>
            <w:tcW w:w="5625" w:type="dxa"/>
            <w:tcMar>
              <w:top w:w="100" w:type="dxa"/>
              <w:left w:w="100" w:type="dxa"/>
              <w:bottom w:w="100" w:type="dxa"/>
              <w:right w:w="100" w:type="dxa"/>
            </w:tcMar>
          </w:tcPr>
          <w:p w14:paraId="74D7D421" w14:textId="77777777" w:rsidR="00DA7737" w:rsidRDefault="00854A13">
            <w:pPr>
              <w:widowControl w:val="0"/>
              <w:spacing w:line="276" w:lineRule="auto"/>
            </w:pPr>
            <w:r>
              <w:t>Miss, Mrs. Mr.</w:t>
            </w:r>
          </w:p>
        </w:tc>
        <w:tc>
          <w:tcPr>
            <w:tcW w:w="2100" w:type="dxa"/>
            <w:tcMar>
              <w:top w:w="100" w:type="dxa"/>
              <w:left w:w="100" w:type="dxa"/>
              <w:bottom w:w="100" w:type="dxa"/>
              <w:right w:w="100" w:type="dxa"/>
            </w:tcMar>
          </w:tcPr>
          <w:p w14:paraId="16F1E569" w14:textId="77777777" w:rsidR="00DA7737" w:rsidRDefault="00854A13">
            <w:pPr>
              <w:widowControl w:val="0"/>
              <w:spacing w:line="276" w:lineRule="auto"/>
            </w:pPr>
            <w:r>
              <w:t>String (500)</w:t>
            </w:r>
          </w:p>
        </w:tc>
      </w:tr>
    </w:tbl>
    <w:p w14:paraId="22863EB6" w14:textId="77777777" w:rsidR="00DA7737" w:rsidRDefault="00854A13">
      <w:pPr>
        <w:pStyle w:val="Heading3"/>
        <w:contextualSpacing w:val="0"/>
      </w:pPr>
      <w:bookmarkStart w:id="129" w:name="h.okhtkm1gxc6f" w:colFirst="0" w:colLast="0"/>
      <w:bookmarkEnd w:id="129"/>
      <w:r>
        <w:t xml:space="preserve">Adding Credit Metadata </w:t>
      </w:r>
      <w:proofErr w:type="gramStart"/>
      <w:r>
        <w:t>During</w:t>
      </w:r>
      <w:proofErr w:type="gramEnd"/>
      <w:r>
        <w:t xml:space="preserve"> Acquisition</w:t>
      </w:r>
    </w:p>
    <w:p w14:paraId="13208F08" w14:textId="77777777" w:rsidR="00DA7737" w:rsidRDefault="00854A13">
      <w:pPr>
        <w:spacing w:line="276" w:lineRule="auto"/>
      </w:pPr>
      <w:r>
        <w:t>Once the individual’s profile is set up, it can be associated to content with the following metadata fields:</w:t>
      </w:r>
    </w:p>
    <w:p w14:paraId="631BE13F" w14:textId="77777777" w:rsidR="00DA7737" w:rsidRDefault="00DA7737">
      <w:pPr>
        <w:spacing w:line="276" w:lineRule="auto"/>
      </w:pPr>
    </w:p>
    <w:tbl>
      <w:tblPr>
        <w:tblStyle w:val="af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995"/>
        <w:gridCol w:w="3390"/>
      </w:tblGrid>
      <w:tr w:rsidR="00DA7737" w14:paraId="03BF8B74" w14:textId="77777777">
        <w:tc>
          <w:tcPr>
            <w:tcW w:w="1695" w:type="dxa"/>
            <w:shd w:val="clear" w:color="auto" w:fill="073763"/>
            <w:tcMar>
              <w:top w:w="100" w:type="dxa"/>
              <w:left w:w="100" w:type="dxa"/>
              <w:bottom w:w="100" w:type="dxa"/>
              <w:right w:w="100" w:type="dxa"/>
            </w:tcMar>
          </w:tcPr>
          <w:p w14:paraId="3F9D28B2" w14:textId="77777777" w:rsidR="00DA7737" w:rsidRDefault="00854A13">
            <w:pPr>
              <w:widowControl w:val="0"/>
              <w:spacing w:line="276" w:lineRule="auto"/>
            </w:pPr>
            <w:r>
              <w:rPr>
                <w:b/>
                <w:color w:val="FFFFFF"/>
                <w:shd w:val="clear" w:color="auto" w:fill="073763"/>
              </w:rPr>
              <w:t>Field</w:t>
            </w:r>
          </w:p>
        </w:tc>
        <w:tc>
          <w:tcPr>
            <w:tcW w:w="4995" w:type="dxa"/>
            <w:shd w:val="clear" w:color="auto" w:fill="073763"/>
            <w:tcMar>
              <w:top w:w="100" w:type="dxa"/>
              <w:left w:w="100" w:type="dxa"/>
              <w:bottom w:w="100" w:type="dxa"/>
              <w:right w:w="100" w:type="dxa"/>
            </w:tcMar>
          </w:tcPr>
          <w:p w14:paraId="0B2F0358" w14:textId="77777777" w:rsidR="00DA7737" w:rsidRDefault="00854A13">
            <w:pPr>
              <w:widowControl w:val="0"/>
              <w:spacing w:line="276" w:lineRule="auto"/>
            </w:pPr>
            <w:r>
              <w:rPr>
                <w:b/>
                <w:color w:val="FFFFFF"/>
                <w:shd w:val="clear" w:color="auto" w:fill="073763"/>
              </w:rPr>
              <w:t>Description</w:t>
            </w:r>
          </w:p>
        </w:tc>
        <w:tc>
          <w:tcPr>
            <w:tcW w:w="3390" w:type="dxa"/>
            <w:shd w:val="clear" w:color="auto" w:fill="073763"/>
            <w:tcMar>
              <w:top w:w="100" w:type="dxa"/>
              <w:left w:w="100" w:type="dxa"/>
              <w:bottom w:w="100" w:type="dxa"/>
              <w:right w:w="100" w:type="dxa"/>
            </w:tcMar>
          </w:tcPr>
          <w:p w14:paraId="259FEFCE" w14:textId="77777777" w:rsidR="00DA7737" w:rsidRDefault="00854A13">
            <w:pPr>
              <w:widowControl w:val="0"/>
              <w:spacing w:line="276" w:lineRule="auto"/>
            </w:pPr>
            <w:r>
              <w:rPr>
                <w:b/>
                <w:color w:val="FFFFFF"/>
                <w:shd w:val="clear" w:color="auto" w:fill="073763"/>
              </w:rPr>
              <w:t>Accepted Values</w:t>
            </w:r>
          </w:p>
        </w:tc>
      </w:tr>
      <w:tr w:rsidR="00DA7737" w14:paraId="270ABA34" w14:textId="77777777">
        <w:tc>
          <w:tcPr>
            <w:tcW w:w="1695" w:type="dxa"/>
            <w:tcMar>
              <w:top w:w="100" w:type="dxa"/>
              <w:left w:w="100" w:type="dxa"/>
              <w:bottom w:w="100" w:type="dxa"/>
              <w:right w:w="100" w:type="dxa"/>
            </w:tcMar>
          </w:tcPr>
          <w:p w14:paraId="66559DE8" w14:textId="77777777" w:rsidR="00DA7737" w:rsidRDefault="00854A13">
            <w:pPr>
              <w:widowControl w:val="0"/>
              <w:spacing w:line="276" w:lineRule="auto"/>
            </w:pPr>
            <w:r>
              <w:t>Role</w:t>
            </w:r>
          </w:p>
        </w:tc>
        <w:tc>
          <w:tcPr>
            <w:tcW w:w="4995" w:type="dxa"/>
            <w:tcMar>
              <w:top w:w="100" w:type="dxa"/>
              <w:left w:w="100" w:type="dxa"/>
              <w:bottom w:w="100" w:type="dxa"/>
              <w:right w:w="100" w:type="dxa"/>
            </w:tcMar>
          </w:tcPr>
          <w:p w14:paraId="7D97B308" w14:textId="77777777" w:rsidR="00DA7737" w:rsidRDefault="00854A13">
            <w:pPr>
              <w:widowControl w:val="0"/>
              <w:spacing w:line="276" w:lineRule="auto"/>
            </w:pPr>
            <w:r>
              <w:t>This field captures the type of contribution that the person made.</w:t>
            </w:r>
          </w:p>
        </w:tc>
        <w:tc>
          <w:tcPr>
            <w:tcW w:w="3390" w:type="dxa"/>
            <w:tcMar>
              <w:top w:w="100" w:type="dxa"/>
              <w:left w:w="100" w:type="dxa"/>
              <w:bottom w:w="100" w:type="dxa"/>
              <w:right w:w="100" w:type="dxa"/>
            </w:tcMar>
          </w:tcPr>
          <w:p w14:paraId="3FBC2D5F" w14:textId="77777777" w:rsidR="00DA7737" w:rsidRDefault="00854A13">
            <w:pPr>
              <w:spacing w:line="276" w:lineRule="auto"/>
            </w:pPr>
            <w:r>
              <w:t>Producer</w:t>
            </w:r>
          </w:p>
          <w:p w14:paraId="31256BE8" w14:textId="77777777" w:rsidR="00DA7737" w:rsidRDefault="00854A13">
            <w:pPr>
              <w:spacing w:line="276" w:lineRule="auto"/>
            </w:pPr>
            <w:r>
              <w:t>Director</w:t>
            </w:r>
          </w:p>
          <w:p w14:paraId="03A96752" w14:textId="77777777" w:rsidR="00DA7737" w:rsidRDefault="00854A13">
            <w:pPr>
              <w:spacing w:line="276" w:lineRule="auto"/>
            </w:pPr>
            <w:r>
              <w:t>Cast</w:t>
            </w:r>
          </w:p>
          <w:p w14:paraId="14ED6592" w14:textId="77777777" w:rsidR="00DA7737" w:rsidRDefault="00854A13">
            <w:pPr>
              <w:spacing w:line="276" w:lineRule="auto"/>
            </w:pPr>
            <w:r>
              <w:t>Crew</w:t>
            </w:r>
          </w:p>
          <w:p w14:paraId="725E4F07" w14:textId="77777777" w:rsidR="00DA7737" w:rsidRDefault="00854A13">
            <w:pPr>
              <w:spacing w:line="276" w:lineRule="auto"/>
            </w:pPr>
            <w:r>
              <w:t>Writer</w:t>
            </w:r>
          </w:p>
        </w:tc>
      </w:tr>
      <w:tr w:rsidR="00DA7737" w14:paraId="2B6EC188" w14:textId="77777777">
        <w:tc>
          <w:tcPr>
            <w:tcW w:w="1695" w:type="dxa"/>
            <w:tcMar>
              <w:top w:w="100" w:type="dxa"/>
              <w:left w:w="100" w:type="dxa"/>
              <w:bottom w:w="100" w:type="dxa"/>
              <w:right w:w="100" w:type="dxa"/>
            </w:tcMar>
          </w:tcPr>
          <w:p w14:paraId="61961DB4" w14:textId="77777777" w:rsidR="00DA7737" w:rsidRDefault="00854A13">
            <w:pPr>
              <w:widowControl w:val="0"/>
              <w:spacing w:line="276" w:lineRule="auto"/>
            </w:pPr>
            <w:r>
              <w:t>Aliases</w:t>
            </w:r>
          </w:p>
        </w:tc>
        <w:tc>
          <w:tcPr>
            <w:tcW w:w="4995" w:type="dxa"/>
            <w:tcMar>
              <w:top w:w="100" w:type="dxa"/>
              <w:left w:w="100" w:type="dxa"/>
              <w:bottom w:w="100" w:type="dxa"/>
              <w:right w:w="100" w:type="dxa"/>
            </w:tcMar>
          </w:tcPr>
          <w:p w14:paraId="56FE60CD" w14:textId="77777777" w:rsidR="00DA7737" w:rsidRDefault="00854A13">
            <w:pPr>
              <w:widowControl w:val="0"/>
              <w:spacing w:line="276" w:lineRule="auto"/>
            </w:pPr>
            <w:r>
              <w:t xml:space="preserve">A Credit may have </w:t>
            </w:r>
            <w:proofErr w:type="spellStart"/>
            <w:proofErr w:type="gramStart"/>
            <w:r>
              <w:t>have</w:t>
            </w:r>
            <w:proofErr w:type="spellEnd"/>
            <w:proofErr w:type="gramEnd"/>
            <w:r>
              <w:t xml:space="preserve"> different identifiers </w:t>
            </w:r>
            <w:r>
              <w:lastRenderedPageBreak/>
              <w:t>from external repositories, such as IMDB.</w:t>
            </w:r>
          </w:p>
        </w:tc>
        <w:tc>
          <w:tcPr>
            <w:tcW w:w="3390" w:type="dxa"/>
            <w:tcMar>
              <w:top w:w="100" w:type="dxa"/>
              <w:left w:w="100" w:type="dxa"/>
              <w:bottom w:w="100" w:type="dxa"/>
              <w:right w:w="100" w:type="dxa"/>
            </w:tcMar>
          </w:tcPr>
          <w:p w14:paraId="77D46D37" w14:textId="77777777" w:rsidR="00DA7737" w:rsidRDefault="00854A13">
            <w:pPr>
              <w:widowControl w:val="0"/>
              <w:spacing w:line="276" w:lineRule="auto"/>
            </w:pPr>
            <w:r>
              <w:lastRenderedPageBreak/>
              <w:t xml:space="preserve">See </w:t>
            </w:r>
            <w:hyperlink w:anchor="h.wrx6hd3emg96">
              <w:r>
                <w:rPr>
                  <w:color w:val="1155CC"/>
                  <w:u w:val="single"/>
                </w:rPr>
                <w:t>Aliases</w:t>
              </w:r>
            </w:hyperlink>
          </w:p>
        </w:tc>
      </w:tr>
    </w:tbl>
    <w:p w14:paraId="53033D45" w14:textId="77777777" w:rsidR="00DA7737" w:rsidRPr="00A87A72" w:rsidRDefault="00854A13">
      <w:pPr>
        <w:pStyle w:val="Heading1"/>
        <w:spacing w:line="276" w:lineRule="auto"/>
        <w:contextualSpacing w:val="0"/>
      </w:pPr>
      <w:bookmarkStart w:id="130" w:name="h.x5hu39wahsyi" w:colFirst="0" w:colLast="0"/>
      <w:bookmarkEnd w:id="130"/>
      <w:r w:rsidRPr="00A87A72">
        <w:rPr>
          <w:color w:val="0077C0"/>
        </w:rPr>
        <w:lastRenderedPageBreak/>
        <w:t>5</w:t>
      </w:r>
      <w:r w:rsidRPr="00A87A72">
        <w:rPr>
          <w:color w:val="0077C0"/>
        </w:rPr>
        <w:tab/>
        <w:t>Reference for Field Values</w:t>
      </w:r>
    </w:p>
    <w:p w14:paraId="3E52691E" w14:textId="77777777" w:rsidR="00DA7737" w:rsidRPr="00A87A72" w:rsidRDefault="00854A13">
      <w:pPr>
        <w:spacing w:line="276" w:lineRule="auto"/>
      </w:pPr>
      <w:r w:rsidRPr="00A87A72">
        <w:t>This section contains descriptions, examples, and accepted values or formats for the metadata fields in each model.</w:t>
      </w:r>
    </w:p>
    <w:p w14:paraId="7A9770B2" w14:textId="77777777" w:rsidR="00DA7737" w:rsidRPr="00A87A72" w:rsidRDefault="00854A13">
      <w:pPr>
        <w:pStyle w:val="Heading2"/>
        <w:contextualSpacing w:val="0"/>
      </w:pPr>
      <w:bookmarkStart w:id="131" w:name="h.wrx6hd3emg96" w:colFirst="0" w:colLast="0"/>
      <w:bookmarkEnd w:id="131"/>
      <w:r w:rsidRPr="00A87A72">
        <w:t>Aliases</w:t>
      </w:r>
    </w:p>
    <w:p w14:paraId="1ECB63D6" w14:textId="77777777" w:rsidR="00DA7737" w:rsidRPr="00A87A72" w:rsidRDefault="00854A13">
      <w:pPr>
        <w:spacing w:line="276" w:lineRule="auto"/>
      </w:pPr>
      <w:r w:rsidRPr="00A87A72">
        <w:t>This field captures a list or array of system identifiers used by external entities. These are identifiers for a Franchise, Series, OTO, Season, etc. that are not an EIDR ID or internal PBS identifiers like the UID or Package Number.</w:t>
      </w:r>
    </w:p>
    <w:p w14:paraId="7BC1D64A" w14:textId="77777777" w:rsidR="00DA7737" w:rsidRPr="00A87A72" w:rsidRDefault="00DA7737">
      <w:pPr>
        <w:spacing w:line="276" w:lineRule="auto"/>
      </w:pPr>
    </w:p>
    <w:p w14:paraId="5646D502" w14:textId="77777777" w:rsidR="00DA7737" w:rsidRPr="00A87A72" w:rsidRDefault="00854A13">
      <w:pPr>
        <w:spacing w:line="276" w:lineRule="auto"/>
      </w:pPr>
      <w:r w:rsidRPr="00A87A72">
        <w:t>External companies that may use different identifiers include the following:</w:t>
      </w:r>
    </w:p>
    <w:p w14:paraId="76669EF1" w14:textId="77777777" w:rsidR="00DA7737" w:rsidRPr="00A87A72" w:rsidRDefault="00DA7737">
      <w:pPr>
        <w:spacing w:line="276" w:lineRule="auto"/>
      </w:pPr>
    </w:p>
    <w:p w14:paraId="59EC6EFF" w14:textId="77777777" w:rsidR="00DA7737" w:rsidRPr="00A87A72" w:rsidRDefault="00854A13">
      <w:pPr>
        <w:numPr>
          <w:ilvl w:val="0"/>
          <w:numId w:val="38"/>
        </w:numPr>
        <w:spacing w:line="276" w:lineRule="auto"/>
        <w:ind w:hanging="360"/>
        <w:contextualSpacing/>
      </w:pPr>
      <w:r w:rsidRPr="00A87A72">
        <w:t>iTunes</w:t>
      </w:r>
    </w:p>
    <w:p w14:paraId="5E6B18C2" w14:textId="77777777" w:rsidR="00DA7737" w:rsidRPr="00A87A72" w:rsidRDefault="00854A13">
      <w:pPr>
        <w:numPr>
          <w:ilvl w:val="0"/>
          <w:numId w:val="38"/>
        </w:numPr>
        <w:spacing w:line="276" w:lineRule="auto"/>
        <w:ind w:hanging="360"/>
        <w:contextualSpacing/>
      </w:pPr>
      <w:r w:rsidRPr="00A87A72">
        <w:t>Netflix</w:t>
      </w:r>
    </w:p>
    <w:p w14:paraId="4DA1A870" w14:textId="77777777" w:rsidR="00DA7737" w:rsidRPr="00A87A72" w:rsidRDefault="00854A13">
      <w:pPr>
        <w:numPr>
          <w:ilvl w:val="0"/>
          <w:numId w:val="38"/>
        </w:numPr>
        <w:spacing w:line="276" w:lineRule="auto"/>
        <w:ind w:hanging="360"/>
        <w:contextualSpacing/>
      </w:pPr>
      <w:r w:rsidRPr="00A87A72">
        <w:t>Amazon</w:t>
      </w:r>
    </w:p>
    <w:p w14:paraId="4DC7A1FC" w14:textId="77777777" w:rsidR="00DA7737" w:rsidRPr="00A87A72" w:rsidRDefault="00854A13">
      <w:pPr>
        <w:numPr>
          <w:ilvl w:val="0"/>
          <w:numId w:val="38"/>
        </w:numPr>
        <w:spacing w:line="276" w:lineRule="auto"/>
        <w:ind w:hanging="360"/>
        <w:contextualSpacing/>
      </w:pPr>
      <w:r w:rsidRPr="00A87A72">
        <w:t>Station Call Sign (e.g. WNET, WXXI, KOPB)</w:t>
      </w:r>
    </w:p>
    <w:p w14:paraId="7E9E1D74" w14:textId="77777777" w:rsidR="00DA7737" w:rsidRPr="00A87A72" w:rsidRDefault="00854A13">
      <w:pPr>
        <w:numPr>
          <w:ilvl w:val="0"/>
          <w:numId w:val="38"/>
        </w:numPr>
        <w:spacing w:line="276" w:lineRule="auto"/>
        <w:ind w:hanging="360"/>
        <w:contextualSpacing/>
      </w:pPr>
      <w:r w:rsidRPr="00A87A72">
        <w:t>PBS</w:t>
      </w:r>
    </w:p>
    <w:p w14:paraId="12DCF456" w14:textId="77777777" w:rsidR="00DA7737" w:rsidRPr="00A87A72" w:rsidRDefault="00854A13">
      <w:pPr>
        <w:numPr>
          <w:ilvl w:val="0"/>
          <w:numId w:val="38"/>
        </w:numPr>
        <w:spacing w:line="276" w:lineRule="auto"/>
        <w:ind w:hanging="360"/>
        <w:contextualSpacing/>
      </w:pPr>
      <w:r w:rsidRPr="00A87A72">
        <w:t>APT</w:t>
      </w:r>
    </w:p>
    <w:p w14:paraId="41965132" w14:textId="77777777" w:rsidR="00DA7737" w:rsidRPr="00A87A72" w:rsidRDefault="00854A13">
      <w:pPr>
        <w:numPr>
          <w:ilvl w:val="0"/>
          <w:numId w:val="38"/>
        </w:numPr>
        <w:spacing w:line="276" w:lineRule="auto"/>
        <w:ind w:hanging="360"/>
        <w:contextualSpacing/>
      </w:pPr>
      <w:r w:rsidRPr="00A87A72">
        <w:t xml:space="preserve">NETA </w:t>
      </w:r>
    </w:p>
    <w:p w14:paraId="3EB5CFB8" w14:textId="77777777" w:rsidR="00DA7737" w:rsidRPr="00A87A72" w:rsidRDefault="00DA7737">
      <w:pPr>
        <w:spacing w:line="276" w:lineRule="auto"/>
      </w:pPr>
    </w:p>
    <w:p w14:paraId="5FEE968A" w14:textId="77777777" w:rsidR="00DA7737" w:rsidRPr="00A87A72" w:rsidRDefault="00854A13">
      <w:pPr>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k798b48fl3a">
        <w:r w:rsidRPr="00A87A72">
          <w:rPr>
            <w:color w:val="1155CC"/>
            <w:highlight w:val="white"/>
            <w:u w:val="single"/>
          </w:rPr>
          <w:t>Season</w:t>
        </w:r>
      </w:hyperlink>
      <w:r w:rsidRPr="00A87A72">
        <w:rPr>
          <w:color w:val="333333"/>
          <w:highlight w:val="white"/>
        </w:rPr>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kf4mxv5kadr5">
        <w:r w:rsidRPr="00A87A72">
          <w:rPr>
            <w:color w:val="1155CC"/>
            <w:highlight w:val="white"/>
            <w:u w:val="single"/>
          </w:rPr>
          <w:t>Story</w:t>
        </w:r>
      </w:hyperlink>
      <w:r w:rsidRPr="00A87A72">
        <w:rPr>
          <w:color w:val="333333"/>
          <w:highlight w:val="white"/>
        </w:rPr>
        <w:t xml:space="preserve">, </w:t>
      </w:r>
      <w:hyperlink w:anchor="h.s8x3up4gkz35">
        <w:r w:rsidRPr="00A87A72">
          <w:rPr>
            <w:color w:val="1155CC"/>
            <w:highlight w:val="white"/>
            <w:u w:val="single"/>
          </w:rPr>
          <w:t>Release</w:t>
        </w:r>
      </w:hyperlink>
      <w:r w:rsidRPr="00A87A72">
        <w:rPr>
          <w:b/>
        </w:rPr>
        <w:t xml:space="preserve">, </w:t>
      </w:r>
      <w:hyperlink w:anchor="h.uooamhfqzh1r">
        <w:r w:rsidRPr="00A87A72">
          <w:rPr>
            <w:color w:val="1155CC"/>
            <w:u w:val="single"/>
          </w:rPr>
          <w:t>Manifestation</w:t>
        </w:r>
      </w:hyperlink>
      <w:r w:rsidRPr="00A87A72">
        <w:rPr>
          <w:color w:val="333333"/>
          <w:highlight w:val="white"/>
        </w:rPr>
        <w:t>,</w:t>
      </w:r>
      <w:r w:rsidRPr="00A87A72">
        <w:rPr>
          <w:b/>
        </w:rPr>
        <w:t xml:space="preserve"> </w:t>
      </w:r>
      <w:hyperlink w:anchor="h.og3dip6l6ep3">
        <w:r w:rsidRPr="00A87A72">
          <w:rPr>
            <w:color w:val="1155CC"/>
            <w:highlight w:val="white"/>
            <w:u w:val="single"/>
          </w:rPr>
          <w:t>Franchise</w:t>
        </w:r>
      </w:hyperlink>
      <w:r w:rsidRPr="00A87A72">
        <w:rPr>
          <w:b/>
        </w:rPr>
        <w:t xml:space="preserve">, </w:t>
      </w:r>
      <w:hyperlink w:anchor="h.dvoudw3nhuzz">
        <w:r w:rsidRPr="00A87A72">
          <w:rPr>
            <w:color w:val="1155CC"/>
            <w:highlight w:val="white"/>
            <w:u w:val="single"/>
          </w:rPr>
          <w:t>Sub Series</w:t>
        </w:r>
      </w:hyperlink>
      <w:r w:rsidRPr="00A87A72">
        <w:rPr>
          <w:color w:val="333333"/>
          <w:highlight w:val="white"/>
        </w:rPr>
        <w:t xml:space="preserve">, </w:t>
      </w:r>
      <w:hyperlink w:anchor="h.f0mqh86eha7u">
        <w:r w:rsidRPr="00A87A72">
          <w:rPr>
            <w:color w:val="1155CC"/>
            <w:highlight w:val="white"/>
            <w:u w:val="single"/>
          </w:rPr>
          <w:t>Sub Series Season</w:t>
        </w:r>
      </w:hyperlink>
      <w:r w:rsidRPr="00A87A72">
        <w:t xml:space="preserve">, </w:t>
      </w:r>
      <w:hyperlink w:anchor="h.9l1fhvf2ih40">
        <w:r w:rsidRPr="00A87A72">
          <w:rPr>
            <w:color w:val="1155CC"/>
            <w:u w:val="single"/>
          </w:rPr>
          <w:t>Credits</w:t>
        </w:r>
      </w:hyperlink>
    </w:p>
    <w:p w14:paraId="5F121E06" w14:textId="77777777" w:rsidR="00DA7737" w:rsidRPr="00A87A72" w:rsidRDefault="00854A13">
      <w:pPr>
        <w:pStyle w:val="Heading2"/>
        <w:contextualSpacing w:val="0"/>
      </w:pPr>
      <w:bookmarkStart w:id="132" w:name="h.1l1d40y7qukw" w:colFirst="0" w:colLast="0"/>
      <w:bookmarkEnd w:id="132"/>
      <w:r w:rsidRPr="00A87A72">
        <w:t>Alternate Titles</w:t>
      </w:r>
    </w:p>
    <w:p w14:paraId="5516A99D" w14:textId="77777777" w:rsidR="00DA7737" w:rsidRPr="00A87A72" w:rsidRDefault="00854A13">
      <w:pPr>
        <w:spacing w:line="276" w:lineRule="auto"/>
      </w:pPr>
      <w:r w:rsidRPr="00A87A72">
        <w:t xml:space="preserve">If </w:t>
      </w:r>
      <w:proofErr w:type="gramStart"/>
      <w:r w:rsidRPr="00A87A72">
        <w:t>a content’s</w:t>
      </w:r>
      <w:proofErr w:type="gramEnd"/>
      <w:r w:rsidRPr="00A87A72">
        <w:t xml:space="preserve"> </w:t>
      </w:r>
      <w:hyperlink w:anchor="h.tq093nckb0rs">
        <w:r w:rsidRPr="00A87A72">
          <w:rPr>
            <w:color w:val="1155CC"/>
            <w:u w:val="single"/>
          </w:rPr>
          <w:t>Title</w:t>
        </w:r>
      </w:hyperlink>
      <w:r w:rsidRPr="00A87A72">
        <w:t xml:space="preserve"> changes, deprecated titles are captured in this field. Deprecated titles include working titles used during the Acquisition phase.</w:t>
      </w:r>
    </w:p>
    <w:p w14:paraId="6175D947" w14:textId="77777777" w:rsidR="00DA7737" w:rsidRPr="00A87A72" w:rsidRDefault="00DA7737">
      <w:pPr>
        <w:spacing w:line="276" w:lineRule="auto"/>
      </w:pPr>
    </w:p>
    <w:p w14:paraId="011D728E" w14:textId="77777777" w:rsidR="00DA7737" w:rsidRPr="00A87A72" w:rsidRDefault="00854A13">
      <w:pPr>
        <w:spacing w:line="276" w:lineRule="auto"/>
      </w:pPr>
      <w:r w:rsidRPr="00A87A72">
        <w:rPr>
          <w:b/>
        </w:rPr>
        <w:t xml:space="preserve">Applicable to: </w:t>
      </w:r>
      <w:hyperlink w:anchor="h.1nby0eec7lra">
        <w:r w:rsidRPr="00A87A72">
          <w:rPr>
            <w:color w:val="1155CC"/>
            <w:highlight w:val="white"/>
            <w:u w:val="single"/>
          </w:rPr>
          <w:t>Series</w:t>
        </w:r>
      </w:hyperlink>
      <w:r w:rsidRPr="00A87A72">
        <w:t xml:space="preserve">, </w:t>
      </w:r>
      <w:hyperlink w:anchor="h.571gbr1gedfc">
        <w:r w:rsidRPr="00A87A72">
          <w:rPr>
            <w:color w:val="1155CC"/>
            <w:u w:val="single"/>
          </w:rPr>
          <w:t>Episode</w:t>
        </w:r>
      </w:hyperlink>
      <w:r w:rsidRPr="00A87A72">
        <w:t xml:space="preserve">, </w:t>
      </w:r>
      <w:hyperlink w:anchor="h.42mucyarjkhi">
        <w:proofErr w:type="gramStart"/>
        <w:r w:rsidRPr="00A87A72">
          <w:rPr>
            <w:color w:val="1155CC"/>
            <w:highlight w:val="white"/>
            <w:u w:val="single"/>
          </w:rPr>
          <w:t>OTO</w:t>
        </w:r>
        <w:proofErr w:type="gramEnd"/>
      </w:hyperlink>
    </w:p>
    <w:p w14:paraId="61C06B6E" w14:textId="77777777" w:rsidR="00DA7737" w:rsidRPr="00A87A72" w:rsidRDefault="00854A13">
      <w:pPr>
        <w:pStyle w:val="Heading2"/>
        <w:contextualSpacing w:val="0"/>
      </w:pPr>
      <w:bookmarkStart w:id="133" w:name="h.jovih2lnc35x" w:colFirst="0" w:colLast="0"/>
      <w:bookmarkEnd w:id="133"/>
      <w:r w:rsidRPr="00A87A72">
        <w:t>Audio Codec</w:t>
      </w:r>
    </w:p>
    <w:p w14:paraId="2DE63D7F" w14:textId="77777777" w:rsidR="00DA7737" w:rsidRPr="00A87A72" w:rsidRDefault="00854A13">
      <w:pPr>
        <w:spacing w:line="276" w:lineRule="auto"/>
      </w:pPr>
      <w:r w:rsidRPr="00A87A72">
        <w:t>The field captures the name of the supported codec.</w:t>
      </w:r>
    </w:p>
    <w:p w14:paraId="74D1EA9B" w14:textId="77777777" w:rsidR="00DA7737" w:rsidRPr="00A87A72" w:rsidRDefault="00DA7737">
      <w:pPr>
        <w:spacing w:line="276" w:lineRule="auto"/>
      </w:pPr>
    </w:p>
    <w:p w14:paraId="3422225D" w14:textId="77777777" w:rsidR="00DA7737" w:rsidRPr="00A87A72" w:rsidRDefault="00854A13">
      <w:pPr>
        <w:spacing w:line="276" w:lineRule="auto"/>
      </w:pPr>
      <w:r w:rsidRPr="00A87A72">
        <w:t xml:space="preserve">For a list of the supported types, see the most recent </w:t>
      </w:r>
      <w:hyperlink w:anchor="h.1hrlf9bpjqv5">
        <w:r w:rsidRPr="00A87A72">
          <w:rPr>
            <w:color w:val="1155CC"/>
            <w:u w:val="single"/>
          </w:rPr>
          <w:t>TR-META-CM</w:t>
        </w:r>
      </w:hyperlink>
      <w:r w:rsidRPr="00A87A72">
        <w:t xml:space="preserve">. </w:t>
      </w:r>
    </w:p>
    <w:p w14:paraId="1C8D0C8C" w14:textId="77777777" w:rsidR="00DA7737" w:rsidRPr="00A87A72" w:rsidRDefault="00DA7737">
      <w:pPr>
        <w:spacing w:line="276" w:lineRule="auto"/>
      </w:pPr>
    </w:p>
    <w:p w14:paraId="6A272AA1" w14:textId="77777777" w:rsidR="00DA7737" w:rsidRPr="00A87A72" w:rsidRDefault="00854A13">
      <w:pPr>
        <w:spacing w:line="276" w:lineRule="auto"/>
      </w:pPr>
      <w:r w:rsidRPr="00A87A72">
        <w:rPr>
          <w:b/>
        </w:rPr>
        <w:t xml:space="preserve">Example: </w:t>
      </w:r>
      <w:r w:rsidRPr="00A87A72">
        <w:t>AAC, AC-3, ALAC, DOLBY-TRUEHD, DST, MPEG1, MPEG4-ALS, MP3, WAV, WMA</w:t>
      </w:r>
    </w:p>
    <w:p w14:paraId="7B9B3F2C" w14:textId="77777777" w:rsidR="00DA7737" w:rsidRPr="00A87A72" w:rsidRDefault="00DA7737">
      <w:pPr>
        <w:spacing w:line="276" w:lineRule="auto"/>
      </w:pPr>
    </w:p>
    <w:p w14:paraId="0DD36F47" w14:textId="77777777" w:rsidR="00DA7737" w:rsidRPr="00A87A72" w:rsidRDefault="00854A13">
      <w:pPr>
        <w:spacing w:line="276" w:lineRule="auto"/>
      </w:pPr>
      <w:r w:rsidRPr="00A87A72">
        <w:rPr>
          <w:b/>
        </w:rPr>
        <w:lastRenderedPageBreak/>
        <w:t xml:space="preserve">Applicable to: </w:t>
      </w:r>
      <w:hyperlink w:anchor="h.ot4g311ftzrk">
        <w:r w:rsidRPr="00A87A72">
          <w:rPr>
            <w:color w:val="1155CC"/>
            <w:u w:val="single"/>
          </w:rPr>
          <w:t>Manifestation</w:t>
        </w:r>
      </w:hyperlink>
    </w:p>
    <w:p w14:paraId="0360A6AD" w14:textId="77777777" w:rsidR="00DA7737" w:rsidRPr="00A87A72" w:rsidRDefault="00854A13">
      <w:pPr>
        <w:pStyle w:val="Heading2"/>
        <w:contextualSpacing w:val="0"/>
      </w:pPr>
      <w:bookmarkStart w:id="134" w:name="h.v268x813jysx" w:colFirst="0" w:colLast="0"/>
      <w:bookmarkEnd w:id="134"/>
      <w:r w:rsidRPr="00A87A72">
        <w:t>Audio Codec Type</w:t>
      </w:r>
    </w:p>
    <w:p w14:paraId="2DE6F0F3" w14:textId="77777777" w:rsidR="00DA7737" w:rsidRPr="00A87A72" w:rsidRDefault="00854A13">
      <w:pPr>
        <w:spacing w:line="276" w:lineRule="auto"/>
      </w:pPr>
      <w:r w:rsidRPr="00A87A72">
        <w:t xml:space="preserve">This field captures the formal reference identification of the </w:t>
      </w:r>
      <w:hyperlink w:anchor="h.jovih2lnc35x">
        <w:r w:rsidRPr="00A87A72">
          <w:rPr>
            <w:color w:val="1155CC"/>
            <w:u w:val="single"/>
          </w:rPr>
          <w:t>Audio Codec</w:t>
        </w:r>
      </w:hyperlink>
      <w:r w:rsidRPr="00A87A72">
        <w:t>.</w:t>
      </w:r>
    </w:p>
    <w:p w14:paraId="0FB6534D" w14:textId="77777777" w:rsidR="00DA7737" w:rsidRPr="00A87A72" w:rsidRDefault="00DA7737">
      <w:pPr>
        <w:spacing w:line="276" w:lineRule="auto"/>
      </w:pPr>
    </w:p>
    <w:p w14:paraId="60A66D37" w14:textId="77777777" w:rsidR="00DA7737" w:rsidRPr="00A87A72" w:rsidRDefault="00854A13">
      <w:pPr>
        <w:spacing w:line="276" w:lineRule="auto"/>
      </w:pPr>
      <w:r w:rsidRPr="00A87A72">
        <w:t xml:space="preserve">For a list of the supported types, see the most recent </w:t>
      </w:r>
      <w:hyperlink w:anchor="h.1hrlf9bpjqv5">
        <w:r w:rsidRPr="00A87A72">
          <w:rPr>
            <w:color w:val="1155CC"/>
            <w:u w:val="single"/>
          </w:rPr>
          <w:t>TR-META-CM</w:t>
        </w:r>
      </w:hyperlink>
      <w:r w:rsidRPr="00A87A72">
        <w:t>.</w:t>
      </w:r>
    </w:p>
    <w:p w14:paraId="6BB8B251" w14:textId="77777777" w:rsidR="00DA7737" w:rsidRPr="00A87A72" w:rsidRDefault="00DA7737">
      <w:pPr>
        <w:spacing w:line="276" w:lineRule="auto"/>
      </w:pPr>
    </w:p>
    <w:p w14:paraId="279DB760" w14:textId="77777777" w:rsidR="00DA7737" w:rsidRPr="00A87A72" w:rsidRDefault="00854A13">
      <w:pPr>
        <w:spacing w:line="276" w:lineRule="auto"/>
      </w:pPr>
      <w:r w:rsidRPr="00A87A72">
        <w:rPr>
          <w:b/>
        </w:rPr>
        <w:t xml:space="preserve">Format: </w:t>
      </w:r>
      <w:r w:rsidRPr="00A87A72">
        <w:t>&lt;namespace&gt;</w:t>
      </w:r>
      <w:proofErr w:type="gramStart"/>
      <w:r w:rsidRPr="00A87A72">
        <w:t>:</w:t>
      </w:r>
      <w:proofErr w:type="spellStart"/>
      <w:r w:rsidRPr="00A87A72">
        <w:t>codectype</w:t>
      </w:r>
      <w:proofErr w:type="spellEnd"/>
      <w:proofErr w:type="gramEnd"/>
    </w:p>
    <w:p w14:paraId="6890B1B8" w14:textId="77777777" w:rsidR="00DA7737" w:rsidRPr="00A87A72" w:rsidRDefault="00DA7737">
      <w:pPr>
        <w:spacing w:line="276" w:lineRule="auto"/>
      </w:pPr>
    </w:p>
    <w:p w14:paraId="11FEC380" w14:textId="77777777" w:rsidR="00DA7737" w:rsidRPr="00A87A72" w:rsidRDefault="00854A13">
      <w:pPr>
        <w:spacing w:line="276" w:lineRule="auto"/>
      </w:pPr>
      <w:r w:rsidRPr="00A87A72">
        <w:rPr>
          <w:b/>
        </w:rPr>
        <w:t xml:space="preserve">Example: </w:t>
      </w:r>
      <w:r w:rsidRPr="00A87A72">
        <w:t>mpegra</w:t>
      </w:r>
      <w:proofErr w:type="gramStart"/>
      <w:r w:rsidRPr="00A87A72">
        <w:t>:ac</w:t>
      </w:r>
      <w:proofErr w:type="gramEnd"/>
      <w:r w:rsidRPr="00A87A72">
        <w:t>-3</w:t>
      </w:r>
    </w:p>
    <w:p w14:paraId="759ECF4D" w14:textId="77777777" w:rsidR="00DA7737" w:rsidRPr="00A87A72" w:rsidRDefault="00DA7737">
      <w:pPr>
        <w:spacing w:line="276" w:lineRule="auto"/>
      </w:pPr>
    </w:p>
    <w:p w14:paraId="6883B9F3" w14:textId="77777777" w:rsidR="00DA7737" w:rsidRPr="00A87A72" w:rsidRDefault="00854A13">
      <w:pPr>
        <w:spacing w:line="276" w:lineRule="auto"/>
      </w:pPr>
      <w:r w:rsidRPr="00A87A72">
        <w:rPr>
          <w:b/>
        </w:rPr>
        <w:t xml:space="preserve">Applicable to: </w:t>
      </w:r>
      <w:hyperlink w:anchor="h.ot4g311ftzrk">
        <w:r w:rsidRPr="00A87A72">
          <w:rPr>
            <w:color w:val="1155CC"/>
            <w:u w:val="single"/>
          </w:rPr>
          <w:t>Manifestation</w:t>
        </w:r>
      </w:hyperlink>
    </w:p>
    <w:p w14:paraId="20819E95" w14:textId="77777777" w:rsidR="00DA7737" w:rsidRPr="00A87A72" w:rsidRDefault="00854A13">
      <w:pPr>
        <w:pStyle w:val="Heading2"/>
        <w:contextualSpacing w:val="0"/>
      </w:pPr>
      <w:bookmarkStart w:id="135" w:name="h.i7ttz5jmzqye" w:colFirst="0" w:colLast="0"/>
      <w:bookmarkEnd w:id="135"/>
      <w:r w:rsidRPr="00A87A72">
        <w:t>Audio Bit Depth</w:t>
      </w:r>
    </w:p>
    <w:p w14:paraId="27AD84E9" w14:textId="77777777" w:rsidR="00DA7737" w:rsidRPr="00A87A72" w:rsidRDefault="00854A13">
      <w:pPr>
        <w:spacing w:line="276" w:lineRule="auto"/>
      </w:pPr>
      <w:r w:rsidRPr="00A87A72">
        <w:t>This field captures the number of bits per audio sample.</w:t>
      </w:r>
    </w:p>
    <w:p w14:paraId="46D09CC3" w14:textId="77777777" w:rsidR="00DA7737" w:rsidRPr="00A87A72" w:rsidRDefault="00DA7737">
      <w:pPr>
        <w:spacing w:line="276" w:lineRule="auto"/>
      </w:pPr>
    </w:p>
    <w:p w14:paraId="4C1AAE92" w14:textId="77777777" w:rsidR="00DA7737" w:rsidRPr="00A87A72" w:rsidRDefault="00854A13">
      <w:pPr>
        <w:spacing w:line="276" w:lineRule="auto"/>
      </w:pPr>
      <w:r w:rsidRPr="00A87A72">
        <w:rPr>
          <w:b/>
        </w:rPr>
        <w:t xml:space="preserve">Format: </w:t>
      </w:r>
      <w:r w:rsidRPr="00A87A72">
        <w:t>Positive integer</w:t>
      </w:r>
    </w:p>
    <w:p w14:paraId="36A7E6B0" w14:textId="77777777" w:rsidR="00DA7737" w:rsidRPr="00A87A72" w:rsidRDefault="00DA7737">
      <w:pPr>
        <w:spacing w:line="276" w:lineRule="auto"/>
      </w:pPr>
    </w:p>
    <w:p w14:paraId="6249CAFF" w14:textId="77777777" w:rsidR="00DA7737" w:rsidRPr="00A87A72" w:rsidRDefault="00854A13">
      <w:pPr>
        <w:spacing w:line="276" w:lineRule="auto"/>
      </w:pPr>
      <w:r w:rsidRPr="00A87A72">
        <w:rPr>
          <w:b/>
        </w:rPr>
        <w:t xml:space="preserve">Example: </w:t>
      </w:r>
      <w:r w:rsidRPr="00A87A72">
        <w:t xml:space="preserve">If an audio sample has 16 bits, then </w:t>
      </w:r>
      <w:r w:rsidRPr="00A87A72">
        <w:rPr>
          <w:rFonts w:eastAsia="Consolas" w:cs="Consolas"/>
        </w:rPr>
        <w:t>Audio Bit Depth=16</w:t>
      </w:r>
      <w:r w:rsidRPr="00A87A72">
        <w:t>.</w:t>
      </w:r>
    </w:p>
    <w:p w14:paraId="43FD8967" w14:textId="77777777" w:rsidR="00DA7737" w:rsidRPr="00A87A72" w:rsidRDefault="00DA7737">
      <w:pPr>
        <w:spacing w:line="276" w:lineRule="auto"/>
      </w:pPr>
    </w:p>
    <w:p w14:paraId="708D1C6A" w14:textId="77777777" w:rsidR="00DA7737" w:rsidRPr="00A87A72" w:rsidRDefault="00854A13">
      <w:pPr>
        <w:spacing w:line="276" w:lineRule="auto"/>
      </w:pPr>
      <w:r w:rsidRPr="00A87A72">
        <w:rPr>
          <w:b/>
        </w:rPr>
        <w:t xml:space="preserve">Applicable to: </w:t>
      </w:r>
      <w:hyperlink w:anchor="h.ot4g311ftzrk">
        <w:r w:rsidRPr="00A87A72">
          <w:rPr>
            <w:color w:val="1155CC"/>
            <w:u w:val="single"/>
          </w:rPr>
          <w:t>Manifestation</w:t>
        </w:r>
      </w:hyperlink>
    </w:p>
    <w:p w14:paraId="70881334" w14:textId="77777777" w:rsidR="00DA7737" w:rsidRPr="00A87A72" w:rsidRDefault="00854A13">
      <w:pPr>
        <w:pStyle w:val="Heading2"/>
        <w:contextualSpacing w:val="0"/>
      </w:pPr>
      <w:bookmarkStart w:id="136" w:name="h.wlwve6xl1o0" w:colFirst="0" w:colLast="0"/>
      <w:bookmarkEnd w:id="136"/>
      <w:r w:rsidRPr="00A87A72">
        <w:t>Audio Bitrate Average</w:t>
      </w:r>
    </w:p>
    <w:p w14:paraId="2F55A61B" w14:textId="77777777" w:rsidR="00DA7737" w:rsidRPr="00A87A72" w:rsidRDefault="00854A13">
      <w:pPr>
        <w:widowControl w:val="0"/>
        <w:spacing w:line="276" w:lineRule="auto"/>
      </w:pPr>
      <w:r w:rsidRPr="00A87A72">
        <w:t>Bitrate averaged over the entire audio track in kilobits/second.</w:t>
      </w:r>
    </w:p>
    <w:p w14:paraId="03D22929" w14:textId="77777777" w:rsidR="00DA7737" w:rsidRPr="00A87A72" w:rsidRDefault="00DA7737">
      <w:pPr>
        <w:widowControl w:val="0"/>
        <w:spacing w:line="276" w:lineRule="auto"/>
      </w:pPr>
    </w:p>
    <w:p w14:paraId="3081CB15" w14:textId="77777777" w:rsidR="00DA7737" w:rsidRPr="00A87A72" w:rsidRDefault="00854A13">
      <w:pPr>
        <w:widowControl w:val="0"/>
        <w:spacing w:line="276" w:lineRule="auto"/>
      </w:pPr>
      <w:r w:rsidRPr="00A87A72">
        <w:rPr>
          <w:b/>
        </w:rPr>
        <w:t xml:space="preserve">Format: </w:t>
      </w:r>
      <w:r w:rsidRPr="00A87A72">
        <w:t>Positive integer</w:t>
      </w:r>
    </w:p>
    <w:p w14:paraId="7E58BF83" w14:textId="77777777" w:rsidR="00DA7737" w:rsidRPr="00A87A72" w:rsidRDefault="00DA7737">
      <w:pPr>
        <w:widowControl w:val="0"/>
        <w:spacing w:line="276" w:lineRule="auto"/>
      </w:pPr>
    </w:p>
    <w:p w14:paraId="2DB81175" w14:textId="77777777" w:rsidR="00DA7737" w:rsidRPr="00A87A72" w:rsidRDefault="00854A13">
      <w:pPr>
        <w:widowControl w:val="0"/>
        <w:spacing w:line="276" w:lineRule="auto"/>
      </w:pPr>
      <w:r w:rsidRPr="00A87A72">
        <w:rPr>
          <w:b/>
        </w:rPr>
        <w:t>Example</w:t>
      </w:r>
      <w:r w:rsidRPr="00A87A72">
        <w:t xml:space="preserve">: If the bitrate average is 36 kilobits/second, the </w:t>
      </w:r>
      <w:r w:rsidRPr="00A87A72">
        <w:rPr>
          <w:rFonts w:eastAsia="Consolas" w:cs="Consolas"/>
        </w:rPr>
        <w:t>Audio Bitrate Average=36</w:t>
      </w:r>
      <w:r w:rsidRPr="00A87A72">
        <w:t>.</w:t>
      </w:r>
    </w:p>
    <w:p w14:paraId="09827B91" w14:textId="77777777" w:rsidR="00DA7737" w:rsidRPr="00A87A72" w:rsidRDefault="00DA7737">
      <w:pPr>
        <w:widowControl w:val="0"/>
        <w:spacing w:line="276" w:lineRule="auto"/>
      </w:pPr>
    </w:p>
    <w:p w14:paraId="6DCB16C8" w14:textId="77777777" w:rsidR="00DA7737" w:rsidRPr="00A87A72" w:rsidRDefault="00854A13">
      <w:pPr>
        <w:widowControl w:val="0"/>
        <w:spacing w:line="276" w:lineRule="auto"/>
      </w:pPr>
      <w:r w:rsidRPr="00A87A72">
        <w:rPr>
          <w:b/>
        </w:rPr>
        <w:t xml:space="preserve">Applicable to: </w:t>
      </w:r>
      <w:hyperlink w:anchor="h.ot4g311ftzrk">
        <w:r w:rsidRPr="00A87A72">
          <w:rPr>
            <w:color w:val="1155CC"/>
            <w:u w:val="single"/>
          </w:rPr>
          <w:t>Manifestation</w:t>
        </w:r>
      </w:hyperlink>
    </w:p>
    <w:p w14:paraId="2335DDD6" w14:textId="77777777" w:rsidR="00DA7737" w:rsidRPr="00A87A72" w:rsidRDefault="00854A13">
      <w:pPr>
        <w:pStyle w:val="Heading2"/>
        <w:contextualSpacing w:val="0"/>
      </w:pPr>
      <w:bookmarkStart w:id="137" w:name="h.zhuezk8v11sz" w:colFirst="0" w:colLast="0"/>
      <w:bookmarkEnd w:id="137"/>
      <w:r w:rsidRPr="00A87A72">
        <w:t>Audio Bitrate Max</w:t>
      </w:r>
    </w:p>
    <w:p w14:paraId="648C12DD" w14:textId="77777777" w:rsidR="00DA7737" w:rsidRPr="00A87A72" w:rsidRDefault="00854A13">
      <w:pPr>
        <w:widowControl w:val="0"/>
        <w:spacing w:line="276" w:lineRule="auto"/>
      </w:pPr>
      <w:r w:rsidRPr="00A87A72">
        <w:t xml:space="preserve">Peak bitrate (kilobits/second) averaged over a short period. </w:t>
      </w:r>
    </w:p>
    <w:p w14:paraId="6CBC83FF" w14:textId="77777777" w:rsidR="00DA7737" w:rsidRPr="00A87A72" w:rsidRDefault="00DA7737">
      <w:pPr>
        <w:widowControl w:val="0"/>
        <w:spacing w:line="276" w:lineRule="auto"/>
      </w:pPr>
    </w:p>
    <w:p w14:paraId="1720B411" w14:textId="77777777" w:rsidR="00DA7737" w:rsidRPr="00A87A72" w:rsidRDefault="00854A13">
      <w:pPr>
        <w:widowControl w:val="0"/>
        <w:spacing w:line="276" w:lineRule="auto"/>
      </w:pPr>
      <w:r w:rsidRPr="00A87A72">
        <w:rPr>
          <w:b/>
        </w:rPr>
        <w:t xml:space="preserve">Format: </w:t>
      </w:r>
      <w:r w:rsidRPr="00A87A72">
        <w:t>Positive integer</w:t>
      </w:r>
    </w:p>
    <w:p w14:paraId="5CA8AF57" w14:textId="77777777" w:rsidR="00DA7737" w:rsidRPr="00A87A72" w:rsidRDefault="00DA7737">
      <w:pPr>
        <w:widowControl w:val="0"/>
        <w:spacing w:line="276" w:lineRule="auto"/>
      </w:pPr>
    </w:p>
    <w:p w14:paraId="4E5B7B2A" w14:textId="77777777" w:rsidR="00DA7737" w:rsidRPr="00A87A72" w:rsidRDefault="00854A13">
      <w:pPr>
        <w:widowControl w:val="0"/>
        <w:spacing w:line="276" w:lineRule="auto"/>
      </w:pPr>
      <w:r w:rsidRPr="00A87A72">
        <w:rPr>
          <w:b/>
        </w:rPr>
        <w:t>Example</w:t>
      </w:r>
      <w:r w:rsidRPr="00A87A72">
        <w:t xml:space="preserve">: If the bitrate max is 96 kilobits/second, the </w:t>
      </w:r>
      <w:r w:rsidRPr="00A87A72">
        <w:rPr>
          <w:rFonts w:eastAsia="Consolas" w:cs="Consolas"/>
        </w:rPr>
        <w:t>Audio Bitrate Max=96</w:t>
      </w:r>
      <w:r w:rsidRPr="00A87A72">
        <w:t>.</w:t>
      </w:r>
    </w:p>
    <w:p w14:paraId="2690DCF1" w14:textId="77777777" w:rsidR="00DA7737" w:rsidRPr="00A87A72" w:rsidRDefault="00DA7737">
      <w:pPr>
        <w:widowControl w:val="0"/>
        <w:spacing w:line="276" w:lineRule="auto"/>
      </w:pPr>
    </w:p>
    <w:p w14:paraId="1E78C57F" w14:textId="77777777" w:rsidR="00DA7737" w:rsidRPr="00A87A72" w:rsidRDefault="00854A13">
      <w:pPr>
        <w:widowControl w:val="0"/>
        <w:spacing w:line="276" w:lineRule="auto"/>
      </w:pPr>
      <w:r w:rsidRPr="00A87A72">
        <w:rPr>
          <w:b/>
        </w:rPr>
        <w:lastRenderedPageBreak/>
        <w:t xml:space="preserve">Applicable to: </w:t>
      </w:r>
      <w:hyperlink w:anchor="h.ot4g311ftzrk">
        <w:r w:rsidRPr="00A87A72">
          <w:rPr>
            <w:color w:val="1155CC"/>
            <w:u w:val="single"/>
          </w:rPr>
          <w:t>Manifestation</w:t>
        </w:r>
      </w:hyperlink>
    </w:p>
    <w:p w14:paraId="1A3D589B" w14:textId="77777777" w:rsidR="00DA7737" w:rsidRPr="00A87A72" w:rsidRDefault="00854A13">
      <w:pPr>
        <w:pStyle w:val="Heading2"/>
        <w:contextualSpacing w:val="0"/>
      </w:pPr>
      <w:bookmarkStart w:id="138" w:name="h.h131vnemzwhd" w:colFirst="0" w:colLast="0"/>
      <w:bookmarkEnd w:id="138"/>
      <w:r w:rsidRPr="00A87A72">
        <w:t>Audio Dubbed</w:t>
      </w:r>
    </w:p>
    <w:p w14:paraId="3E7CE004"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indicates if the spoken language in an audio track is dubbed.</w:t>
      </w:r>
    </w:p>
    <w:p w14:paraId="57AACBA6" w14:textId="77777777" w:rsidR="00DA7737" w:rsidRPr="00A87A72" w:rsidRDefault="00DA7737">
      <w:pPr>
        <w:spacing w:line="276" w:lineRule="auto"/>
      </w:pPr>
    </w:p>
    <w:p w14:paraId="4E53831C" w14:textId="77777777" w:rsidR="00DA7737" w:rsidRPr="00A87A72" w:rsidRDefault="00854A13">
      <w:pPr>
        <w:spacing w:line="276" w:lineRule="auto"/>
      </w:pPr>
      <w:r w:rsidRPr="00A87A72">
        <w:rPr>
          <w:b/>
        </w:rPr>
        <w:t xml:space="preserve">Format: </w:t>
      </w:r>
      <w:r w:rsidRPr="00A87A72">
        <w:t>True/False</w:t>
      </w:r>
    </w:p>
    <w:p w14:paraId="74D9A0E9" w14:textId="77777777" w:rsidR="00DA7737" w:rsidRPr="00A87A72" w:rsidRDefault="00DA7737">
      <w:pPr>
        <w:spacing w:line="276" w:lineRule="auto"/>
      </w:pPr>
    </w:p>
    <w:p w14:paraId="5BFEFF62" w14:textId="77777777" w:rsidR="00DA7737" w:rsidRPr="00A87A72" w:rsidRDefault="00854A13">
      <w:pPr>
        <w:spacing w:line="276" w:lineRule="auto"/>
      </w:pPr>
      <w:r w:rsidRPr="00A87A72">
        <w:rPr>
          <w:b/>
        </w:rPr>
        <w:t xml:space="preserve">Applicable to: </w:t>
      </w:r>
      <w:hyperlink w:anchor="h.ot4g311ftzrk">
        <w:r w:rsidRPr="00A87A72">
          <w:rPr>
            <w:color w:val="1155CC"/>
            <w:u w:val="single"/>
          </w:rPr>
          <w:t>Manifestation</w:t>
        </w:r>
      </w:hyperlink>
    </w:p>
    <w:p w14:paraId="60982C70" w14:textId="77777777" w:rsidR="00DA7737" w:rsidRPr="00A87A72" w:rsidRDefault="00854A13">
      <w:pPr>
        <w:pStyle w:val="Heading2"/>
        <w:contextualSpacing w:val="0"/>
      </w:pPr>
      <w:bookmarkStart w:id="139" w:name="h.3ol6r217a5v1" w:colFirst="0" w:colLast="0"/>
      <w:bookmarkEnd w:id="139"/>
      <w:r w:rsidRPr="00A87A72">
        <w:t>Audio Track Duration</w:t>
      </w:r>
    </w:p>
    <w:p w14:paraId="48EDBCB9" w14:textId="77777777" w:rsidR="00DA7737" w:rsidRPr="00A87A72" w:rsidRDefault="00854A13">
      <w:pPr>
        <w:spacing w:line="276" w:lineRule="auto"/>
      </w:pPr>
      <w:proofErr w:type="gramStart"/>
      <w:r w:rsidRPr="00A87A72">
        <w:t xml:space="preserve">Length of an audio track according to the </w:t>
      </w:r>
      <w:hyperlink w:anchor="h.1hrlf9bpjqv5">
        <w:r w:rsidRPr="00A87A72">
          <w:rPr>
            <w:color w:val="1155CC"/>
            <w:u w:val="single"/>
          </w:rPr>
          <w:t>ISO 8601:2004</w:t>
        </w:r>
      </w:hyperlink>
      <w:r w:rsidRPr="00A87A72">
        <w:t xml:space="preserve"> standard format for time duration.</w:t>
      </w:r>
      <w:proofErr w:type="gramEnd"/>
      <w:r w:rsidRPr="00A87A72">
        <w:t xml:space="preserve"> </w:t>
      </w:r>
    </w:p>
    <w:p w14:paraId="636DDE98" w14:textId="77777777" w:rsidR="00DA7737" w:rsidRPr="00A87A72" w:rsidRDefault="00DA7737">
      <w:pPr>
        <w:spacing w:line="276" w:lineRule="auto"/>
      </w:pPr>
    </w:p>
    <w:p w14:paraId="090161D0" w14:textId="77777777" w:rsidR="00DA7737" w:rsidRPr="00A87A72" w:rsidRDefault="00854A13">
      <w:pPr>
        <w:spacing w:line="276" w:lineRule="auto"/>
      </w:pPr>
      <w:r w:rsidRPr="00A87A72">
        <w:t xml:space="preserve">See </w:t>
      </w:r>
      <w:hyperlink w:anchor="h.1hrlf9bpjqv5">
        <w:r w:rsidRPr="00A87A72">
          <w:rPr>
            <w:color w:val="1155CC"/>
            <w:u w:val="single"/>
          </w:rPr>
          <w:t>IETF RFC 3339</w:t>
        </w:r>
      </w:hyperlink>
      <w:r w:rsidRPr="00A87A72">
        <w:t xml:space="preserve"> for a full description of this format.</w:t>
      </w:r>
    </w:p>
    <w:p w14:paraId="15120DF4" w14:textId="77777777" w:rsidR="00DA7737" w:rsidRPr="00A87A72" w:rsidRDefault="00DA7737">
      <w:pPr>
        <w:spacing w:line="276" w:lineRule="auto"/>
      </w:pPr>
    </w:p>
    <w:p w14:paraId="70AE159E" w14:textId="77777777" w:rsidR="00DA7737" w:rsidRPr="00A87A72" w:rsidRDefault="00854A13">
      <w:pPr>
        <w:spacing w:line="276" w:lineRule="auto"/>
      </w:pPr>
      <w:r w:rsidRPr="00A87A72">
        <w:rPr>
          <w:b/>
        </w:rPr>
        <w:t xml:space="preserve">Format: </w:t>
      </w:r>
      <w:r w:rsidRPr="00A87A72">
        <w:t>HH:MM:SS</w:t>
      </w:r>
    </w:p>
    <w:p w14:paraId="61802F47" w14:textId="77777777" w:rsidR="00DA7737" w:rsidRPr="00A87A72" w:rsidRDefault="00DA7737">
      <w:pPr>
        <w:spacing w:line="276" w:lineRule="auto"/>
      </w:pPr>
    </w:p>
    <w:p w14:paraId="0DA2B1C1" w14:textId="77777777" w:rsidR="00DA7737" w:rsidRPr="00A87A72" w:rsidRDefault="00854A13">
      <w:pPr>
        <w:spacing w:line="276" w:lineRule="auto"/>
      </w:pPr>
      <w:r w:rsidRPr="00A87A72">
        <w:rPr>
          <w:b/>
        </w:rPr>
        <w:t xml:space="preserve">Applicable to: </w:t>
      </w:r>
      <w:hyperlink w:anchor="h.ot4g311ftzrk">
        <w:r w:rsidRPr="00A87A72">
          <w:rPr>
            <w:color w:val="1155CC"/>
            <w:u w:val="single"/>
          </w:rPr>
          <w:t>Manifestation</w:t>
        </w:r>
      </w:hyperlink>
    </w:p>
    <w:p w14:paraId="3589EF5D" w14:textId="77777777" w:rsidR="00DA7737" w:rsidRPr="00A87A72" w:rsidRDefault="00854A13">
      <w:pPr>
        <w:pStyle w:val="Heading2"/>
        <w:contextualSpacing w:val="0"/>
      </w:pPr>
      <w:bookmarkStart w:id="140" w:name="h.xymmpru4d1uv" w:colFirst="0" w:colLast="0"/>
      <w:bookmarkEnd w:id="140"/>
      <w:r w:rsidRPr="00A87A72">
        <w:t>Audio Track Type</w:t>
      </w:r>
    </w:p>
    <w:p w14:paraId="07B089BF" w14:textId="77777777" w:rsidR="00DA7737" w:rsidRPr="00A87A72" w:rsidRDefault="00854A13">
      <w:pPr>
        <w:widowControl w:val="0"/>
        <w:spacing w:line="276" w:lineRule="auto"/>
      </w:pPr>
      <w:r w:rsidRPr="00A87A72">
        <w:t>This field describes the purpose of the track in a controlled vocabulary.</w:t>
      </w:r>
    </w:p>
    <w:p w14:paraId="1AA11864" w14:textId="77777777" w:rsidR="00DA7737" w:rsidRPr="00A87A72" w:rsidRDefault="00DA7737">
      <w:pPr>
        <w:widowControl w:val="0"/>
        <w:spacing w:line="276" w:lineRule="auto"/>
      </w:pPr>
    </w:p>
    <w:p w14:paraId="31316A0E" w14:textId="77777777" w:rsidR="00DA7737" w:rsidRPr="00A87A72" w:rsidRDefault="00854A13">
      <w:pPr>
        <w:widowControl w:val="0"/>
        <w:spacing w:line="276" w:lineRule="auto"/>
      </w:pPr>
      <w:r w:rsidRPr="00A87A72">
        <w:t>Accepted values are as follows:</w:t>
      </w:r>
    </w:p>
    <w:p w14:paraId="4FBE57A1" w14:textId="77777777" w:rsidR="00DA7737" w:rsidRPr="00A87A72" w:rsidRDefault="00DA7737">
      <w:pPr>
        <w:widowControl w:val="0"/>
        <w:spacing w:line="276" w:lineRule="auto"/>
      </w:pPr>
    </w:p>
    <w:p w14:paraId="54348C56" w14:textId="77777777" w:rsidR="00DA7737" w:rsidRPr="00A87A72" w:rsidRDefault="00854A13">
      <w:pPr>
        <w:widowControl w:val="0"/>
        <w:numPr>
          <w:ilvl w:val="0"/>
          <w:numId w:val="13"/>
        </w:numPr>
        <w:spacing w:line="276" w:lineRule="auto"/>
        <w:ind w:hanging="360"/>
        <w:contextualSpacing/>
      </w:pPr>
      <w:r w:rsidRPr="00A87A72">
        <w:t>Primary</w:t>
      </w:r>
    </w:p>
    <w:p w14:paraId="7EF898B4" w14:textId="77777777" w:rsidR="00DA7737" w:rsidRPr="00A87A72" w:rsidRDefault="00854A13">
      <w:pPr>
        <w:widowControl w:val="0"/>
        <w:numPr>
          <w:ilvl w:val="0"/>
          <w:numId w:val="13"/>
        </w:numPr>
        <w:spacing w:line="276" w:lineRule="auto"/>
        <w:ind w:hanging="360"/>
        <w:contextualSpacing/>
      </w:pPr>
      <w:r w:rsidRPr="00A87A72">
        <w:t>Narration</w:t>
      </w:r>
    </w:p>
    <w:p w14:paraId="22072CF3" w14:textId="77777777" w:rsidR="00DA7737" w:rsidRPr="00A87A72" w:rsidRDefault="00854A13">
      <w:pPr>
        <w:widowControl w:val="0"/>
        <w:numPr>
          <w:ilvl w:val="0"/>
          <w:numId w:val="13"/>
        </w:numPr>
        <w:spacing w:line="276" w:lineRule="auto"/>
        <w:ind w:hanging="360"/>
        <w:contextualSpacing/>
      </w:pPr>
      <w:r w:rsidRPr="00A87A72">
        <w:t>Video Descriptive Service</w:t>
      </w:r>
    </w:p>
    <w:p w14:paraId="08542DFD" w14:textId="77777777" w:rsidR="00DA7737" w:rsidRPr="00A87A72" w:rsidRDefault="00DA7737">
      <w:pPr>
        <w:widowControl w:val="0"/>
        <w:spacing w:line="276" w:lineRule="auto"/>
      </w:pPr>
    </w:p>
    <w:p w14:paraId="2074EFDF" w14:textId="77777777" w:rsidR="00DA7737" w:rsidRPr="00A87A72" w:rsidRDefault="00854A13">
      <w:pPr>
        <w:widowControl w:val="0"/>
        <w:spacing w:line="276" w:lineRule="auto"/>
      </w:pPr>
      <w:r w:rsidRPr="00A87A72">
        <w:rPr>
          <w:b/>
        </w:rPr>
        <w:t xml:space="preserve">Applicable to: </w:t>
      </w:r>
      <w:hyperlink w:anchor="h.ot4g311ftzrk">
        <w:r w:rsidRPr="00A87A72">
          <w:rPr>
            <w:color w:val="1155CC"/>
            <w:u w:val="single"/>
          </w:rPr>
          <w:t>Manifestation</w:t>
        </w:r>
      </w:hyperlink>
    </w:p>
    <w:p w14:paraId="4122F0E3" w14:textId="77777777" w:rsidR="00DA7737" w:rsidRPr="00A87A72" w:rsidRDefault="00854A13">
      <w:pPr>
        <w:pStyle w:val="Heading2"/>
        <w:contextualSpacing w:val="0"/>
      </w:pPr>
      <w:bookmarkStart w:id="141" w:name="h.9dq1rjwtj3o5" w:colFirst="0" w:colLast="0"/>
      <w:bookmarkEnd w:id="141"/>
      <w:r w:rsidRPr="00A87A72">
        <w:t>Audio Type</w:t>
      </w:r>
    </w:p>
    <w:p w14:paraId="74801B1D" w14:textId="77777777" w:rsidR="00DA7737" w:rsidRPr="00A87A72" w:rsidRDefault="00854A13">
      <w:pPr>
        <w:spacing w:line="276" w:lineRule="auto"/>
      </w:pPr>
      <w:r w:rsidRPr="00A87A72">
        <w:t xml:space="preserve">The actual Audio Type for an Episode, OTO, or Manifestation. The default value is inherited from the </w:t>
      </w:r>
      <w:hyperlink w:anchor="h.ctlpctzf9e2s">
        <w:r w:rsidRPr="00A87A72">
          <w:rPr>
            <w:color w:val="1155CC"/>
            <w:u w:val="single"/>
          </w:rPr>
          <w:t>Typical Audio Type</w:t>
        </w:r>
      </w:hyperlink>
      <w:r w:rsidRPr="00A87A72">
        <w:t xml:space="preserve"> at the Series level.</w:t>
      </w:r>
    </w:p>
    <w:p w14:paraId="719D21E4" w14:textId="77777777" w:rsidR="00DA7737" w:rsidRPr="00A87A72" w:rsidRDefault="00DA7737">
      <w:pPr>
        <w:spacing w:line="276" w:lineRule="auto"/>
      </w:pPr>
    </w:p>
    <w:p w14:paraId="342A197F" w14:textId="77777777" w:rsidR="00DA7737" w:rsidRPr="00A87A72" w:rsidRDefault="00854A13">
      <w:pPr>
        <w:spacing w:line="276" w:lineRule="auto"/>
      </w:pPr>
      <w:r w:rsidRPr="00A87A72">
        <w:t>The accepted values are as follows:</w:t>
      </w:r>
    </w:p>
    <w:p w14:paraId="4E20E5BE" w14:textId="77777777" w:rsidR="00DA7737" w:rsidRPr="00A87A72" w:rsidRDefault="00DA7737">
      <w:pPr>
        <w:spacing w:line="276" w:lineRule="auto"/>
      </w:pPr>
    </w:p>
    <w:p w14:paraId="5F1A843C" w14:textId="77777777" w:rsidR="00DA7737" w:rsidRPr="00A87A72" w:rsidRDefault="00854A13">
      <w:pPr>
        <w:widowControl w:val="0"/>
        <w:numPr>
          <w:ilvl w:val="0"/>
          <w:numId w:val="6"/>
        </w:numPr>
        <w:spacing w:line="276" w:lineRule="auto"/>
        <w:ind w:hanging="360"/>
        <w:contextualSpacing/>
      </w:pPr>
      <w:r w:rsidRPr="00A87A72">
        <w:t>Stereo</w:t>
      </w:r>
    </w:p>
    <w:p w14:paraId="174FE650" w14:textId="544B57BB" w:rsidR="00DA7737" w:rsidRPr="00A87A72" w:rsidRDefault="00854A13">
      <w:pPr>
        <w:widowControl w:val="0"/>
        <w:numPr>
          <w:ilvl w:val="0"/>
          <w:numId w:val="6"/>
        </w:numPr>
        <w:spacing w:line="276" w:lineRule="auto"/>
        <w:ind w:hanging="360"/>
        <w:contextualSpacing/>
      </w:pPr>
      <w:del w:id="142" w:author="Bruce Jacobs [2]" w:date="2017-05-25T12:49:00Z">
        <w:r w:rsidRPr="00A87A72" w:rsidDel="00B01B58">
          <w:delText xml:space="preserve">Dolby </w:delText>
        </w:r>
      </w:del>
      <w:ins w:id="143" w:author="Bruce Jacobs [2]" w:date="2017-05-25T12:49:00Z">
        <w:r w:rsidR="00B01B58" w:rsidRPr="00A87A72">
          <w:t xml:space="preserve">Surround </w:t>
        </w:r>
      </w:ins>
      <w:r w:rsidRPr="00A87A72">
        <w:t>5.1</w:t>
      </w:r>
    </w:p>
    <w:p w14:paraId="6F434FD8" w14:textId="6FA11C65" w:rsidR="00DA7737" w:rsidRPr="00A87A72" w:rsidRDefault="00854A13">
      <w:pPr>
        <w:widowControl w:val="0"/>
        <w:numPr>
          <w:ilvl w:val="0"/>
          <w:numId w:val="6"/>
        </w:numPr>
        <w:spacing w:line="276" w:lineRule="auto"/>
        <w:ind w:hanging="360"/>
        <w:contextualSpacing/>
      </w:pPr>
      <w:del w:id="144" w:author="Bruce Jacobs [2]" w:date="2017-05-25T12:49:00Z">
        <w:r w:rsidRPr="00A87A72" w:rsidDel="00B01B58">
          <w:delText xml:space="preserve">Dolby </w:delText>
        </w:r>
      </w:del>
      <w:ins w:id="145" w:author="Bruce Jacobs [2]" w:date="2017-05-25T12:49:00Z">
        <w:r w:rsidR="00B01B58" w:rsidRPr="00A87A72">
          <w:t xml:space="preserve">Surround </w:t>
        </w:r>
      </w:ins>
      <w:r w:rsidRPr="00A87A72">
        <w:t>7.1</w:t>
      </w:r>
    </w:p>
    <w:p w14:paraId="045B07EF" w14:textId="77777777" w:rsidR="00DA7737" w:rsidRPr="00A87A72" w:rsidRDefault="00854A13">
      <w:pPr>
        <w:widowControl w:val="0"/>
        <w:numPr>
          <w:ilvl w:val="0"/>
          <w:numId w:val="6"/>
        </w:numPr>
        <w:spacing w:line="276" w:lineRule="auto"/>
        <w:ind w:hanging="360"/>
        <w:contextualSpacing/>
      </w:pPr>
      <w:r w:rsidRPr="00A87A72">
        <w:lastRenderedPageBreak/>
        <w:t>AC-3</w:t>
      </w:r>
    </w:p>
    <w:p w14:paraId="334C160B" w14:textId="77777777" w:rsidR="00DA7737" w:rsidRPr="00A87A72" w:rsidRDefault="00854A13">
      <w:pPr>
        <w:widowControl w:val="0"/>
        <w:numPr>
          <w:ilvl w:val="0"/>
          <w:numId w:val="6"/>
        </w:numPr>
        <w:spacing w:line="276" w:lineRule="auto"/>
        <w:ind w:hanging="360"/>
        <w:contextualSpacing/>
      </w:pPr>
      <w:proofErr w:type="spellStart"/>
      <w:r w:rsidRPr="00A87A72">
        <w:t>TrueHD</w:t>
      </w:r>
      <w:proofErr w:type="spellEnd"/>
    </w:p>
    <w:p w14:paraId="08F68302" w14:textId="77777777" w:rsidR="00DA7737" w:rsidRPr="00A87A72" w:rsidRDefault="00854A13">
      <w:pPr>
        <w:widowControl w:val="0"/>
        <w:numPr>
          <w:ilvl w:val="0"/>
          <w:numId w:val="6"/>
        </w:numPr>
        <w:spacing w:line="276" w:lineRule="auto"/>
        <w:ind w:hanging="360"/>
        <w:contextualSpacing/>
      </w:pPr>
      <w:r w:rsidRPr="00A87A72">
        <w:t>Mono</w:t>
      </w:r>
    </w:p>
    <w:p w14:paraId="740CA37D" w14:textId="77777777" w:rsidR="00DA7737" w:rsidRPr="00A87A72" w:rsidRDefault="00854A13">
      <w:pPr>
        <w:widowControl w:val="0"/>
        <w:numPr>
          <w:ilvl w:val="0"/>
          <w:numId w:val="6"/>
        </w:numPr>
        <w:spacing w:line="276" w:lineRule="auto"/>
        <w:ind w:hanging="360"/>
        <w:contextualSpacing/>
        <w:rPr>
          <w:i/>
        </w:rPr>
      </w:pPr>
      <w:r w:rsidRPr="00A87A72">
        <w:rPr>
          <w:i/>
        </w:rPr>
        <w:t>none</w:t>
      </w:r>
    </w:p>
    <w:p w14:paraId="23E8E25B" w14:textId="77777777" w:rsidR="00DA7737" w:rsidRPr="00A87A72" w:rsidRDefault="00DA7737">
      <w:pPr>
        <w:widowControl w:val="0"/>
        <w:spacing w:line="276" w:lineRule="auto"/>
      </w:pPr>
    </w:p>
    <w:p w14:paraId="38407EEC" w14:textId="77777777" w:rsidR="00DA7737" w:rsidRPr="00A87A72" w:rsidRDefault="00854A13">
      <w:pPr>
        <w:widowControl w:val="0"/>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p>
    <w:p w14:paraId="1D51F09D" w14:textId="77777777" w:rsidR="00DA7737" w:rsidRPr="00A87A72" w:rsidRDefault="00854A13">
      <w:pPr>
        <w:pStyle w:val="Heading2"/>
        <w:contextualSpacing w:val="0"/>
      </w:pPr>
      <w:bookmarkStart w:id="146" w:name="h.eas8gvsri6dw" w:colFirst="0" w:colLast="0"/>
      <w:bookmarkEnd w:id="146"/>
      <w:r w:rsidRPr="00A87A72">
        <w:t>Broadcast Premiere Date</w:t>
      </w:r>
    </w:p>
    <w:p w14:paraId="6B887872" w14:textId="77777777" w:rsidR="00DA7737" w:rsidRPr="00A87A72" w:rsidRDefault="00854A13">
      <w:pPr>
        <w:widowControl w:val="0"/>
        <w:spacing w:line="276" w:lineRule="auto"/>
      </w:pPr>
      <w:r w:rsidRPr="00A87A72">
        <w:t>The date that an Episode is aired live. This may need to be adjusted from the expected value to the actual value upon distribution.</w:t>
      </w:r>
    </w:p>
    <w:p w14:paraId="6D819D34" w14:textId="77777777" w:rsidR="00DA7737" w:rsidRPr="00A87A72" w:rsidRDefault="00DA7737">
      <w:pPr>
        <w:widowControl w:val="0"/>
        <w:spacing w:line="276" w:lineRule="auto"/>
      </w:pPr>
    </w:p>
    <w:p w14:paraId="2078D465" w14:textId="77777777" w:rsidR="00DA7737" w:rsidRPr="00A87A72" w:rsidRDefault="00854A13">
      <w:pPr>
        <w:widowControl w:val="0"/>
        <w:spacing w:line="276" w:lineRule="auto"/>
      </w:pPr>
      <w:r w:rsidRPr="00A87A72">
        <w:t xml:space="preserve">See the </w:t>
      </w:r>
      <w:hyperlink w:anchor="h.1hrlf9bpjqv5">
        <w:r w:rsidRPr="00A87A72">
          <w:rPr>
            <w:color w:val="1155CC"/>
            <w:u w:val="single"/>
          </w:rPr>
          <w:t>IETF RFC 3339</w:t>
        </w:r>
      </w:hyperlink>
      <w:r w:rsidRPr="00A87A72">
        <w:t xml:space="preserve"> for information on the full-date format.</w:t>
      </w:r>
    </w:p>
    <w:p w14:paraId="5678EDF2" w14:textId="77777777" w:rsidR="00DA7737" w:rsidRPr="00A87A72" w:rsidRDefault="00DA7737">
      <w:pPr>
        <w:widowControl w:val="0"/>
        <w:spacing w:line="276" w:lineRule="auto"/>
      </w:pPr>
    </w:p>
    <w:p w14:paraId="784D5326" w14:textId="77777777" w:rsidR="00DA7737" w:rsidRPr="00A87A72" w:rsidRDefault="00854A13">
      <w:pPr>
        <w:widowControl w:val="0"/>
        <w:spacing w:line="276" w:lineRule="auto"/>
      </w:pPr>
      <w:r w:rsidRPr="00A87A72">
        <w:rPr>
          <w:b/>
        </w:rPr>
        <w:t xml:space="preserve">Format: </w:t>
      </w:r>
      <w:r w:rsidRPr="00A87A72">
        <w:rPr>
          <w:rFonts w:eastAsia="Consolas" w:cs="Consolas"/>
          <w:i/>
        </w:rPr>
        <w:t>YYYY</w:t>
      </w:r>
      <w:r w:rsidRPr="00A87A72">
        <w:rPr>
          <w:rFonts w:eastAsia="Consolas" w:cs="Consolas"/>
        </w:rPr>
        <w:t>-</w:t>
      </w:r>
      <w:r w:rsidRPr="00A87A72">
        <w:rPr>
          <w:rFonts w:eastAsia="Consolas" w:cs="Consolas"/>
          <w:i/>
        </w:rPr>
        <w:t>MM</w:t>
      </w:r>
      <w:r w:rsidRPr="00A87A72">
        <w:rPr>
          <w:rFonts w:eastAsia="Consolas" w:cs="Consolas"/>
        </w:rPr>
        <w:t>-</w:t>
      </w:r>
      <w:r w:rsidRPr="00A87A72">
        <w:rPr>
          <w:rFonts w:eastAsia="Consolas" w:cs="Consolas"/>
          <w:i/>
        </w:rPr>
        <w:t>DD</w:t>
      </w:r>
      <w:r w:rsidRPr="00A87A72">
        <w:rPr>
          <w:rFonts w:eastAsia="Consolas" w:cs="Consolas"/>
        </w:rPr>
        <w:t>T</w:t>
      </w:r>
      <w:r w:rsidRPr="00A87A72">
        <w:rPr>
          <w:rFonts w:eastAsia="Consolas" w:cs="Consolas"/>
          <w:i/>
        </w:rPr>
        <w:t>HH</w:t>
      </w:r>
      <w:proofErr w:type="gramStart"/>
      <w:r w:rsidRPr="00A87A72">
        <w:rPr>
          <w:rFonts w:eastAsia="Consolas" w:cs="Consolas"/>
          <w:i/>
        </w:rPr>
        <w:t>:MM:SS</w:t>
      </w:r>
      <w:r w:rsidRPr="00A87A72">
        <w:rPr>
          <w:rFonts w:eastAsia="Consolas" w:cs="Consolas"/>
        </w:rPr>
        <w:t>Z</w:t>
      </w:r>
      <w:proofErr w:type="gramEnd"/>
    </w:p>
    <w:p w14:paraId="497BCAC5" w14:textId="77777777" w:rsidR="00DA7737" w:rsidRPr="00A87A72" w:rsidRDefault="00DA7737">
      <w:pPr>
        <w:widowControl w:val="0"/>
        <w:spacing w:line="276" w:lineRule="auto"/>
      </w:pPr>
    </w:p>
    <w:p w14:paraId="2D1ECC0C" w14:textId="77777777" w:rsidR="00DA7737" w:rsidRPr="00A87A72" w:rsidRDefault="00854A13">
      <w:pPr>
        <w:widowControl w:val="0"/>
        <w:spacing w:line="276" w:lineRule="auto"/>
      </w:pPr>
      <w:r w:rsidRPr="00A87A72">
        <w:rPr>
          <w:b/>
        </w:rPr>
        <w:t xml:space="preserve">Example: </w:t>
      </w:r>
      <w:r w:rsidRPr="00A87A72">
        <w:t xml:space="preserve">The Broadcast Premiere Date for an Episode aired at 4PM on December 24, 1999 is </w:t>
      </w:r>
      <w:r w:rsidRPr="00A87A72">
        <w:rPr>
          <w:rFonts w:eastAsia="Consolas" w:cs="Consolas"/>
        </w:rPr>
        <w:t>1999-12-24T16:00:00Z</w:t>
      </w:r>
      <w:r w:rsidRPr="00A87A72">
        <w:t>.</w:t>
      </w:r>
    </w:p>
    <w:p w14:paraId="1186B218" w14:textId="77777777" w:rsidR="00DA7737" w:rsidRPr="00A87A72" w:rsidRDefault="00DA7737">
      <w:pPr>
        <w:widowControl w:val="0"/>
        <w:spacing w:line="276" w:lineRule="auto"/>
      </w:pPr>
    </w:p>
    <w:p w14:paraId="776AEC00" w14:textId="77777777" w:rsidR="00DA7737" w:rsidRPr="00A87A72" w:rsidRDefault="00854A13">
      <w:pPr>
        <w:widowControl w:val="0"/>
        <w:spacing w:line="276" w:lineRule="auto"/>
      </w:pPr>
      <w:r w:rsidRPr="00A87A72">
        <w:rPr>
          <w:b/>
        </w:rPr>
        <w:t xml:space="preserve">Applicable to: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p>
    <w:p w14:paraId="5BECBF6C" w14:textId="77777777" w:rsidR="00DA7737" w:rsidRPr="00A87A72" w:rsidRDefault="00854A13">
      <w:pPr>
        <w:pStyle w:val="Heading2"/>
        <w:contextualSpacing w:val="0"/>
      </w:pPr>
      <w:bookmarkStart w:id="147" w:name="h.lramydvijl2p" w:colFirst="0" w:colLast="0"/>
      <w:bookmarkEnd w:id="147"/>
      <w:r w:rsidRPr="00A87A72">
        <w:t>Categories</w:t>
      </w:r>
    </w:p>
    <w:p w14:paraId="24788327" w14:textId="77777777" w:rsidR="00DA7737" w:rsidRPr="00A87A72" w:rsidRDefault="00854A13">
      <w:pPr>
        <w:spacing w:line="276" w:lineRule="auto"/>
      </w:pPr>
      <w:proofErr w:type="gramStart"/>
      <w:r w:rsidRPr="00A87A72">
        <w:t>A comma-delineated list of topics that can be associated with the content.</w:t>
      </w:r>
      <w:proofErr w:type="gramEnd"/>
      <w:r w:rsidRPr="00A87A72">
        <w:t xml:space="preserve"> </w:t>
      </w:r>
    </w:p>
    <w:p w14:paraId="3E4C3EBE" w14:textId="77777777" w:rsidR="00DA7737" w:rsidRPr="00A87A72" w:rsidRDefault="00DA7737">
      <w:pPr>
        <w:spacing w:line="276" w:lineRule="auto"/>
      </w:pPr>
    </w:p>
    <w:p w14:paraId="0E0FD51F" w14:textId="77777777" w:rsidR="00DA7737" w:rsidRPr="00A87A72" w:rsidRDefault="00854A13">
      <w:pPr>
        <w:spacing w:line="276" w:lineRule="auto"/>
      </w:pPr>
      <w:r w:rsidRPr="00A87A72">
        <w:rPr>
          <w:b/>
        </w:rPr>
        <w:t>Format:</w:t>
      </w:r>
      <w:r w:rsidRPr="00A87A72">
        <w:t xml:space="preserve"> 5000 characters</w:t>
      </w:r>
    </w:p>
    <w:p w14:paraId="106FAE6D" w14:textId="77777777" w:rsidR="00DA7737" w:rsidRPr="00A87A72" w:rsidRDefault="00DA7737">
      <w:pPr>
        <w:spacing w:line="276" w:lineRule="auto"/>
      </w:pPr>
    </w:p>
    <w:p w14:paraId="27834CDD" w14:textId="77777777" w:rsidR="00DA7737" w:rsidRPr="00A87A72" w:rsidRDefault="00854A13">
      <w:pPr>
        <w:spacing w:line="276" w:lineRule="auto"/>
      </w:pPr>
      <w:r w:rsidRPr="00A87A72">
        <w:rPr>
          <w:b/>
        </w:rPr>
        <w:t xml:space="preserve">Example: </w:t>
      </w:r>
      <w:r w:rsidRPr="00A87A72">
        <w:t>Women, Youth, Social Services</w:t>
      </w:r>
    </w:p>
    <w:p w14:paraId="732875C7" w14:textId="77777777" w:rsidR="00DA7737" w:rsidRPr="00A87A72" w:rsidRDefault="00DA7737">
      <w:pPr>
        <w:spacing w:line="276" w:lineRule="auto"/>
      </w:pPr>
    </w:p>
    <w:p w14:paraId="723B35AC"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t xml:space="preserve">, </w:t>
      </w:r>
      <w:hyperlink w:anchor="h.kf4mxv5kadr5">
        <w:r w:rsidRPr="00A87A72">
          <w:rPr>
            <w:color w:val="1155CC"/>
            <w:highlight w:val="white"/>
            <w:u w:val="single"/>
          </w:rPr>
          <w:t>Story</w:t>
        </w:r>
      </w:hyperlink>
    </w:p>
    <w:p w14:paraId="6486F45A" w14:textId="77777777" w:rsidR="00DA7737" w:rsidRPr="00A87A72" w:rsidRDefault="00854A13">
      <w:pPr>
        <w:pStyle w:val="Heading2"/>
        <w:contextualSpacing w:val="0"/>
      </w:pPr>
      <w:bookmarkStart w:id="148" w:name="h.8v1gwflf4u70" w:colFirst="0" w:colLast="0"/>
      <w:bookmarkEnd w:id="148"/>
      <w:r w:rsidRPr="00A87A72">
        <w:t>Channels</w:t>
      </w:r>
    </w:p>
    <w:p w14:paraId="28591E0D" w14:textId="77777777" w:rsidR="00DA7737" w:rsidRPr="00A87A72" w:rsidRDefault="00854A13">
      <w:pPr>
        <w:spacing w:line="276" w:lineRule="auto"/>
      </w:pPr>
      <w:r w:rsidRPr="00A87A72">
        <w:t>This field captures the total number of channels in an audio track.</w:t>
      </w:r>
    </w:p>
    <w:p w14:paraId="7DE2AE23" w14:textId="77777777" w:rsidR="00DA7737" w:rsidRPr="00A87A72" w:rsidRDefault="00DA7737">
      <w:pPr>
        <w:spacing w:line="276" w:lineRule="auto"/>
      </w:pPr>
    </w:p>
    <w:p w14:paraId="7C3F779C" w14:textId="77777777" w:rsidR="00DA7737" w:rsidRPr="00A87A72" w:rsidRDefault="00854A13">
      <w:pPr>
        <w:spacing w:line="276" w:lineRule="auto"/>
      </w:pPr>
      <w:r w:rsidRPr="00A87A72">
        <w:rPr>
          <w:b/>
        </w:rPr>
        <w:t xml:space="preserve">Format: </w:t>
      </w:r>
      <w:r w:rsidRPr="00A87A72">
        <w:t>Integer</w:t>
      </w:r>
    </w:p>
    <w:p w14:paraId="29DCA877" w14:textId="77777777" w:rsidR="00DA7737" w:rsidRPr="00A87A72" w:rsidRDefault="00DA7737">
      <w:pPr>
        <w:spacing w:line="276" w:lineRule="auto"/>
      </w:pPr>
    </w:p>
    <w:p w14:paraId="11379C66" w14:textId="77777777" w:rsidR="00DA7737" w:rsidRPr="00A87A72" w:rsidRDefault="00854A13">
      <w:pPr>
        <w:spacing w:line="276" w:lineRule="auto"/>
      </w:pPr>
      <w:r w:rsidRPr="00A87A72">
        <w:rPr>
          <w:b/>
        </w:rPr>
        <w:t xml:space="preserve">Example: </w:t>
      </w:r>
      <w:r w:rsidRPr="00A87A72">
        <w:t xml:space="preserve">If an audio track has 16 channels, then </w:t>
      </w:r>
      <w:r w:rsidRPr="00A87A72">
        <w:rPr>
          <w:rFonts w:eastAsia="Consolas" w:cs="Consolas"/>
        </w:rPr>
        <w:t>Channels=16</w:t>
      </w:r>
      <w:r w:rsidRPr="00A87A72">
        <w:t>.</w:t>
      </w:r>
    </w:p>
    <w:p w14:paraId="1D77AD41" w14:textId="77777777" w:rsidR="00DA7737" w:rsidRPr="00A87A72" w:rsidRDefault="00DA7737">
      <w:pPr>
        <w:spacing w:line="276" w:lineRule="auto"/>
      </w:pPr>
    </w:p>
    <w:p w14:paraId="133E52EF" w14:textId="77777777" w:rsidR="00DA7737" w:rsidRPr="00A87A72" w:rsidRDefault="00854A13">
      <w:pPr>
        <w:spacing w:line="276" w:lineRule="auto"/>
      </w:pPr>
      <w:r w:rsidRPr="00A87A72">
        <w:t xml:space="preserve">For each channel, there should be a sequentially numbered field to describe the audio channel’s content. For two examples of these channel descriptions, see </w:t>
      </w:r>
      <w:hyperlink w:anchor="h.yazopzdf476o">
        <w:r w:rsidRPr="00A87A72">
          <w:rPr>
            <w:color w:val="1155CC"/>
            <w:u w:val="single"/>
          </w:rPr>
          <w:t xml:space="preserve">Channel </w:t>
        </w:r>
      </w:hyperlink>
      <w:hyperlink w:anchor="h.yazopzdf476o">
        <w:r w:rsidRPr="00A87A72">
          <w:rPr>
            <w:i/>
            <w:color w:val="1155CC"/>
            <w:u w:val="single"/>
          </w:rPr>
          <w:t>#</w:t>
        </w:r>
      </w:hyperlink>
      <w:hyperlink w:anchor="h.yazopzdf476o">
        <w:r w:rsidRPr="00A87A72">
          <w:rPr>
            <w:color w:val="1155CC"/>
            <w:u w:val="single"/>
          </w:rPr>
          <w:t>.</w:t>
        </w:r>
      </w:hyperlink>
    </w:p>
    <w:p w14:paraId="590056C4" w14:textId="77777777" w:rsidR="00DA7737" w:rsidRPr="00A87A72" w:rsidRDefault="00DA7737">
      <w:pPr>
        <w:spacing w:line="276" w:lineRule="auto"/>
      </w:pPr>
    </w:p>
    <w:p w14:paraId="7D0D8307" w14:textId="77777777" w:rsidR="00DA7737" w:rsidRPr="00A87A72" w:rsidRDefault="00854A13">
      <w:pPr>
        <w:spacing w:line="276" w:lineRule="auto"/>
      </w:pPr>
      <w:r w:rsidRPr="00A87A72">
        <w:rPr>
          <w:b/>
        </w:rPr>
        <w:lastRenderedPageBreak/>
        <w:t xml:space="preserve">Applicable to: </w:t>
      </w:r>
      <w:hyperlink w:anchor="h.ot4g311ftzrk">
        <w:r w:rsidRPr="00A87A72">
          <w:rPr>
            <w:color w:val="1155CC"/>
            <w:u w:val="single"/>
          </w:rPr>
          <w:t>Manifestation</w:t>
        </w:r>
      </w:hyperlink>
    </w:p>
    <w:p w14:paraId="0A689DFB" w14:textId="77777777" w:rsidR="00DA7737" w:rsidRPr="00A87A72" w:rsidRDefault="00854A13">
      <w:pPr>
        <w:pStyle w:val="Heading2"/>
        <w:contextualSpacing w:val="0"/>
      </w:pPr>
      <w:bookmarkStart w:id="149" w:name="h.yazopzdf476o" w:colFirst="0" w:colLast="0"/>
      <w:bookmarkEnd w:id="149"/>
      <w:r w:rsidRPr="00A87A72">
        <w:t xml:space="preserve">Channel </w:t>
      </w:r>
      <w:r w:rsidRPr="00A87A72">
        <w:rPr>
          <w:i/>
        </w:rPr>
        <w:t>#</w:t>
      </w:r>
    </w:p>
    <w:p w14:paraId="6A81522A" w14:textId="77777777" w:rsidR="00DA7737" w:rsidRPr="00A87A72" w:rsidRDefault="00854A13">
      <w:pPr>
        <w:spacing w:line="276" w:lineRule="auto"/>
      </w:pPr>
      <w:r w:rsidRPr="00A87A72">
        <w:t>This field captures the content on a particular channel in the audio track, identified by a number (#).</w:t>
      </w:r>
    </w:p>
    <w:p w14:paraId="7E3A06FF" w14:textId="77777777" w:rsidR="00DA7737" w:rsidRPr="00A87A72" w:rsidRDefault="00DA7737">
      <w:pPr>
        <w:spacing w:line="276" w:lineRule="auto"/>
      </w:pPr>
    </w:p>
    <w:p w14:paraId="132B5A81" w14:textId="77777777" w:rsidR="00DA7737" w:rsidRPr="00A87A72" w:rsidRDefault="00854A13">
      <w:pPr>
        <w:spacing w:line="276" w:lineRule="auto"/>
      </w:pPr>
      <w:r w:rsidRPr="00A87A72">
        <w:t>Accepted values include the following:</w:t>
      </w:r>
    </w:p>
    <w:p w14:paraId="013BAFB4" w14:textId="77777777" w:rsidR="00DA7737" w:rsidRPr="00A87A72" w:rsidRDefault="00DA7737">
      <w:pPr>
        <w:spacing w:line="276" w:lineRule="auto"/>
      </w:pPr>
    </w:p>
    <w:p w14:paraId="69D03FA4" w14:textId="77777777" w:rsidR="00DA7737" w:rsidRPr="00A87A72" w:rsidRDefault="00854A13">
      <w:pPr>
        <w:widowControl w:val="0"/>
        <w:numPr>
          <w:ilvl w:val="0"/>
          <w:numId w:val="9"/>
        </w:numPr>
        <w:spacing w:line="276" w:lineRule="auto"/>
        <w:ind w:hanging="360"/>
        <w:contextualSpacing/>
      </w:pPr>
      <w:r w:rsidRPr="00A87A72">
        <w:t>Left</w:t>
      </w:r>
    </w:p>
    <w:p w14:paraId="752659B5" w14:textId="77777777" w:rsidR="00DA7737" w:rsidRPr="00A87A72" w:rsidRDefault="00854A13">
      <w:pPr>
        <w:widowControl w:val="0"/>
        <w:numPr>
          <w:ilvl w:val="0"/>
          <w:numId w:val="9"/>
        </w:numPr>
        <w:spacing w:line="276" w:lineRule="auto"/>
        <w:ind w:hanging="360"/>
        <w:contextualSpacing/>
      </w:pPr>
      <w:r w:rsidRPr="00A87A72">
        <w:t>Right</w:t>
      </w:r>
    </w:p>
    <w:p w14:paraId="5B4C65F8" w14:textId="77777777" w:rsidR="00DA7737" w:rsidRPr="00A87A72" w:rsidRDefault="00854A13">
      <w:pPr>
        <w:widowControl w:val="0"/>
        <w:numPr>
          <w:ilvl w:val="0"/>
          <w:numId w:val="9"/>
        </w:numPr>
        <w:spacing w:line="276" w:lineRule="auto"/>
        <w:ind w:hanging="360"/>
        <w:contextualSpacing/>
      </w:pPr>
      <w:r w:rsidRPr="00A87A72">
        <w:t>Center</w:t>
      </w:r>
    </w:p>
    <w:p w14:paraId="1CF0C69E" w14:textId="77777777" w:rsidR="00DA7737" w:rsidRPr="00A87A72" w:rsidRDefault="00854A13">
      <w:pPr>
        <w:widowControl w:val="0"/>
        <w:numPr>
          <w:ilvl w:val="0"/>
          <w:numId w:val="9"/>
        </w:numPr>
        <w:spacing w:line="276" w:lineRule="auto"/>
        <w:ind w:hanging="360"/>
        <w:contextualSpacing/>
      </w:pPr>
      <w:r w:rsidRPr="00A87A72">
        <w:t>LFE</w:t>
      </w:r>
    </w:p>
    <w:p w14:paraId="5C0067F9" w14:textId="77777777" w:rsidR="00DA7737" w:rsidRPr="00A87A72" w:rsidRDefault="00854A13">
      <w:pPr>
        <w:widowControl w:val="0"/>
        <w:numPr>
          <w:ilvl w:val="0"/>
          <w:numId w:val="9"/>
        </w:numPr>
        <w:spacing w:line="276" w:lineRule="auto"/>
        <w:ind w:hanging="360"/>
        <w:contextualSpacing/>
      </w:pPr>
      <w:r w:rsidRPr="00A87A72">
        <w:t>Left Surround</w:t>
      </w:r>
    </w:p>
    <w:p w14:paraId="16A1ADBA" w14:textId="77777777" w:rsidR="00DA7737" w:rsidRPr="00A87A72" w:rsidRDefault="00854A13">
      <w:pPr>
        <w:widowControl w:val="0"/>
        <w:numPr>
          <w:ilvl w:val="0"/>
          <w:numId w:val="9"/>
        </w:numPr>
        <w:spacing w:line="276" w:lineRule="auto"/>
        <w:ind w:hanging="360"/>
        <w:contextualSpacing/>
      </w:pPr>
      <w:r w:rsidRPr="00A87A72">
        <w:t>Right Surround</w:t>
      </w:r>
    </w:p>
    <w:p w14:paraId="53926C1F" w14:textId="77777777" w:rsidR="00DA7737" w:rsidRPr="00A87A72" w:rsidRDefault="00854A13">
      <w:pPr>
        <w:widowControl w:val="0"/>
        <w:numPr>
          <w:ilvl w:val="0"/>
          <w:numId w:val="9"/>
        </w:numPr>
        <w:spacing w:line="276" w:lineRule="auto"/>
        <w:ind w:hanging="360"/>
        <w:contextualSpacing/>
      </w:pPr>
      <w:r w:rsidRPr="00A87A72">
        <w:t>Descriptive Video Service</w:t>
      </w:r>
    </w:p>
    <w:p w14:paraId="334AB9E7" w14:textId="77777777" w:rsidR="00DA7737" w:rsidRPr="00A87A72" w:rsidRDefault="00854A13">
      <w:pPr>
        <w:widowControl w:val="0"/>
        <w:numPr>
          <w:ilvl w:val="0"/>
          <w:numId w:val="9"/>
        </w:numPr>
        <w:spacing w:line="276" w:lineRule="auto"/>
        <w:ind w:hanging="360"/>
        <w:contextualSpacing/>
      </w:pPr>
      <w:r w:rsidRPr="00A87A72">
        <w:t>Alt Language: &lt;language code&gt;</w:t>
      </w:r>
    </w:p>
    <w:p w14:paraId="54CAA82F" w14:textId="77777777" w:rsidR="00DA7737" w:rsidRPr="00A87A72" w:rsidRDefault="00854A13">
      <w:pPr>
        <w:widowControl w:val="0"/>
        <w:numPr>
          <w:ilvl w:val="0"/>
          <w:numId w:val="9"/>
        </w:numPr>
        <w:spacing w:line="276" w:lineRule="auto"/>
        <w:ind w:hanging="360"/>
        <w:contextualSpacing/>
      </w:pPr>
      <w:r w:rsidRPr="00A87A72">
        <w:t>Unused</w:t>
      </w:r>
    </w:p>
    <w:p w14:paraId="7DA30809" w14:textId="77777777" w:rsidR="00DA7737" w:rsidRPr="00A87A72" w:rsidRDefault="00854A13">
      <w:pPr>
        <w:widowControl w:val="0"/>
        <w:numPr>
          <w:ilvl w:val="0"/>
          <w:numId w:val="9"/>
        </w:numPr>
        <w:spacing w:line="276" w:lineRule="auto"/>
        <w:ind w:hanging="360"/>
        <w:contextualSpacing/>
      </w:pPr>
      <w:r w:rsidRPr="00A87A72">
        <w:t>DVI</w:t>
      </w:r>
    </w:p>
    <w:p w14:paraId="72782FDC" w14:textId="77777777" w:rsidR="00DA7737" w:rsidRPr="00A87A72" w:rsidRDefault="00DA7737">
      <w:pPr>
        <w:widowControl w:val="0"/>
        <w:spacing w:line="276" w:lineRule="auto"/>
      </w:pPr>
    </w:p>
    <w:p w14:paraId="07D10F06" w14:textId="77777777" w:rsidR="00DA7737" w:rsidRPr="00A87A72" w:rsidRDefault="00854A13">
      <w:pPr>
        <w:spacing w:line="276" w:lineRule="auto"/>
      </w:pPr>
      <w:r w:rsidRPr="00A87A72">
        <w:t xml:space="preserve">This is a field that can be duplicated for however many </w:t>
      </w:r>
      <w:hyperlink w:anchor="h.8v1gwflf4u70">
        <w:r w:rsidRPr="00A87A72">
          <w:rPr>
            <w:color w:val="1155CC"/>
            <w:u w:val="single"/>
          </w:rPr>
          <w:t>Channels</w:t>
        </w:r>
      </w:hyperlink>
      <w:r w:rsidRPr="00A87A72">
        <w:t xml:space="preserve"> exist in an audio track. The # in the field label would change to identify a new Channel.</w:t>
      </w:r>
    </w:p>
    <w:p w14:paraId="7A3A15A5" w14:textId="77777777" w:rsidR="00DA7737" w:rsidRPr="00A87A72" w:rsidRDefault="00DA7737">
      <w:pPr>
        <w:spacing w:line="276" w:lineRule="auto"/>
      </w:pPr>
    </w:p>
    <w:p w14:paraId="215D4B30" w14:textId="77777777" w:rsidR="00DA7737" w:rsidRPr="00A87A72" w:rsidRDefault="00854A13">
      <w:pPr>
        <w:widowControl w:val="0"/>
        <w:spacing w:line="276" w:lineRule="auto"/>
      </w:pPr>
      <w:r w:rsidRPr="00A87A72">
        <w:rPr>
          <w:b/>
        </w:rPr>
        <w:t xml:space="preserve">Example: </w:t>
      </w:r>
      <w:r w:rsidRPr="00A87A72">
        <w:t>Channel 1=Right, Channel 2=Left, Channel 3=Center</w:t>
      </w:r>
    </w:p>
    <w:p w14:paraId="131A27D0" w14:textId="77777777" w:rsidR="00DA7737" w:rsidRPr="00A87A72" w:rsidRDefault="00DA7737">
      <w:pPr>
        <w:widowControl w:val="0"/>
        <w:spacing w:line="276" w:lineRule="auto"/>
      </w:pPr>
    </w:p>
    <w:p w14:paraId="6D7612F4" w14:textId="77777777" w:rsidR="00DA7737" w:rsidRPr="00A87A72" w:rsidRDefault="00854A13">
      <w:pPr>
        <w:widowControl w:val="0"/>
        <w:spacing w:line="276" w:lineRule="auto"/>
      </w:pPr>
      <w:r w:rsidRPr="00A87A72">
        <w:rPr>
          <w:b/>
        </w:rPr>
        <w:t xml:space="preserve">Applicable to: </w:t>
      </w:r>
      <w:hyperlink w:anchor="h.ot4g311ftzrk">
        <w:r w:rsidRPr="00A87A72">
          <w:rPr>
            <w:color w:val="1155CC"/>
            <w:u w:val="single"/>
          </w:rPr>
          <w:t>Manifestation</w:t>
        </w:r>
      </w:hyperlink>
    </w:p>
    <w:p w14:paraId="65C203EA" w14:textId="77777777" w:rsidR="00DA7737" w:rsidRPr="00A87A72" w:rsidRDefault="00854A13">
      <w:pPr>
        <w:pStyle w:val="Heading2"/>
        <w:contextualSpacing w:val="0"/>
      </w:pPr>
      <w:bookmarkStart w:id="150" w:name="h.712skwtm2fbw" w:colFirst="0" w:colLast="0"/>
      <w:bookmarkEnd w:id="150"/>
      <w:r w:rsidRPr="00A87A72">
        <w:t>Chroma Subsampling</w:t>
      </w:r>
    </w:p>
    <w:p w14:paraId="5F1D09CA" w14:textId="77777777" w:rsidR="00DA7737" w:rsidRPr="00A87A72" w:rsidRDefault="00854A13">
      <w:pPr>
        <w:spacing w:line="276" w:lineRule="auto"/>
      </w:pPr>
      <w:r w:rsidRPr="00A87A72">
        <w:t xml:space="preserve">The </w:t>
      </w:r>
      <w:proofErr w:type="spellStart"/>
      <w:r w:rsidRPr="00A87A72">
        <w:t>luma</w:t>
      </w:r>
      <w:proofErr w:type="spellEnd"/>
      <w:r w:rsidRPr="00A87A72">
        <w:t xml:space="preserve"> and color channel sampling rate in an encoded video should be specified using the Y’C</w:t>
      </w:r>
      <w:r w:rsidRPr="00A87A72">
        <w:rPr>
          <w:vertAlign w:val="subscript"/>
        </w:rPr>
        <w:t>B</w:t>
      </w:r>
      <w:r w:rsidRPr="00A87A72">
        <w:t>C</w:t>
      </w:r>
      <w:r w:rsidRPr="00A87A72">
        <w:rPr>
          <w:vertAlign w:val="subscript"/>
        </w:rPr>
        <w:t xml:space="preserve">R </w:t>
      </w:r>
      <w:r w:rsidRPr="00A87A72">
        <w:t>model.</w:t>
      </w:r>
    </w:p>
    <w:p w14:paraId="780D65CB" w14:textId="77777777" w:rsidR="00DA7737" w:rsidRPr="00A87A72" w:rsidRDefault="00DA7737">
      <w:pPr>
        <w:spacing w:line="276" w:lineRule="auto"/>
      </w:pPr>
    </w:p>
    <w:p w14:paraId="35070DAA" w14:textId="77777777" w:rsidR="00DA7737" w:rsidRPr="00A87A72" w:rsidRDefault="00854A13">
      <w:pPr>
        <w:spacing w:line="276" w:lineRule="auto"/>
      </w:pPr>
      <w:r w:rsidRPr="00A87A72">
        <w:t>Accepted values are as follows:</w:t>
      </w:r>
    </w:p>
    <w:p w14:paraId="6AA40268" w14:textId="77777777" w:rsidR="00DA7737" w:rsidRPr="00A87A72" w:rsidRDefault="00DA7737">
      <w:pPr>
        <w:spacing w:line="276" w:lineRule="auto"/>
      </w:pPr>
    </w:p>
    <w:p w14:paraId="30FD2CD8" w14:textId="77777777" w:rsidR="00DA7737" w:rsidRPr="00A87A72" w:rsidRDefault="00854A13">
      <w:pPr>
        <w:widowControl w:val="0"/>
        <w:numPr>
          <w:ilvl w:val="0"/>
          <w:numId w:val="2"/>
        </w:numPr>
        <w:spacing w:line="276" w:lineRule="auto"/>
        <w:ind w:hanging="360"/>
        <w:contextualSpacing/>
        <w:rPr>
          <w:rFonts w:eastAsia="Consolas" w:cs="Consolas"/>
        </w:rPr>
      </w:pPr>
      <w:r w:rsidRPr="00A87A72">
        <w:t>4:1:1</w:t>
      </w:r>
    </w:p>
    <w:p w14:paraId="7BAE24DF" w14:textId="77777777" w:rsidR="00DA7737" w:rsidRPr="00A87A72" w:rsidRDefault="00854A13">
      <w:pPr>
        <w:widowControl w:val="0"/>
        <w:numPr>
          <w:ilvl w:val="0"/>
          <w:numId w:val="2"/>
        </w:numPr>
        <w:spacing w:line="276" w:lineRule="auto"/>
        <w:ind w:hanging="360"/>
        <w:contextualSpacing/>
        <w:rPr>
          <w:rFonts w:eastAsia="Consolas" w:cs="Consolas"/>
        </w:rPr>
      </w:pPr>
      <w:r w:rsidRPr="00A87A72">
        <w:t>4:2:0</w:t>
      </w:r>
    </w:p>
    <w:p w14:paraId="62C96703" w14:textId="77777777" w:rsidR="00DA7737" w:rsidRPr="00A87A72" w:rsidRDefault="00854A13">
      <w:pPr>
        <w:widowControl w:val="0"/>
        <w:numPr>
          <w:ilvl w:val="0"/>
          <w:numId w:val="2"/>
        </w:numPr>
        <w:spacing w:line="276" w:lineRule="auto"/>
        <w:ind w:hanging="360"/>
        <w:contextualSpacing/>
        <w:rPr>
          <w:rFonts w:eastAsia="Consolas" w:cs="Consolas"/>
        </w:rPr>
      </w:pPr>
      <w:r w:rsidRPr="00A87A72">
        <w:t>4:2:2</w:t>
      </w:r>
    </w:p>
    <w:p w14:paraId="6381BC6C" w14:textId="77777777" w:rsidR="00DA7737" w:rsidRPr="00A87A72" w:rsidRDefault="00854A13">
      <w:pPr>
        <w:widowControl w:val="0"/>
        <w:numPr>
          <w:ilvl w:val="0"/>
          <w:numId w:val="2"/>
        </w:numPr>
        <w:spacing w:line="276" w:lineRule="auto"/>
        <w:ind w:hanging="360"/>
        <w:contextualSpacing/>
        <w:rPr>
          <w:rFonts w:eastAsia="Consolas" w:cs="Consolas"/>
        </w:rPr>
      </w:pPr>
      <w:r w:rsidRPr="00A87A72">
        <w:t xml:space="preserve">4:4:4 </w:t>
      </w:r>
    </w:p>
    <w:p w14:paraId="03266F61" w14:textId="77777777" w:rsidR="00DA7737" w:rsidRPr="00A87A72" w:rsidRDefault="00DA7737">
      <w:pPr>
        <w:widowControl w:val="0"/>
        <w:spacing w:line="276" w:lineRule="auto"/>
      </w:pPr>
    </w:p>
    <w:p w14:paraId="748B7E2E" w14:textId="77777777" w:rsidR="00DA7737" w:rsidRPr="00A87A72" w:rsidRDefault="00854A13">
      <w:pPr>
        <w:widowControl w:val="0"/>
        <w:spacing w:line="276" w:lineRule="auto"/>
      </w:pPr>
      <w:r w:rsidRPr="00A87A72">
        <w:rPr>
          <w:b/>
        </w:rPr>
        <w:t xml:space="preserve">Applicable to: </w:t>
      </w:r>
      <w:hyperlink w:anchor="h.q0660rlrf6d">
        <w:r w:rsidRPr="00A87A72">
          <w:rPr>
            <w:color w:val="1155CC"/>
            <w:u w:val="single"/>
          </w:rPr>
          <w:t>Manifestation</w:t>
        </w:r>
      </w:hyperlink>
    </w:p>
    <w:p w14:paraId="26748F6B" w14:textId="77777777" w:rsidR="00DA7737" w:rsidRPr="00A87A72" w:rsidRDefault="00854A13">
      <w:pPr>
        <w:pStyle w:val="Heading2"/>
        <w:contextualSpacing w:val="0"/>
      </w:pPr>
      <w:bookmarkStart w:id="151" w:name="h.iup1xw7ohnqo" w:colFirst="0" w:colLast="0"/>
      <w:bookmarkEnd w:id="151"/>
      <w:r w:rsidRPr="00A87A72">
        <w:lastRenderedPageBreak/>
        <w:t>Closed Subtitles</w:t>
      </w:r>
    </w:p>
    <w:p w14:paraId="60AECB38" w14:textId="77777777" w:rsidR="00DA7737" w:rsidRPr="00A87A72" w:rsidRDefault="00854A13">
      <w:pPr>
        <w:widowControl w:val="0"/>
        <w:spacing w:line="276" w:lineRule="auto"/>
      </w:pPr>
      <w:r w:rsidRPr="00A87A72">
        <w:t>Closed subtitles can be toggled on or off by the display device. This field indicates whether or not closed captions exist in the video.</w:t>
      </w:r>
    </w:p>
    <w:p w14:paraId="2CB70AE5" w14:textId="77777777" w:rsidR="00DA7737" w:rsidRPr="00A87A72" w:rsidRDefault="00DA7737">
      <w:pPr>
        <w:widowControl w:val="0"/>
        <w:spacing w:line="276" w:lineRule="auto"/>
      </w:pPr>
    </w:p>
    <w:p w14:paraId="0529CE15" w14:textId="77777777" w:rsidR="00DA7737" w:rsidRPr="00A87A72" w:rsidRDefault="00854A13">
      <w:pPr>
        <w:widowControl w:val="0"/>
        <w:spacing w:line="276" w:lineRule="auto"/>
      </w:pPr>
      <w:r w:rsidRPr="00A87A72">
        <w:rPr>
          <w:b/>
        </w:rPr>
        <w:t>Format</w:t>
      </w:r>
      <w:r w:rsidRPr="00A87A72">
        <w:t>: Yes/No</w:t>
      </w:r>
    </w:p>
    <w:p w14:paraId="2FD3BBC5" w14:textId="77777777" w:rsidR="00DA7737" w:rsidRPr="00A87A72" w:rsidRDefault="00DA7737">
      <w:pPr>
        <w:widowControl w:val="0"/>
        <w:spacing w:line="276" w:lineRule="auto"/>
      </w:pPr>
    </w:p>
    <w:p w14:paraId="68D73A9F" w14:textId="77777777" w:rsidR="00DA7737" w:rsidRPr="00A87A72" w:rsidRDefault="00854A13">
      <w:pPr>
        <w:widowControl w:val="0"/>
        <w:spacing w:line="276" w:lineRule="auto"/>
      </w:pPr>
      <w:r w:rsidRPr="00A87A72">
        <w:rPr>
          <w:b/>
        </w:rPr>
        <w:t xml:space="preserve">Applicable to: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q0660rlrf6d">
        <w:proofErr w:type="gramStart"/>
        <w:r w:rsidRPr="00A87A72">
          <w:rPr>
            <w:color w:val="1155CC"/>
            <w:u w:val="single"/>
          </w:rPr>
          <w:t>Manifestation</w:t>
        </w:r>
        <w:proofErr w:type="gramEnd"/>
      </w:hyperlink>
    </w:p>
    <w:p w14:paraId="23F0DF99" w14:textId="77777777" w:rsidR="00DA7737" w:rsidRPr="00A87A72" w:rsidRDefault="00854A13">
      <w:pPr>
        <w:pStyle w:val="Heading2"/>
        <w:contextualSpacing w:val="0"/>
      </w:pPr>
      <w:bookmarkStart w:id="152" w:name="h.38zprexhheb" w:colFirst="0" w:colLast="0"/>
      <w:bookmarkEnd w:id="152"/>
      <w:r w:rsidRPr="00A87A72">
        <w:t>Closed Subtitles Language</w:t>
      </w:r>
    </w:p>
    <w:p w14:paraId="6ABEB165" w14:textId="77777777" w:rsidR="00DA7737" w:rsidRPr="00A87A72" w:rsidRDefault="00854A13">
      <w:pPr>
        <w:widowControl w:val="0"/>
        <w:spacing w:line="276" w:lineRule="auto"/>
      </w:pPr>
      <w:r w:rsidRPr="00A87A72">
        <w:rPr>
          <w:rFonts w:eastAsia="Consolas" w:cs="Consolas"/>
        </w:rPr>
        <w:t xml:space="preserve">This specifies the language of the closed subtitles. See </w:t>
      </w:r>
      <w:hyperlink w:anchor="h.evkdozt72plv">
        <w:r w:rsidRPr="00A87A72">
          <w:rPr>
            <w:rFonts w:eastAsia="Consolas" w:cs="Consolas"/>
            <w:color w:val="1155CC"/>
            <w:u w:val="single"/>
          </w:rPr>
          <w:t>Primary Language</w:t>
        </w:r>
      </w:hyperlink>
      <w:r w:rsidRPr="00A87A72">
        <w:t xml:space="preserve"> for accepted language </w:t>
      </w:r>
      <w:proofErr w:type="spellStart"/>
      <w:r w:rsidRPr="00A87A72">
        <w:t>subtags</w:t>
      </w:r>
      <w:proofErr w:type="spellEnd"/>
      <w:r w:rsidRPr="00A87A72">
        <w:t>.</w:t>
      </w:r>
    </w:p>
    <w:p w14:paraId="30A84E1A" w14:textId="77777777" w:rsidR="00DA7737" w:rsidRPr="00A87A72" w:rsidRDefault="00DA7737">
      <w:pPr>
        <w:widowControl w:val="0"/>
        <w:spacing w:line="276" w:lineRule="auto"/>
      </w:pPr>
    </w:p>
    <w:p w14:paraId="43C91030" w14:textId="77777777" w:rsidR="00DA7737" w:rsidRPr="00A87A72" w:rsidRDefault="00854A13">
      <w:pPr>
        <w:widowControl w:val="0"/>
        <w:spacing w:line="276" w:lineRule="auto"/>
      </w:pPr>
      <w:r w:rsidRPr="00A87A72">
        <w:t>A Description flag can be added to the language code to indicate that the subtitle includes descriptions of sound effects for the deaf or hard of hearing. If the flag is not there, then the subtitles only transcribe dialogue lines.</w:t>
      </w:r>
    </w:p>
    <w:p w14:paraId="137EEBFD" w14:textId="77777777" w:rsidR="00DA7737" w:rsidRPr="00A87A72" w:rsidRDefault="00DA7737">
      <w:pPr>
        <w:widowControl w:val="0"/>
        <w:spacing w:line="276" w:lineRule="auto"/>
      </w:pPr>
    </w:p>
    <w:p w14:paraId="073007A1" w14:textId="77777777" w:rsidR="00DA7737" w:rsidRPr="00A87A72" w:rsidRDefault="00854A13">
      <w:pPr>
        <w:widowControl w:val="0"/>
        <w:spacing w:line="276" w:lineRule="auto"/>
      </w:pPr>
      <w:r w:rsidRPr="00A87A72">
        <w:rPr>
          <w:rFonts w:eastAsia="Consolas" w:cs="Consolas"/>
          <w:b/>
        </w:rPr>
        <w:t xml:space="preserve">Format: </w:t>
      </w:r>
      <w:r w:rsidRPr="00A87A72">
        <w:rPr>
          <w:rFonts w:eastAsia="Consolas" w:cs="Consolas"/>
          <w:i/>
        </w:rPr>
        <w:t>Language Code, Language Code</w:t>
      </w:r>
      <w:r w:rsidRPr="00A87A72">
        <w:t xml:space="preserve"> - Description</w:t>
      </w:r>
    </w:p>
    <w:p w14:paraId="58A1603D" w14:textId="77777777" w:rsidR="00DA7737" w:rsidRPr="00A87A72" w:rsidRDefault="00DA7737">
      <w:pPr>
        <w:widowControl w:val="0"/>
        <w:spacing w:line="276" w:lineRule="auto"/>
      </w:pPr>
    </w:p>
    <w:p w14:paraId="41F5D934" w14:textId="77777777" w:rsidR="00DA7737" w:rsidRPr="00A87A72" w:rsidRDefault="00854A13">
      <w:pPr>
        <w:widowControl w:val="0"/>
        <w:spacing w:line="276" w:lineRule="auto"/>
      </w:pPr>
      <w:r w:rsidRPr="00A87A72">
        <w:rPr>
          <w:rFonts w:eastAsia="Consolas" w:cs="Consolas"/>
          <w:b/>
        </w:rPr>
        <w:t xml:space="preserve">Example: </w:t>
      </w:r>
      <w:r w:rsidRPr="00A87A72">
        <w:rPr>
          <w:rFonts w:eastAsia="Consolas" w:cs="Consolas"/>
          <w:i/>
        </w:rPr>
        <w:t xml:space="preserve">Downton Abbey </w:t>
      </w:r>
      <w:r w:rsidRPr="00A87A72">
        <w:rPr>
          <w:rFonts w:eastAsia="Consolas" w:cs="Consolas"/>
        </w:rPr>
        <w:t xml:space="preserve">includes Open Subtitles for English, English with Descriptions, Spanish, and French. The accepted values for this include </w:t>
      </w:r>
      <w:proofErr w:type="spellStart"/>
      <w:r w:rsidRPr="00A87A72">
        <w:rPr>
          <w:rFonts w:eastAsia="Consolas" w:cs="Consolas"/>
        </w:rPr>
        <w:t>en</w:t>
      </w:r>
      <w:proofErr w:type="spellEnd"/>
      <w:r w:rsidRPr="00A87A72">
        <w:rPr>
          <w:rFonts w:eastAsia="Consolas" w:cs="Consolas"/>
        </w:rPr>
        <w:t xml:space="preserve">, </w:t>
      </w:r>
      <w:proofErr w:type="spellStart"/>
      <w:r w:rsidRPr="00A87A72">
        <w:rPr>
          <w:rFonts w:eastAsia="Consolas" w:cs="Consolas"/>
        </w:rPr>
        <w:t>sp</w:t>
      </w:r>
      <w:proofErr w:type="spellEnd"/>
      <w:r w:rsidRPr="00A87A72">
        <w:rPr>
          <w:rFonts w:eastAsia="Consolas" w:cs="Consolas"/>
        </w:rPr>
        <w:t xml:space="preserve">, </w:t>
      </w:r>
      <w:proofErr w:type="spellStart"/>
      <w:proofErr w:type="gramStart"/>
      <w:r w:rsidRPr="00A87A72">
        <w:rPr>
          <w:rFonts w:eastAsia="Consolas" w:cs="Consolas"/>
        </w:rPr>
        <w:t>fr</w:t>
      </w:r>
      <w:proofErr w:type="spellEnd"/>
      <w:proofErr w:type="gramEnd"/>
      <w:r w:rsidRPr="00A87A72">
        <w:rPr>
          <w:rFonts w:eastAsia="Consolas" w:cs="Consolas"/>
        </w:rPr>
        <w:t xml:space="preserve">, and </w:t>
      </w:r>
      <w:proofErr w:type="spellStart"/>
      <w:r w:rsidRPr="00A87A72">
        <w:rPr>
          <w:rFonts w:eastAsia="Consolas" w:cs="Consolas"/>
        </w:rPr>
        <w:t>en</w:t>
      </w:r>
      <w:proofErr w:type="spellEnd"/>
      <w:r w:rsidRPr="00A87A72">
        <w:rPr>
          <w:rFonts w:eastAsia="Consolas" w:cs="Consolas"/>
        </w:rPr>
        <w:t xml:space="preserve"> - description</w:t>
      </w:r>
      <w:r w:rsidRPr="00A87A72">
        <w:t>.</w:t>
      </w:r>
    </w:p>
    <w:p w14:paraId="0F9A7FF4" w14:textId="77777777" w:rsidR="00DA7737" w:rsidRPr="00A87A72" w:rsidRDefault="00DA7737">
      <w:pPr>
        <w:widowControl w:val="0"/>
        <w:spacing w:line="276" w:lineRule="auto"/>
      </w:pPr>
    </w:p>
    <w:p w14:paraId="352B61DF" w14:textId="77777777" w:rsidR="00DA7737" w:rsidRPr="00A87A72" w:rsidRDefault="00854A13">
      <w:pPr>
        <w:widowControl w:val="0"/>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q0660rlrf6d">
        <w:proofErr w:type="gramStart"/>
        <w:r w:rsidRPr="00A87A72">
          <w:rPr>
            <w:rFonts w:eastAsia="Consolas" w:cs="Consolas"/>
            <w:color w:val="1155CC"/>
            <w:u w:val="single"/>
          </w:rPr>
          <w:t>Manifestation</w:t>
        </w:r>
        <w:proofErr w:type="gramEnd"/>
      </w:hyperlink>
    </w:p>
    <w:p w14:paraId="5C56849F" w14:textId="77777777" w:rsidR="00DA7737" w:rsidRPr="00A87A72" w:rsidRDefault="00854A13">
      <w:pPr>
        <w:pStyle w:val="Heading2"/>
        <w:contextualSpacing w:val="0"/>
      </w:pPr>
      <w:bookmarkStart w:id="153" w:name="h.daa2mtnpiuzq" w:colFirst="0" w:colLast="0"/>
      <w:bookmarkEnd w:id="153"/>
      <w:r w:rsidRPr="00A87A72">
        <w:t>Color Space</w:t>
      </w:r>
    </w:p>
    <w:p w14:paraId="7E2AB514" w14:textId="77777777" w:rsidR="00DA7737" w:rsidRPr="00A87A72" w:rsidRDefault="00854A13">
      <w:pPr>
        <w:widowControl w:val="0"/>
        <w:spacing w:line="276" w:lineRule="auto"/>
      </w:pPr>
      <w:r w:rsidRPr="00A87A72">
        <w:t>This field indicates the Colorimetry Encoding for a video track. Accepted values include the following standards:</w:t>
      </w:r>
    </w:p>
    <w:p w14:paraId="4771C0FE" w14:textId="77777777" w:rsidR="00DA7737" w:rsidRPr="00A87A72" w:rsidRDefault="00DA7737">
      <w:pPr>
        <w:widowControl w:val="0"/>
        <w:spacing w:line="276" w:lineRule="auto"/>
      </w:pPr>
    </w:p>
    <w:p w14:paraId="7205AC82" w14:textId="77777777" w:rsidR="00DA7737" w:rsidRPr="00A87A72" w:rsidRDefault="00E051A5">
      <w:pPr>
        <w:widowControl w:val="0"/>
        <w:numPr>
          <w:ilvl w:val="0"/>
          <w:numId w:val="37"/>
        </w:numPr>
        <w:spacing w:line="276" w:lineRule="auto"/>
        <w:ind w:hanging="360"/>
        <w:contextualSpacing/>
      </w:pPr>
      <w:hyperlink r:id="rId23">
        <w:r w:rsidR="00854A13" w:rsidRPr="00A87A72">
          <w:rPr>
            <w:color w:val="1155CC"/>
            <w:u w:val="single"/>
          </w:rPr>
          <w:t>601</w:t>
        </w:r>
      </w:hyperlink>
      <w:r w:rsidR="00854A13" w:rsidRPr="00A87A72">
        <w:br/>
        <w:t xml:space="preserve">ITU Recommendation BT.601, Studio encoding parameters of digital television for standard 4:3 and widescreen 16:9 aspect ratios </w:t>
      </w:r>
    </w:p>
    <w:p w14:paraId="5EB7E811" w14:textId="77777777" w:rsidR="00DA7737" w:rsidRPr="00A87A72" w:rsidRDefault="00E051A5">
      <w:pPr>
        <w:widowControl w:val="0"/>
        <w:numPr>
          <w:ilvl w:val="0"/>
          <w:numId w:val="37"/>
        </w:numPr>
        <w:spacing w:line="276" w:lineRule="auto"/>
        <w:ind w:hanging="360"/>
        <w:contextualSpacing/>
      </w:pPr>
      <w:hyperlink r:id="rId24">
        <w:r w:rsidR="00854A13" w:rsidRPr="00A87A72">
          <w:rPr>
            <w:color w:val="1155CC"/>
            <w:u w:val="single"/>
          </w:rPr>
          <w:t>709</w:t>
        </w:r>
      </w:hyperlink>
      <w:r w:rsidR="00854A13" w:rsidRPr="00A87A72">
        <w:br/>
        <w:t xml:space="preserve">ITU Recommendation BT.709, Parameter values for the HDTV standards for production and international </w:t>
      </w:r>
      <w:proofErr w:type="spellStart"/>
      <w:r w:rsidR="00854A13" w:rsidRPr="00A87A72">
        <w:t>programme</w:t>
      </w:r>
      <w:proofErr w:type="spellEnd"/>
      <w:r w:rsidR="00854A13" w:rsidRPr="00A87A72">
        <w:t xml:space="preserve"> exchange.</w:t>
      </w:r>
    </w:p>
    <w:p w14:paraId="504EC34B" w14:textId="77777777" w:rsidR="00DA7737" w:rsidRPr="00A87A72" w:rsidRDefault="00E051A5">
      <w:pPr>
        <w:widowControl w:val="0"/>
        <w:numPr>
          <w:ilvl w:val="0"/>
          <w:numId w:val="37"/>
        </w:numPr>
        <w:spacing w:line="276" w:lineRule="auto"/>
        <w:ind w:hanging="360"/>
        <w:contextualSpacing/>
      </w:pPr>
      <w:hyperlink r:id="rId25">
        <w:r w:rsidR="00854A13" w:rsidRPr="00A87A72">
          <w:rPr>
            <w:color w:val="1155CC"/>
            <w:u w:val="single"/>
          </w:rPr>
          <w:t>2020</w:t>
        </w:r>
      </w:hyperlink>
      <w:r w:rsidR="00854A13" w:rsidRPr="00A87A72">
        <w:br/>
        <w:t xml:space="preserve">ITU Recommendation BT.2020, Parameter values for ultra-high definition television systems for production and international </w:t>
      </w:r>
      <w:proofErr w:type="spellStart"/>
      <w:r w:rsidR="00854A13" w:rsidRPr="00A87A72">
        <w:t>programme</w:t>
      </w:r>
      <w:proofErr w:type="spellEnd"/>
      <w:r w:rsidR="00854A13" w:rsidRPr="00A87A72">
        <w:t xml:space="preserve"> exchange. </w:t>
      </w:r>
    </w:p>
    <w:p w14:paraId="78A6FC65" w14:textId="77777777" w:rsidR="00DA7737" w:rsidRPr="00A87A72" w:rsidRDefault="00DA7737">
      <w:pPr>
        <w:widowControl w:val="0"/>
        <w:spacing w:line="276" w:lineRule="auto"/>
      </w:pPr>
    </w:p>
    <w:p w14:paraId="392D9AF7" w14:textId="77777777" w:rsidR="00DA7737" w:rsidRPr="00A87A72" w:rsidRDefault="00854A13">
      <w:pPr>
        <w:widowControl w:val="0"/>
        <w:spacing w:line="276" w:lineRule="auto"/>
      </w:pPr>
      <w:r w:rsidRPr="00A87A72">
        <w:rPr>
          <w:b/>
        </w:rPr>
        <w:t xml:space="preserve">Format: </w:t>
      </w:r>
      <w:r w:rsidRPr="00A87A72">
        <w:t>601, 709, 2020</w:t>
      </w:r>
    </w:p>
    <w:p w14:paraId="259EBB57" w14:textId="77777777" w:rsidR="00DA7737" w:rsidRPr="00A87A72" w:rsidRDefault="00DA7737">
      <w:pPr>
        <w:widowControl w:val="0"/>
        <w:spacing w:line="276" w:lineRule="auto"/>
      </w:pPr>
    </w:p>
    <w:p w14:paraId="5585C8A1" w14:textId="77777777" w:rsidR="00DA7737" w:rsidRPr="00A87A72" w:rsidRDefault="00854A13">
      <w:pPr>
        <w:widowControl w:val="0"/>
        <w:spacing w:line="276" w:lineRule="auto"/>
      </w:pPr>
      <w:r w:rsidRPr="00A87A72">
        <w:rPr>
          <w:b/>
        </w:rPr>
        <w:lastRenderedPageBreak/>
        <w:t xml:space="preserve">Applicable to: </w:t>
      </w:r>
      <w:hyperlink w:anchor="h.q0660rlrf6d">
        <w:r w:rsidRPr="00A87A72">
          <w:rPr>
            <w:color w:val="1155CC"/>
            <w:u w:val="single"/>
          </w:rPr>
          <w:t>Manifestation</w:t>
        </w:r>
      </w:hyperlink>
    </w:p>
    <w:p w14:paraId="086EA208" w14:textId="77777777" w:rsidR="00DA7737" w:rsidRPr="00A87A72" w:rsidRDefault="00854A13">
      <w:pPr>
        <w:pStyle w:val="Heading2"/>
        <w:contextualSpacing w:val="0"/>
      </w:pPr>
      <w:bookmarkStart w:id="154" w:name="h.ds8nnt8zopmr" w:colFirst="0" w:colLast="0"/>
      <w:bookmarkEnd w:id="154"/>
      <w:r w:rsidRPr="00A87A72">
        <w:t>Container Subtype</w:t>
      </w:r>
    </w:p>
    <w:p w14:paraId="174AC2B5" w14:textId="77777777" w:rsidR="00DA7737" w:rsidRPr="00A87A72" w:rsidRDefault="00854A13">
      <w:pPr>
        <w:spacing w:line="276" w:lineRule="auto"/>
      </w:pPr>
      <w:r w:rsidRPr="00A87A72">
        <w:t xml:space="preserve">This field captures subtypes of a specified </w:t>
      </w:r>
      <w:hyperlink w:anchor="h.xv6l3wfjuayz">
        <w:r w:rsidRPr="00A87A72">
          <w:rPr>
            <w:color w:val="1155CC"/>
            <w:u w:val="single"/>
          </w:rPr>
          <w:t>Container Type</w:t>
        </w:r>
      </w:hyperlink>
      <w:r w:rsidRPr="00A87A72">
        <w:t xml:space="preserve">. See the most recent version of </w:t>
      </w:r>
      <w:hyperlink w:anchor="h.1hrlf9bpjqv5">
        <w:r w:rsidRPr="00A87A72">
          <w:rPr>
            <w:color w:val="1155CC"/>
            <w:u w:val="single"/>
          </w:rPr>
          <w:t>TR-META-CM</w:t>
        </w:r>
      </w:hyperlink>
      <w:r w:rsidRPr="00A87A72">
        <w:t xml:space="preserve"> for values.</w:t>
      </w:r>
    </w:p>
    <w:p w14:paraId="2A1C5D44" w14:textId="77777777" w:rsidR="00DA7737" w:rsidRPr="00A87A72" w:rsidRDefault="00DA7737">
      <w:pPr>
        <w:spacing w:line="276" w:lineRule="auto"/>
      </w:pPr>
    </w:p>
    <w:p w14:paraId="1D32C66F" w14:textId="77777777" w:rsidR="00DA7737" w:rsidRPr="00A87A72" w:rsidRDefault="00854A13">
      <w:pPr>
        <w:spacing w:line="276" w:lineRule="auto"/>
      </w:pPr>
      <w:r w:rsidRPr="00A87A72">
        <w:rPr>
          <w:b/>
        </w:rPr>
        <w:t xml:space="preserve">Example: </w:t>
      </w:r>
      <w:r w:rsidRPr="00A87A72">
        <w:t>Operational Pattern 1a (OP1a) is a subtype of MXF.</w:t>
      </w:r>
    </w:p>
    <w:p w14:paraId="3FF343CD" w14:textId="77777777" w:rsidR="00DA7737" w:rsidRPr="00A87A72" w:rsidRDefault="00DA7737">
      <w:pPr>
        <w:spacing w:line="276" w:lineRule="auto"/>
      </w:pPr>
    </w:p>
    <w:p w14:paraId="727CE124" w14:textId="77777777" w:rsidR="00DA7737" w:rsidRPr="00A87A72" w:rsidRDefault="00854A13">
      <w:pPr>
        <w:spacing w:line="276" w:lineRule="auto"/>
      </w:pPr>
      <w:r w:rsidRPr="00A87A72">
        <w:rPr>
          <w:b/>
        </w:rPr>
        <w:t xml:space="preserve">Applicable to: </w:t>
      </w:r>
      <w:hyperlink w:anchor="h.uooamhfqzh1r">
        <w:r w:rsidRPr="00A87A72">
          <w:rPr>
            <w:color w:val="1155CC"/>
            <w:u w:val="single"/>
          </w:rPr>
          <w:t>Manifestation</w:t>
        </w:r>
      </w:hyperlink>
    </w:p>
    <w:p w14:paraId="3BD621D5" w14:textId="77777777" w:rsidR="00DA7737" w:rsidRPr="00A87A72" w:rsidRDefault="00854A13">
      <w:pPr>
        <w:pStyle w:val="Heading2"/>
        <w:contextualSpacing w:val="0"/>
      </w:pPr>
      <w:bookmarkStart w:id="155" w:name="h.xv6l3wfjuayz" w:colFirst="0" w:colLast="0"/>
      <w:bookmarkEnd w:id="155"/>
      <w:r w:rsidRPr="00A87A72">
        <w:t>Container Type</w:t>
      </w:r>
    </w:p>
    <w:p w14:paraId="20DCB6AE" w14:textId="77777777" w:rsidR="00DA7737" w:rsidRPr="00A87A72" w:rsidRDefault="00854A13">
      <w:pPr>
        <w:spacing w:line="276" w:lineRule="auto"/>
      </w:pPr>
      <w:r w:rsidRPr="00A87A72">
        <w:t xml:space="preserve">The container is a file comprised of a metadata wrapper and a </w:t>
      </w:r>
      <w:proofErr w:type="spellStart"/>
      <w:r w:rsidRPr="00A87A72">
        <w:t>subcontainer</w:t>
      </w:r>
      <w:proofErr w:type="spellEnd"/>
      <w:r w:rsidRPr="00A87A72">
        <w:t xml:space="preserve"> holding audio, video, subtitle, or image tracks.</w:t>
      </w:r>
    </w:p>
    <w:p w14:paraId="4E5903EE" w14:textId="77777777" w:rsidR="00DA7737" w:rsidRPr="00A87A72" w:rsidRDefault="00DA7737">
      <w:pPr>
        <w:spacing w:line="276" w:lineRule="auto"/>
      </w:pPr>
    </w:p>
    <w:p w14:paraId="47F8AFAE" w14:textId="77777777" w:rsidR="00DA7737" w:rsidRPr="00A87A72" w:rsidRDefault="00854A13">
      <w:pPr>
        <w:spacing w:line="276" w:lineRule="auto"/>
      </w:pPr>
      <w:r w:rsidRPr="00A87A72">
        <w:t>Some acceptable values include the following:</w:t>
      </w:r>
    </w:p>
    <w:p w14:paraId="2A788778" w14:textId="77777777" w:rsidR="00DA7737" w:rsidRPr="00A87A72" w:rsidRDefault="00DA7737">
      <w:pPr>
        <w:spacing w:line="276" w:lineRule="auto"/>
      </w:pPr>
    </w:p>
    <w:p w14:paraId="6CF1D797"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3GP</w:t>
      </w:r>
    </w:p>
    <w:p w14:paraId="14E8A342"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AC</w:t>
      </w:r>
    </w:p>
    <w:p w14:paraId="3BCBE7EE"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AV</w:t>
      </w:r>
    </w:p>
    <w:p w14:paraId="188D5DD8"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DIVX</w:t>
      </w:r>
    </w:p>
    <w:p w14:paraId="0255ECC8"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DTS</w:t>
      </w:r>
    </w:p>
    <w:p w14:paraId="356968CF"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FLV</w:t>
      </w:r>
    </w:p>
    <w:p w14:paraId="27E690DD"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ISO</w:t>
      </w:r>
    </w:p>
    <w:p w14:paraId="53503996"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JPEG</w:t>
      </w:r>
    </w:p>
    <w:p w14:paraId="47BE1E63"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M4V</w:t>
      </w:r>
    </w:p>
    <w:p w14:paraId="63A08F35"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MP4</w:t>
      </w:r>
    </w:p>
    <w:p w14:paraId="21A2DCE4"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MPEG</w:t>
      </w:r>
    </w:p>
    <w:p w14:paraId="0000DB3E"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OGG</w:t>
      </w:r>
    </w:p>
    <w:p w14:paraId="3BE786C8"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MOV</w:t>
      </w:r>
    </w:p>
    <w:p w14:paraId="3C2A7568" w14:textId="77777777" w:rsidR="00DA7737" w:rsidRPr="00A87A72" w:rsidRDefault="00854A13">
      <w:pPr>
        <w:widowControl w:val="0"/>
        <w:numPr>
          <w:ilvl w:val="0"/>
          <w:numId w:val="35"/>
        </w:numPr>
        <w:spacing w:line="276" w:lineRule="auto"/>
        <w:ind w:hanging="360"/>
        <w:contextualSpacing/>
        <w:rPr>
          <w:rFonts w:eastAsia="Consolas" w:cs="Consolas"/>
        </w:rPr>
      </w:pPr>
      <w:r w:rsidRPr="00A87A72">
        <w:rPr>
          <w:rFonts w:eastAsia="Consolas" w:cs="Consolas"/>
        </w:rPr>
        <w:t>other</w:t>
      </w:r>
    </w:p>
    <w:p w14:paraId="43E6FABC" w14:textId="77777777" w:rsidR="00DA7737" w:rsidRPr="00A87A72" w:rsidRDefault="00DA7737">
      <w:pPr>
        <w:spacing w:line="276" w:lineRule="auto"/>
      </w:pPr>
    </w:p>
    <w:p w14:paraId="0F2DE3FA" w14:textId="77777777" w:rsidR="00DA7737" w:rsidRPr="00A87A72" w:rsidRDefault="00854A13">
      <w:pPr>
        <w:widowControl w:val="0"/>
        <w:spacing w:line="276" w:lineRule="auto"/>
      </w:pPr>
      <w:r w:rsidRPr="00A87A72">
        <w:t xml:space="preserve">For a complete list of values, see the most recent version of </w:t>
      </w:r>
      <w:hyperlink w:anchor="h.1hrlf9bpjqv5">
        <w:r w:rsidRPr="00A87A72">
          <w:rPr>
            <w:color w:val="1155CC"/>
            <w:u w:val="single"/>
          </w:rPr>
          <w:t>TR-META-CM</w:t>
        </w:r>
      </w:hyperlink>
      <w:r w:rsidRPr="00A87A72">
        <w:t xml:space="preserve"> for Container Type encoding.</w:t>
      </w:r>
    </w:p>
    <w:p w14:paraId="6E8FB3F3" w14:textId="77777777" w:rsidR="00DA7737" w:rsidRPr="00A87A72" w:rsidRDefault="00DA7737">
      <w:pPr>
        <w:widowControl w:val="0"/>
        <w:spacing w:line="276" w:lineRule="auto"/>
      </w:pPr>
    </w:p>
    <w:p w14:paraId="19F77215" w14:textId="77777777" w:rsidR="00DA7737" w:rsidRPr="00A87A72" w:rsidRDefault="00854A13">
      <w:pPr>
        <w:widowControl w:val="0"/>
        <w:spacing w:line="276" w:lineRule="auto"/>
      </w:pPr>
      <w:r w:rsidRPr="00A87A72">
        <w:t xml:space="preserve">Some Container Types may have a </w:t>
      </w:r>
      <w:hyperlink w:anchor="h.ds8nnt8zopmr">
        <w:r w:rsidRPr="00A87A72">
          <w:rPr>
            <w:color w:val="1155CC"/>
            <w:u w:val="single"/>
          </w:rPr>
          <w:t>Subtype</w:t>
        </w:r>
      </w:hyperlink>
      <w:r w:rsidRPr="00A87A72">
        <w:t xml:space="preserve"> that can be specified further.</w:t>
      </w:r>
    </w:p>
    <w:p w14:paraId="44E04C65" w14:textId="77777777" w:rsidR="00DA7737" w:rsidRPr="00A87A72" w:rsidRDefault="00DA7737">
      <w:pPr>
        <w:widowControl w:val="0"/>
        <w:spacing w:line="276" w:lineRule="auto"/>
      </w:pPr>
    </w:p>
    <w:p w14:paraId="6BDFA471" w14:textId="77777777" w:rsidR="00DA7737" w:rsidRPr="00A87A72" w:rsidRDefault="00854A13">
      <w:pPr>
        <w:widowControl w:val="0"/>
        <w:spacing w:line="276" w:lineRule="auto"/>
      </w:pPr>
      <w:r w:rsidRPr="00A87A72">
        <w:rPr>
          <w:b/>
        </w:rPr>
        <w:t xml:space="preserve">Applicable to: </w:t>
      </w:r>
      <w:hyperlink w:anchor="h.uooamhfqzh1r">
        <w:r w:rsidRPr="00A87A72">
          <w:rPr>
            <w:color w:val="1155CC"/>
            <w:u w:val="single"/>
          </w:rPr>
          <w:t>Manifestation</w:t>
        </w:r>
      </w:hyperlink>
    </w:p>
    <w:p w14:paraId="7DB47683" w14:textId="77777777" w:rsidR="00DA7737" w:rsidRPr="00A87A72" w:rsidRDefault="00854A13">
      <w:pPr>
        <w:pStyle w:val="Heading2"/>
        <w:contextualSpacing w:val="0"/>
      </w:pPr>
      <w:bookmarkStart w:id="156" w:name="h.ndvhqaturtok" w:colFirst="0" w:colLast="0"/>
      <w:bookmarkEnd w:id="156"/>
      <w:r w:rsidRPr="00A87A72">
        <w:lastRenderedPageBreak/>
        <w:t>Content Descriptors</w:t>
      </w:r>
    </w:p>
    <w:p w14:paraId="0F337C59" w14:textId="77777777" w:rsidR="00DA7737" w:rsidRPr="00A87A72" w:rsidRDefault="00854A13">
      <w:pPr>
        <w:widowControl w:val="0"/>
        <w:spacing w:line="276" w:lineRule="auto"/>
      </w:pPr>
      <w:r w:rsidRPr="00A87A72">
        <w:t xml:space="preserve">Content descriptors warn about specific thematic elements associated with the content. This field can be used to designate up to four content descriptors. </w:t>
      </w:r>
    </w:p>
    <w:p w14:paraId="45362671" w14:textId="77777777" w:rsidR="00DA7737" w:rsidRPr="00A87A72" w:rsidRDefault="00DA7737">
      <w:pPr>
        <w:spacing w:line="276" w:lineRule="auto"/>
      </w:pPr>
    </w:p>
    <w:p w14:paraId="496D9B29" w14:textId="57FFB670" w:rsidR="00DA7737" w:rsidRPr="00A87A72" w:rsidRDefault="00854A13">
      <w:pPr>
        <w:numPr>
          <w:ilvl w:val="0"/>
          <w:numId w:val="3"/>
        </w:numPr>
        <w:spacing w:line="276" w:lineRule="auto"/>
        <w:ind w:hanging="360"/>
        <w:contextualSpacing/>
      </w:pPr>
      <w:r w:rsidRPr="00A87A72">
        <w:t>D</w:t>
      </w:r>
      <w:r w:rsidR="00A87A72" w:rsidRPr="00A87A72">
        <w:tab/>
      </w:r>
      <w:r w:rsidRPr="00A87A72">
        <w:t>Suggestive Language</w:t>
      </w:r>
    </w:p>
    <w:p w14:paraId="0CE65322" w14:textId="05C45057" w:rsidR="00DA7737" w:rsidRPr="00A87A72" w:rsidRDefault="00A87A72">
      <w:pPr>
        <w:numPr>
          <w:ilvl w:val="0"/>
          <w:numId w:val="3"/>
        </w:numPr>
        <w:spacing w:line="276" w:lineRule="auto"/>
        <w:ind w:hanging="360"/>
        <w:contextualSpacing/>
      </w:pPr>
      <w:r w:rsidRPr="00A87A72">
        <w:t>L</w:t>
      </w:r>
      <w:r w:rsidRPr="00A87A72">
        <w:tab/>
      </w:r>
      <w:r w:rsidR="00854A13" w:rsidRPr="00A87A72">
        <w:t>Coarse or crude language</w:t>
      </w:r>
    </w:p>
    <w:p w14:paraId="7B0FEDA7" w14:textId="6BA4B08F" w:rsidR="00DA7737" w:rsidRPr="00A87A72" w:rsidRDefault="00A87A72">
      <w:pPr>
        <w:numPr>
          <w:ilvl w:val="0"/>
          <w:numId w:val="3"/>
        </w:numPr>
        <w:spacing w:line="276" w:lineRule="auto"/>
        <w:ind w:hanging="360"/>
        <w:contextualSpacing/>
      </w:pPr>
      <w:r w:rsidRPr="00A87A72">
        <w:t>S</w:t>
      </w:r>
      <w:r w:rsidRPr="00A87A72">
        <w:tab/>
      </w:r>
      <w:r w:rsidR="00854A13" w:rsidRPr="00A87A72">
        <w:t>Sexual situations</w:t>
      </w:r>
    </w:p>
    <w:p w14:paraId="2D1D299D" w14:textId="789204AD" w:rsidR="00DA7737" w:rsidRPr="00A87A72" w:rsidRDefault="00A87A72">
      <w:pPr>
        <w:numPr>
          <w:ilvl w:val="0"/>
          <w:numId w:val="3"/>
        </w:numPr>
        <w:spacing w:line="276" w:lineRule="auto"/>
        <w:ind w:hanging="360"/>
        <w:contextualSpacing/>
      </w:pPr>
      <w:r w:rsidRPr="00A87A72">
        <w:t>V</w:t>
      </w:r>
      <w:r w:rsidRPr="00A87A72">
        <w:tab/>
      </w:r>
      <w:r w:rsidR="00854A13" w:rsidRPr="00A87A72">
        <w:t>Violence</w:t>
      </w:r>
    </w:p>
    <w:p w14:paraId="52D22EF2" w14:textId="32F721AD" w:rsidR="00DA7737" w:rsidRPr="00A87A72" w:rsidRDefault="00A87A72">
      <w:pPr>
        <w:numPr>
          <w:ilvl w:val="0"/>
          <w:numId w:val="3"/>
        </w:numPr>
        <w:spacing w:line="276" w:lineRule="auto"/>
        <w:ind w:hanging="360"/>
        <w:contextualSpacing/>
      </w:pPr>
      <w:r w:rsidRPr="00A87A72">
        <w:t>FV</w:t>
      </w:r>
      <w:r w:rsidRPr="00A87A72">
        <w:tab/>
      </w:r>
      <w:r w:rsidR="00854A13" w:rsidRPr="00A87A72">
        <w:t>Fantasy Violence (exclusive to TV-Y7)</w:t>
      </w:r>
    </w:p>
    <w:p w14:paraId="645FDB9E" w14:textId="77777777" w:rsidR="00DA7737" w:rsidRPr="00A87A72" w:rsidRDefault="00DA7737">
      <w:pPr>
        <w:spacing w:line="276" w:lineRule="auto"/>
      </w:pPr>
    </w:p>
    <w:p w14:paraId="4C793735" w14:textId="77777777" w:rsidR="00DA7737" w:rsidRPr="00A87A72" w:rsidRDefault="00854A13">
      <w:pPr>
        <w:spacing w:line="276" w:lineRule="auto"/>
      </w:pPr>
      <w:r w:rsidRPr="00A87A72">
        <w:t xml:space="preserve">Each piece of rated content may have up to four content descriptors along with their </w:t>
      </w:r>
      <w:hyperlink w:anchor="h.iolvj0wbxxo8">
        <w:r w:rsidRPr="00A87A72">
          <w:rPr>
            <w:color w:val="1155CC"/>
            <w:u w:val="single"/>
          </w:rPr>
          <w:t>Parental Rating</w:t>
        </w:r>
      </w:hyperlink>
      <w:r w:rsidRPr="00A87A72">
        <w:t>. By default, none are selected.</w:t>
      </w:r>
    </w:p>
    <w:p w14:paraId="6147BAED" w14:textId="77777777" w:rsidR="00DA7737" w:rsidRPr="00A87A72" w:rsidRDefault="00DA7737">
      <w:pPr>
        <w:spacing w:line="276" w:lineRule="auto"/>
      </w:pPr>
    </w:p>
    <w:p w14:paraId="17DB0BAA" w14:textId="77777777" w:rsidR="00DA7737" w:rsidRPr="00A87A72" w:rsidRDefault="00854A13">
      <w:pPr>
        <w:spacing w:line="276" w:lineRule="auto"/>
      </w:pPr>
      <w:r w:rsidRPr="00A87A72">
        <w:t xml:space="preserve">For more information, see the </w:t>
      </w:r>
      <w:hyperlink r:id="rId26">
        <w:r w:rsidRPr="00A87A72">
          <w:rPr>
            <w:color w:val="1155CC"/>
            <w:u w:val="single"/>
          </w:rPr>
          <w:t>TV Parental Guidelines</w:t>
        </w:r>
      </w:hyperlink>
      <w:r w:rsidRPr="00A87A72">
        <w:t>.</w:t>
      </w:r>
    </w:p>
    <w:p w14:paraId="495B2C02" w14:textId="77777777" w:rsidR="00DA7737" w:rsidRPr="00A87A72" w:rsidRDefault="00DA7737">
      <w:pPr>
        <w:spacing w:line="276" w:lineRule="auto"/>
      </w:pPr>
    </w:p>
    <w:p w14:paraId="49B42BDB" w14:textId="77777777" w:rsidR="00DA7737" w:rsidRPr="00A87A72" w:rsidRDefault="00854A13">
      <w:pPr>
        <w:spacing w:line="276" w:lineRule="auto"/>
      </w:pPr>
      <w:r w:rsidRPr="00A87A72">
        <w:rPr>
          <w:b/>
        </w:rPr>
        <w:t xml:space="preserve">Applicable to: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t xml:space="preserve">, </w:t>
      </w:r>
      <w:hyperlink w:anchor="h.kf4mxv5kadr5">
        <w:r w:rsidRPr="00A87A72">
          <w:rPr>
            <w:color w:val="1155CC"/>
            <w:highlight w:val="white"/>
            <w:u w:val="single"/>
          </w:rPr>
          <w:t>Story</w:t>
        </w:r>
      </w:hyperlink>
    </w:p>
    <w:p w14:paraId="20035650" w14:textId="77777777" w:rsidR="00DA7737" w:rsidRPr="00A87A72" w:rsidRDefault="00854A13">
      <w:pPr>
        <w:pStyle w:val="Heading2"/>
        <w:contextualSpacing w:val="0"/>
      </w:pPr>
      <w:bookmarkStart w:id="157" w:name="h.byysubvki1bb" w:colFirst="0" w:colLast="0"/>
      <w:bookmarkEnd w:id="157"/>
      <w:r w:rsidRPr="00A87A72">
        <w:t>Country of Origin</w:t>
      </w:r>
    </w:p>
    <w:p w14:paraId="3B13082A" w14:textId="77777777" w:rsidR="00DA7737" w:rsidRPr="00A87A72" w:rsidRDefault="00854A13">
      <w:pPr>
        <w:spacing w:line="276" w:lineRule="auto"/>
      </w:pPr>
      <w:r w:rsidRPr="00A87A72">
        <w:t xml:space="preserve">This field specifies the country from which the </w:t>
      </w:r>
      <w:hyperlink w:anchor="h.tq093nckb0rs">
        <w:r w:rsidRPr="00A87A72">
          <w:rPr>
            <w:color w:val="1155CC"/>
            <w:u w:val="single"/>
          </w:rPr>
          <w:t>Title</w:t>
        </w:r>
      </w:hyperlink>
      <w:r w:rsidRPr="00A87A72">
        <w:t xml:space="preserve"> originates. The country code format should be from the </w:t>
      </w:r>
      <w:hyperlink w:anchor="h.1hrlf9bpjqv5">
        <w:r w:rsidRPr="00A87A72">
          <w:rPr>
            <w:color w:val="1155CC"/>
            <w:u w:val="single"/>
          </w:rPr>
          <w:t>ISO 3166-1 alpha 2 code</w:t>
        </w:r>
      </w:hyperlink>
      <w:hyperlink w:anchor="h.1hrlf9bpjqv5">
        <w:r w:rsidRPr="00A87A72">
          <w:rPr>
            <w:color w:val="1155CC"/>
            <w:u w:val="single"/>
          </w:rPr>
          <w:t>s</w:t>
        </w:r>
      </w:hyperlink>
      <w:r w:rsidRPr="00A87A72">
        <w:t xml:space="preserve"> (Wikipedia has an easy-to-access list </w:t>
      </w:r>
      <w:hyperlink r:id="rId27" w:anchor="Officially_assigned_code_elements">
        <w:r w:rsidRPr="00A87A72">
          <w:rPr>
            <w:color w:val="1155CC"/>
            <w:u w:val="single"/>
          </w:rPr>
          <w:t>here</w:t>
        </w:r>
      </w:hyperlink>
      <w:r w:rsidRPr="00A87A72">
        <w:t>).</w:t>
      </w:r>
    </w:p>
    <w:p w14:paraId="642D0993" w14:textId="77777777" w:rsidR="00DA7737" w:rsidRPr="00A87A72" w:rsidRDefault="00DA7737">
      <w:pPr>
        <w:widowControl w:val="0"/>
        <w:spacing w:line="276" w:lineRule="auto"/>
      </w:pPr>
    </w:p>
    <w:p w14:paraId="2ED52FD5" w14:textId="77777777" w:rsidR="00DA7737" w:rsidRPr="00A87A72" w:rsidRDefault="00854A13">
      <w:pPr>
        <w:widowControl w:val="0"/>
        <w:spacing w:line="276" w:lineRule="auto"/>
      </w:pPr>
      <w:r w:rsidRPr="00A87A72">
        <w:rPr>
          <w:b/>
        </w:rPr>
        <w:t xml:space="preserve">Example: </w:t>
      </w:r>
      <w:r w:rsidRPr="00A87A72">
        <w:t xml:space="preserve">The country of origin for CRTC Recording productions is Canada, so the ISO 3166-1 alpha 2 </w:t>
      </w:r>
      <w:proofErr w:type="gramStart"/>
      <w:r w:rsidRPr="00A87A72">
        <w:t>code</w:t>
      </w:r>
      <w:proofErr w:type="gramEnd"/>
      <w:r w:rsidRPr="00A87A72">
        <w:t xml:space="preserve"> is CA.</w:t>
      </w:r>
    </w:p>
    <w:p w14:paraId="4398D9A4" w14:textId="77777777" w:rsidR="00DA7737" w:rsidRPr="00A87A72" w:rsidRDefault="00DA7737">
      <w:pPr>
        <w:widowControl w:val="0"/>
        <w:spacing w:line="276" w:lineRule="auto"/>
      </w:pPr>
    </w:p>
    <w:p w14:paraId="59E24B8F"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s8x3up4gkz35">
        <w:r w:rsidRPr="00A87A72">
          <w:rPr>
            <w:color w:val="1155CC"/>
            <w:highlight w:val="white"/>
            <w:u w:val="single"/>
          </w:rPr>
          <w:t>Release</w:t>
        </w:r>
      </w:hyperlink>
      <w:r w:rsidRPr="00A87A72">
        <w:t xml:space="preserve">, </w:t>
      </w:r>
      <w:hyperlink w:anchor="h.kf4mxv5kadr5">
        <w:r w:rsidRPr="00A87A72">
          <w:rPr>
            <w:color w:val="1155CC"/>
            <w:highlight w:val="white"/>
            <w:u w:val="single"/>
          </w:rPr>
          <w:t>Story</w:t>
        </w:r>
      </w:hyperlink>
    </w:p>
    <w:p w14:paraId="597984C4" w14:textId="77777777" w:rsidR="00DA7737" w:rsidRPr="00A87A72" w:rsidRDefault="00854A13">
      <w:pPr>
        <w:pStyle w:val="Heading2"/>
        <w:widowControl w:val="0"/>
        <w:contextualSpacing w:val="0"/>
      </w:pPr>
      <w:bookmarkStart w:id="158" w:name="h.cjfxvn5aaewh" w:colFirst="0" w:colLast="0"/>
      <w:bookmarkEnd w:id="158"/>
      <w:proofErr w:type="spellStart"/>
      <w:r w:rsidRPr="00A87A72">
        <w:t>Dialnorm</w:t>
      </w:r>
      <w:proofErr w:type="spellEnd"/>
    </w:p>
    <w:p w14:paraId="25E7288C" w14:textId="77777777" w:rsidR="00DA7737" w:rsidRPr="00A87A72" w:rsidRDefault="00854A13">
      <w:pPr>
        <w:spacing w:line="276" w:lineRule="auto"/>
      </w:pPr>
      <w:proofErr w:type="spellStart"/>
      <w:r w:rsidRPr="00A87A72">
        <w:t>Dialnorm</w:t>
      </w:r>
      <w:proofErr w:type="spellEnd"/>
      <w:r w:rsidRPr="00A87A72">
        <w:t xml:space="preserve"> stands for dialog normalization. It is an integer from 1-31 corresponding with a playback gain of -30 to 0 dB, where higher values allow for audio levels to have high peaks.</w:t>
      </w:r>
    </w:p>
    <w:p w14:paraId="300B586E" w14:textId="77777777" w:rsidR="00DA7737" w:rsidRPr="00A87A72" w:rsidRDefault="00DA7737">
      <w:pPr>
        <w:spacing w:line="276" w:lineRule="auto"/>
      </w:pPr>
    </w:p>
    <w:p w14:paraId="3E4C3812" w14:textId="77777777" w:rsidR="00DA7737" w:rsidRPr="00A87A72" w:rsidRDefault="00854A13">
      <w:pPr>
        <w:spacing w:line="276" w:lineRule="auto"/>
      </w:pPr>
      <w:r w:rsidRPr="00A87A72">
        <w:rPr>
          <w:b/>
        </w:rPr>
        <w:t xml:space="preserve">Format: </w:t>
      </w:r>
      <w:proofErr w:type="spellStart"/>
      <w:r w:rsidRPr="00A87A72">
        <w:t>dBFS</w:t>
      </w:r>
      <w:proofErr w:type="spellEnd"/>
    </w:p>
    <w:p w14:paraId="0D0FE8A7" w14:textId="77777777" w:rsidR="00DA7737" w:rsidRPr="00A87A72" w:rsidRDefault="00DA7737">
      <w:pPr>
        <w:spacing w:line="276" w:lineRule="auto"/>
      </w:pPr>
    </w:p>
    <w:p w14:paraId="365D078A" w14:textId="77777777" w:rsidR="00DA7737" w:rsidRPr="00A87A72" w:rsidRDefault="00854A13">
      <w:pPr>
        <w:spacing w:line="276" w:lineRule="auto"/>
      </w:pPr>
      <w:r w:rsidRPr="00A87A72">
        <w:rPr>
          <w:b/>
        </w:rPr>
        <w:t xml:space="preserve">Example: </w:t>
      </w:r>
      <w:r w:rsidRPr="00A87A72">
        <w:t>-24dBFS</w:t>
      </w:r>
    </w:p>
    <w:p w14:paraId="29F70DCE" w14:textId="77777777" w:rsidR="00DA7737" w:rsidRPr="00A87A72" w:rsidRDefault="00DA7737">
      <w:pPr>
        <w:spacing w:line="276" w:lineRule="auto"/>
      </w:pPr>
    </w:p>
    <w:p w14:paraId="05D9550E"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w:t>
        </w:r>
      </w:hyperlink>
    </w:p>
    <w:p w14:paraId="7B9AE61F" w14:textId="71EDFAD6" w:rsidR="00E06607" w:rsidRPr="00A87A72" w:rsidRDefault="00E06607" w:rsidP="00E06607">
      <w:pPr>
        <w:pStyle w:val="Heading2"/>
        <w:contextualSpacing w:val="0"/>
        <w:rPr>
          <w:ins w:id="159" w:author="Bruce Jacobs" w:date="2017-05-26T13:54:00Z"/>
        </w:rPr>
      </w:pPr>
      <w:bookmarkStart w:id="160" w:name="h.6drh00qg5nub" w:colFirst="0" w:colLast="0"/>
      <w:bookmarkStart w:id="161" w:name="_Distributor"/>
      <w:bookmarkEnd w:id="160"/>
      <w:bookmarkEnd w:id="161"/>
      <w:ins w:id="162" w:author="Bruce Jacobs" w:date="2017-05-27T06:49:00Z">
        <w:r w:rsidRPr="00A87A72">
          <w:t>Distributor</w:t>
        </w:r>
      </w:ins>
    </w:p>
    <w:p w14:paraId="007B2575" w14:textId="09DBABE5" w:rsidR="00E06607" w:rsidRPr="00A87A72" w:rsidRDefault="00E06607" w:rsidP="00E06607">
      <w:pPr>
        <w:spacing w:line="276" w:lineRule="auto"/>
        <w:rPr>
          <w:ins w:id="163" w:author="Bruce Jacobs" w:date="2017-05-26T13:54:00Z"/>
        </w:rPr>
      </w:pPr>
      <w:proofErr w:type="gramStart"/>
      <w:ins w:id="164" w:author="Bruce Jacobs" w:date="2017-05-26T13:54:00Z">
        <w:r w:rsidRPr="00A87A72">
          <w:t>The code of the Entity offering the content.</w:t>
        </w:r>
      </w:ins>
      <w:proofErr w:type="gramEnd"/>
      <w:r w:rsidR="00D744D0">
        <w:t xml:space="preserve"> </w:t>
      </w:r>
      <w:ins w:id="165" w:author="Bruce Jacobs" w:date="2017-05-27T06:59:00Z">
        <w:r w:rsidR="00D744D0">
          <w:t xml:space="preserve">Values are </w:t>
        </w:r>
      </w:ins>
      <w:ins w:id="166" w:author="Bruce Jacobs" w:date="2017-05-27T07:00:00Z">
        <w:r w:rsidR="00D744D0">
          <w:t>expressed as</w:t>
        </w:r>
      </w:ins>
      <w:ins w:id="167" w:author="Bruce Jacobs" w:date="2017-05-27T06:59:00Z">
        <w:r w:rsidR="00D744D0">
          <w:t xml:space="preserve"> one to four alphabetic characters.</w:t>
        </w:r>
      </w:ins>
    </w:p>
    <w:p w14:paraId="0F58A617" w14:textId="77777777" w:rsidR="00E06607" w:rsidRPr="00A87A72" w:rsidRDefault="00E06607" w:rsidP="00E06607">
      <w:pPr>
        <w:widowControl w:val="0"/>
        <w:spacing w:line="276" w:lineRule="auto"/>
        <w:rPr>
          <w:ins w:id="168" w:author="Bruce Jacobs" w:date="2017-05-26T13:54:00Z"/>
          <w:b/>
        </w:rPr>
      </w:pPr>
    </w:p>
    <w:p w14:paraId="56E876C1" w14:textId="77777777" w:rsidR="00E06607" w:rsidRPr="00A87A72" w:rsidRDefault="00E06607" w:rsidP="00E06607">
      <w:pPr>
        <w:widowControl w:val="0"/>
        <w:spacing w:line="276" w:lineRule="auto"/>
        <w:rPr>
          <w:ins w:id="169" w:author="Bruce Jacobs" w:date="2017-05-26T13:54:00Z"/>
        </w:rPr>
      </w:pPr>
      <w:ins w:id="170" w:author="Bruce Jacobs" w:date="2017-05-26T13:54:00Z">
        <w:r w:rsidRPr="00A87A72">
          <w:rPr>
            <w:b/>
          </w:rPr>
          <w:t>Examples</w:t>
        </w:r>
        <w:r w:rsidRPr="00A87A72">
          <w:t>: "PBS", "BBC", "APT", "WDSE"</w:t>
        </w:r>
      </w:ins>
    </w:p>
    <w:p w14:paraId="2F20AA83" w14:textId="77777777" w:rsidR="00E06607" w:rsidRPr="00A87A72" w:rsidRDefault="00E06607" w:rsidP="00E06607">
      <w:pPr>
        <w:spacing w:line="276" w:lineRule="auto"/>
        <w:rPr>
          <w:ins w:id="171" w:author="Bruce Jacobs" w:date="2017-05-26T13:54:00Z"/>
        </w:rPr>
      </w:pPr>
    </w:p>
    <w:p w14:paraId="133A1E09" w14:textId="77777777" w:rsidR="00E06607" w:rsidRPr="00A87A72" w:rsidRDefault="00E06607" w:rsidP="00E06607">
      <w:pPr>
        <w:widowControl w:val="0"/>
        <w:spacing w:line="276" w:lineRule="auto"/>
        <w:rPr>
          <w:ins w:id="172" w:author="Bruce Jacobs" w:date="2017-05-26T13:54:00Z"/>
        </w:rPr>
      </w:pPr>
      <w:ins w:id="173" w:author="Bruce Jacobs" w:date="2017-05-26T13:54:00Z">
        <w:r w:rsidRPr="00A87A72">
          <w:rPr>
            <w:b/>
          </w:rPr>
          <w:t xml:space="preserve">Applicable to: </w:t>
        </w:r>
        <w:r w:rsidRPr="00A87A72">
          <w:fldChar w:fldCharType="begin"/>
        </w:r>
        <w:r w:rsidRPr="00A87A72">
          <w:instrText xml:space="preserve"> HYPERLINK \l "h.1nby0eec7lra" \h </w:instrText>
        </w:r>
        <w:r w:rsidRPr="00A87A72">
          <w:fldChar w:fldCharType="separate"/>
        </w:r>
        <w:r w:rsidRPr="00A87A72">
          <w:rPr>
            <w:color w:val="1155CC"/>
            <w:highlight w:val="white"/>
            <w:u w:val="single"/>
          </w:rPr>
          <w:t>Series</w:t>
        </w:r>
        <w:r w:rsidRPr="00A87A72">
          <w:rPr>
            <w:color w:val="1155CC"/>
            <w:highlight w:val="white"/>
            <w:u w:val="single"/>
          </w:rPr>
          <w:fldChar w:fldCharType="end"/>
        </w:r>
        <w:r w:rsidRPr="00A87A72">
          <w:rPr>
            <w:color w:val="333333"/>
            <w:highlight w:val="white"/>
          </w:rPr>
          <w:t xml:space="preserve">, </w:t>
        </w:r>
        <w:r w:rsidRPr="00A87A72">
          <w:fldChar w:fldCharType="begin"/>
        </w:r>
        <w:r w:rsidRPr="00A87A72">
          <w:instrText xml:space="preserve"> HYPERLINK \l "h.42mucyarjkhi" \h </w:instrText>
        </w:r>
        <w:r w:rsidRPr="00A87A72">
          <w:fldChar w:fldCharType="separate"/>
        </w:r>
        <w:r w:rsidRPr="00A87A72">
          <w:rPr>
            <w:color w:val="1155CC"/>
            <w:highlight w:val="white"/>
            <w:u w:val="single"/>
          </w:rPr>
          <w:t>OTO</w:t>
        </w:r>
        <w:r w:rsidRPr="00A87A72">
          <w:rPr>
            <w:color w:val="1155CC"/>
            <w:highlight w:val="white"/>
            <w:u w:val="single"/>
          </w:rPr>
          <w:fldChar w:fldCharType="end"/>
        </w:r>
      </w:ins>
    </w:p>
    <w:p w14:paraId="7DA0BCEB" w14:textId="77777777" w:rsidR="00DA7737" w:rsidRPr="00A87A72" w:rsidRDefault="00854A13">
      <w:pPr>
        <w:pStyle w:val="Heading2"/>
        <w:widowControl w:val="0"/>
        <w:contextualSpacing w:val="0"/>
      </w:pPr>
      <w:r w:rsidRPr="00A87A72">
        <w:t>Duration</w:t>
      </w:r>
    </w:p>
    <w:p w14:paraId="1A7C847A" w14:textId="77777777" w:rsidR="00DA7737" w:rsidRPr="00A87A72" w:rsidRDefault="00854A13">
      <w:pPr>
        <w:spacing w:line="276" w:lineRule="auto"/>
      </w:pPr>
      <w:r w:rsidRPr="00A87A72">
        <w:t xml:space="preserve">The frame-accurate time length of a piece of content expressed as a SMPTE timecode. </w:t>
      </w:r>
    </w:p>
    <w:p w14:paraId="35F2EE99" w14:textId="77777777" w:rsidR="00DA7737" w:rsidRPr="00A87A72" w:rsidRDefault="00DA7737">
      <w:pPr>
        <w:spacing w:line="276" w:lineRule="auto"/>
      </w:pPr>
    </w:p>
    <w:p w14:paraId="43B838DA" w14:textId="77777777" w:rsidR="00DA7737" w:rsidRPr="00A87A72" w:rsidRDefault="00854A13">
      <w:pPr>
        <w:spacing w:line="276" w:lineRule="auto"/>
      </w:pPr>
      <w:r w:rsidRPr="00A87A72">
        <w:rPr>
          <w:b/>
        </w:rPr>
        <w:t xml:space="preserve">Format: </w:t>
      </w:r>
      <w:hyperlink w:anchor="h.8pv7oii59a45">
        <w:r w:rsidRPr="00A87A72">
          <w:rPr>
            <w:color w:val="1155CC"/>
            <w:u w:val="single"/>
          </w:rPr>
          <w:t>Timecode</w:t>
        </w:r>
      </w:hyperlink>
    </w:p>
    <w:p w14:paraId="0D69D1CC" w14:textId="77777777" w:rsidR="00DA7737" w:rsidRPr="00A87A72" w:rsidRDefault="00DA7737">
      <w:pPr>
        <w:spacing w:line="276" w:lineRule="auto"/>
      </w:pPr>
    </w:p>
    <w:p w14:paraId="2FA24757" w14:textId="77777777" w:rsidR="00DA7737" w:rsidRPr="00A87A72" w:rsidRDefault="00854A13">
      <w:pPr>
        <w:spacing w:line="276" w:lineRule="auto"/>
      </w:pPr>
      <w:r w:rsidRPr="00A87A72">
        <w:rPr>
          <w:b/>
        </w:rPr>
        <w:t xml:space="preserve">Example: </w:t>
      </w:r>
      <w:r w:rsidRPr="00A87A72">
        <w:t>01:27:59</w:t>
      </w:r>
      <w:proofErr w:type="gramStart"/>
      <w:r w:rsidRPr="00A87A72">
        <w:t>;05</w:t>
      </w:r>
      <w:proofErr w:type="gramEnd"/>
    </w:p>
    <w:p w14:paraId="7F97B256" w14:textId="77777777" w:rsidR="00DA7737" w:rsidRPr="00A87A72" w:rsidRDefault="00DA7737">
      <w:pPr>
        <w:spacing w:line="276" w:lineRule="auto"/>
      </w:pPr>
    </w:p>
    <w:p w14:paraId="79A1965C" w14:textId="77777777" w:rsidR="00DA7737" w:rsidRPr="00A87A72" w:rsidRDefault="00854A13">
      <w:pPr>
        <w:spacing w:line="276" w:lineRule="auto"/>
      </w:pPr>
      <w:r w:rsidRPr="00A87A72">
        <w:rPr>
          <w:b/>
        </w:rPr>
        <w:t xml:space="preserve">Applicable to: </w:t>
      </w:r>
      <w:hyperlink w:anchor="h.s8x3up4gkz35">
        <w:r w:rsidRPr="00A87A72">
          <w:rPr>
            <w:color w:val="1155CC"/>
            <w:highlight w:val="white"/>
            <w:u w:val="single"/>
          </w:rPr>
          <w:t>Release</w:t>
        </w:r>
      </w:hyperlink>
      <w:r w:rsidRPr="00A87A72">
        <w:rPr>
          <w:highlight w:val="white"/>
        </w:rPr>
        <w:t xml:space="preserve">, </w:t>
      </w:r>
      <w:hyperlink w:anchor="h.uooamhfqzh1r">
        <w:r w:rsidRPr="00A87A72">
          <w:rPr>
            <w:color w:val="1155CC"/>
            <w:u w:val="single"/>
          </w:rPr>
          <w:t>Manifestation</w:t>
        </w:r>
      </w:hyperlink>
    </w:p>
    <w:p w14:paraId="471230D9" w14:textId="77777777" w:rsidR="00DA7737" w:rsidRPr="00A87A72" w:rsidRDefault="00854A13">
      <w:pPr>
        <w:pStyle w:val="Heading2"/>
        <w:widowControl w:val="0"/>
        <w:contextualSpacing w:val="0"/>
      </w:pPr>
      <w:bookmarkStart w:id="174" w:name="h.6x70yykl59mi" w:colFirst="0" w:colLast="0"/>
      <w:bookmarkEnd w:id="174"/>
      <w:proofErr w:type="gramStart"/>
      <w:r w:rsidRPr="00A87A72">
        <w:t>e/i</w:t>
      </w:r>
      <w:proofErr w:type="gramEnd"/>
    </w:p>
    <w:p w14:paraId="1FE8BE30"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flags content as educational and informational (e/i) or not.</w:t>
      </w:r>
    </w:p>
    <w:p w14:paraId="3ED50A9C" w14:textId="77777777" w:rsidR="00DA7737" w:rsidRPr="00A87A72" w:rsidRDefault="00DA7737">
      <w:pPr>
        <w:spacing w:line="276" w:lineRule="auto"/>
      </w:pPr>
    </w:p>
    <w:p w14:paraId="0E04CDFA" w14:textId="77777777" w:rsidR="00DA7737" w:rsidRPr="00A87A72" w:rsidRDefault="00854A13">
      <w:pPr>
        <w:spacing w:line="276" w:lineRule="auto"/>
      </w:pPr>
      <w:r w:rsidRPr="00A87A72">
        <w:t>If True, then content is e/i.</w:t>
      </w:r>
    </w:p>
    <w:p w14:paraId="695EB859" w14:textId="77777777" w:rsidR="00DA7737" w:rsidRPr="00A87A72" w:rsidRDefault="00DA7737">
      <w:pPr>
        <w:spacing w:line="276" w:lineRule="auto"/>
      </w:pPr>
    </w:p>
    <w:p w14:paraId="71D327F0" w14:textId="77777777" w:rsidR="00DA7737" w:rsidRPr="00A87A72" w:rsidRDefault="00854A13">
      <w:pPr>
        <w:spacing w:line="276" w:lineRule="auto"/>
      </w:pPr>
      <w:proofErr w:type="gramStart"/>
      <w:r w:rsidRPr="00A87A72">
        <w:t>If False, then content is not e/i.</w:t>
      </w:r>
      <w:proofErr w:type="gramEnd"/>
    </w:p>
    <w:p w14:paraId="4CB01AD2" w14:textId="77777777" w:rsidR="00DA7737" w:rsidRPr="00A87A72" w:rsidRDefault="00DA7737">
      <w:pPr>
        <w:spacing w:line="276" w:lineRule="auto"/>
      </w:pPr>
    </w:p>
    <w:p w14:paraId="1B01D537"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b/>
        </w:rPr>
        <w:t xml:space="preserve">, </w:t>
      </w:r>
      <w:hyperlink w:anchor="h.42mucyarjkhi">
        <w:r w:rsidRPr="00A87A72">
          <w:rPr>
            <w:color w:val="1155CC"/>
            <w:highlight w:val="white"/>
            <w:u w:val="single"/>
          </w:rPr>
          <w:t>OTO</w:t>
        </w:r>
      </w:hyperlink>
    </w:p>
    <w:p w14:paraId="305D5A2D" w14:textId="77777777" w:rsidR="00DA7737" w:rsidRPr="00A87A72" w:rsidRDefault="00854A13">
      <w:pPr>
        <w:pStyle w:val="Heading2"/>
        <w:widowControl w:val="0"/>
        <w:contextualSpacing w:val="0"/>
      </w:pPr>
      <w:bookmarkStart w:id="175" w:name="h.nqywwi1pe5h2" w:colFirst="0" w:colLast="0"/>
      <w:bookmarkEnd w:id="175"/>
      <w:r w:rsidRPr="00A87A72">
        <w:t>EIDR ID</w:t>
      </w:r>
    </w:p>
    <w:p w14:paraId="085936DC" w14:textId="77777777" w:rsidR="00DA7737" w:rsidRPr="00A87A72" w:rsidRDefault="00854A13">
      <w:pPr>
        <w:widowControl w:val="0"/>
        <w:spacing w:line="276" w:lineRule="auto"/>
      </w:pPr>
      <w:r w:rsidRPr="00A87A72">
        <w:t>Unique ID generated when the required metadata has been submitted into the MDM during the Acquisition phase. Every concept (Series, Season, Episode, etc.) has its own unique EIDR ID.</w:t>
      </w:r>
    </w:p>
    <w:p w14:paraId="619A4679" w14:textId="77777777" w:rsidR="00DA7737" w:rsidRPr="00A87A72" w:rsidRDefault="00DA7737">
      <w:pPr>
        <w:widowControl w:val="0"/>
        <w:spacing w:line="276" w:lineRule="auto"/>
      </w:pPr>
    </w:p>
    <w:p w14:paraId="768E84C4" w14:textId="77777777" w:rsidR="00DA7737" w:rsidRPr="00A87A72" w:rsidRDefault="00854A13">
      <w:pPr>
        <w:widowControl w:val="0"/>
        <w:spacing w:line="276" w:lineRule="auto"/>
      </w:pPr>
      <w:r w:rsidRPr="00A87A72">
        <w:rPr>
          <w:b/>
        </w:rPr>
        <w:t>Format</w:t>
      </w:r>
      <w:r w:rsidRPr="00A87A72">
        <w:t xml:space="preserve">: </w:t>
      </w:r>
      <w:r w:rsidRPr="00A87A72">
        <w:rPr>
          <w:rFonts w:eastAsia="Consolas" w:cs="Consolas"/>
        </w:rPr>
        <w:t>10.</w:t>
      </w:r>
      <w:r w:rsidRPr="00A87A72">
        <w:rPr>
          <w:rFonts w:eastAsia="Consolas" w:cs="Consolas"/>
          <w:i/>
        </w:rPr>
        <w:t>EIDR</w:t>
      </w:r>
      <w:r w:rsidRPr="00A87A72">
        <w:rPr>
          <w:rFonts w:eastAsia="Consolas" w:cs="Consolas"/>
        </w:rPr>
        <w:t>/</w:t>
      </w:r>
      <w:r w:rsidRPr="00A87A72">
        <w:rPr>
          <w:rFonts w:eastAsia="Consolas" w:cs="Consolas"/>
          <w:i/>
        </w:rPr>
        <w:t xml:space="preserve">XXXX-XXXX-XXXX-XXXX-XXXX-C </w:t>
      </w:r>
    </w:p>
    <w:p w14:paraId="54885A39" w14:textId="77777777" w:rsidR="00DA7737" w:rsidRPr="00A87A72" w:rsidRDefault="00DA7737">
      <w:pPr>
        <w:widowControl w:val="0"/>
        <w:spacing w:line="276" w:lineRule="auto"/>
      </w:pPr>
    </w:p>
    <w:p w14:paraId="0DFA22D6" w14:textId="77777777" w:rsidR="00DA7737" w:rsidRPr="00A87A72" w:rsidRDefault="00854A13">
      <w:pPr>
        <w:widowControl w:val="0"/>
        <w:spacing w:line="276" w:lineRule="auto"/>
      </w:pPr>
      <w:r w:rsidRPr="00A87A72">
        <w:t>Where:</w:t>
      </w:r>
    </w:p>
    <w:p w14:paraId="50173552" w14:textId="77777777" w:rsidR="00DA7737" w:rsidRPr="00A87A72" w:rsidRDefault="00DA7737">
      <w:pPr>
        <w:widowControl w:val="0"/>
        <w:spacing w:line="276" w:lineRule="auto"/>
      </w:pPr>
    </w:p>
    <w:p w14:paraId="256572DE" w14:textId="77777777" w:rsidR="00DA7737" w:rsidRPr="00A87A72" w:rsidRDefault="00854A13">
      <w:pPr>
        <w:widowControl w:val="0"/>
        <w:numPr>
          <w:ilvl w:val="0"/>
          <w:numId w:val="7"/>
        </w:numPr>
        <w:spacing w:line="276" w:lineRule="auto"/>
        <w:ind w:hanging="360"/>
        <w:contextualSpacing/>
      </w:pPr>
      <w:r w:rsidRPr="00A87A72">
        <w:rPr>
          <w:rFonts w:eastAsia="Consolas" w:cs="Consolas"/>
        </w:rPr>
        <w:t>10</w:t>
      </w:r>
      <w:r w:rsidRPr="00A87A72">
        <w:t xml:space="preserve"> indicates that the ID string is a Digital Object Identifier (DOI)</w:t>
      </w:r>
    </w:p>
    <w:p w14:paraId="3FF46D97" w14:textId="77777777" w:rsidR="00DA7737" w:rsidRPr="00A87A72" w:rsidRDefault="00854A13">
      <w:pPr>
        <w:widowControl w:val="0"/>
        <w:numPr>
          <w:ilvl w:val="0"/>
          <w:numId w:val="7"/>
        </w:numPr>
        <w:spacing w:line="276" w:lineRule="auto"/>
        <w:ind w:hanging="360"/>
        <w:contextualSpacing/>
      </w:pPr>
      <w:r w:rsidRPr="00A87A72">
        <w:rPr>
          <w:rFonts w:eastAsia="Consolas" w:cs="Consolas"/>
          <w:i/>
        </w:rPr>
        <w:t>EIDR</w:t>
      </w:r>
      <w:r w:rsidRPr="00A87A72">
        <w:t xml:space="preserve"> is a 4-integer string assigned by EIDR</w:t>
      </w:r>
    </w:p>
    <w:p w14:paraId="1F1D0383" w14:textId="77777777" w:rsidR="00DA7737" w:rsidRPr="00A87A72" w:rsidRDefault="00854A13">
      <w:pPr>
        <w:widowControl w:val="0"/>
        <w:numPr>
          <w:ilvl w:val="0"/>
          <w:numId w:val="7"/>
        </w:numPr>
        <w:spacing w:line="276" w:lineRule="auto"/>
        <w:ind w:hanging="360"/>
        <w:contextualSpacing/>
      </w:pPr>
      <w:r w:rsidRPr="00A87A72">
        <w:rPr>
          <w:rFonts w:eastAsia="Consolas" w:cs="Consolas"/>
          <w:i/>
        </w:rPr>
        <w:t>XXXX-XXXX-XXXX-XXXX-XXXX-C</w:t>
      </w:r>
      <w:r w:rsidRPr="00A87A72">
        <w:t xml:space="preserve"> is the unique DOI suffix for the item</w:t>
      </w:r>
    </w:p>
    <w:p w14:paraId="371C8145" w14:textId="77777777" w:rsidR="00DA7737" w:rsidRPr="00A87A72" w:rsidRDefault="00DA7737">
      <w:pPr>
        <w:widowControl w:val="0"/>
        <w:spacing w:line="276" w:lineRule="auto"/>
      </w:pPr>
    </w:p>
    <w:p w14:paraId="5B98153F" w14:textId="77777777" w:rsidR="00DA7737" w:rsidRPr="00A87A72" w:rsidRDefault="00854A13">
      <w:pPr>
        <w:widowControl w:val="0"/>
        <w:spacing w:line="276" w:lineRule="auto"/>
      </w:pPr>
      <w:r w:rsidRPr="00A87A72">
        <w:t xml:space="preserve">See the </w:t>
      </w:r>
      <w:hyperlink w:anchor="h.1hrlf9bpjqv5">
        <w:r w:rsidRPr="00A87A72">
          <w:rPr>
            <w:color w:val="3A6AB1"/>
            <w:highlight w:val="white"/>
          </w:rPr>
          <w:t>EIDR ID FORMAT</w:t>
        </w:r>
      </w:hyperlink>
      <w:r w:rsidRPr="00A87A72">
        <w:t xml:space="preserve"> documentation for more details on the format.</w:t>
      </w:r>
    </w:p>
    <w:p w14:paraId="74740247" w14:textId="77777777" w:rsidR="00DA7737" w:rsidRPr="00A87A72" w:rsidRDefault="00DA7737">
      <w:pPr>
        <w:widowControl w:val="0"/>
        <w:spacing w:line="276" w:lineRule="auto"/>
      </w:pPr>
    </w:p>
    <w:p w14:paraId="21884951" w14:textId="77777777" w:rsidR="00DA7737" w:rsidRPr="00A87A72" w:rsidRDefault="00854A13">
      <w:pPr>
        <w:widowControl w:val="0"/>
        <w:spacing w:line="276" w:lineRule="auto"/>
      </w:pPr>
      <w:r w:rsidRPr="00A87A72">
        <w:rPr>
          <w:b/>
        </w:rPr>
        <w:t xml:space="preserve">Example: </w:t>
      </w:r>
    </w:p>
    <w:p w14:paraId="04717515" w14:textId="77777777" w:rsidR="00DA7737" w:rsidRPr="00A87A72" w:rsidRDefault="00DA7737">
      <w:pPr>
        <w:widowControl w:val="0"/>
        <w:spacing w:line="276" w:lineRule="auto"/>
      </w:pPr>
    </w:p>
    <w:p w14:paraId="0FA55324" w14:textId="77777777" w:rsidR="00DA7737" w:rsidRPr="00A87A72" w:rsidRDefault="00854A13">
      <w:pPr>
        <w:widowControl w:val="0"/>
        <w:numPr>
          <w:ilvl w:val="0"/>
          <w:numId w:val="19"/>
        </w:numPr>
        <w:spacing w:line="276" w:lineRule="auto"/>
        <w:ind w:hanging="360"/>
        <w:contextualSpacing/>
      </w:pPr>
      <w:r w:rsidRPr="00A87A72">
        <w:lastRenderedPageBreak/>
        <w:t xml:space="preserve">The EIDR ID for </w:t>
      </w:r>
      <w:r w:rsidRPr="00A87A72">
        <w:rPr>
          <w:i/>
        </w:rPr>
        <w:t>Downton Abbey</w:t>
      </w:r>
      <w:r w:rsidRPr="00A87A72">
        <w:t xml:space="preserve"> the Series is </w:t>
      </w:r>
      <w:hyperlink r:id="rId28">
        <w:r w:rsidRPr="00A87A72">
          <w:rPr>
            <w:rFonts w:eastAsia="Consolas" w:cs="Consolas"/>
            <w:color w:val="0077C0"/>
          </w:rPr>
          <w:t>10.5240/5BC6-2FA3-4F64-B17E-0B7D-H</w:t>
        </w:r>
      </w:hyperlink>
      <w:r w:rsidRPr="00A87A72">
        <w:t xml:space="preserve"> </w:t>
      </w:r>
    </w:p>
    <w:p w14:paraId="54733B82" w14:textId="77777777" w:rsidR="00DA7737" w:rsidRPr="00A87A72" w:rsidRDefault="00854A13">
      <w:pPr>
        <w:widowControl w:val="0"/>
        <w:numPr>
          <w:ilvl w:val="0"/>
          <w:numId w:val="19"/>
        </w:numPr>
        <w:spacing w:line="276" w:lineRule="auto"/>
        <w:ind w:hanging="360"/>
        <w:contextualSpacing/>
      </w:pPr>
      <w:r w:rsidRPr="00A87A72">
        <w:rPr>
          <w:rFonts w:eastAsia="Consolas" w:cs="Consolas"/>
        </w:rPr>
        <w:t xml:space="preserve">The EIDR ID for </w:t>
      </w:r>
      <w:r w:rsidRPr="00A87A72">
        <w:rPr>
          <w:rFonts w:eastAsia="Consolas" w:cs="Consolas"/>
          <w:i/>
        </w:rPr>
        <w:t>Downton Abbey: Season 1</w:t>
      </w:r>
      <w:r w:rsidRPr="00A87A72">
        <w:rPr>
          <w:rFonts w:eastAsia="Consolas" w:cs="Consolas"/>
        </w:rPr>
        <w:t xml:space="preserve"> is </w:t>
      </w:r>
      <w:hyperlink r:id="rId29">
        <w:r w:rsidRPr="00A87A72">
          <w:rPr>
            <w:rFonts w:eastAsia="Consolas" w:cs="Consolas"/>
            <w:color w:val="0077C0"/>
          </w:rPr>
          <w:t>10.5240/FAEB-23C2-EB99-E52C-C356-T</w:t>
        </w:r>
      </w:hyperlink>
    </w:p>
    <w:p w14:paraId="63BEC33D" w14:textId="77777777" w:rsidR="00DA7737" w:rsidRPr="00A87A72" w:rsidRDefault="00854A13">
      <w:pPr>
        <w:widowControl w:val="0"/>
        <w:numPr>
          <w:ilvl w:val="0"/>
          <w:numId w:val="19"/>
        </w:numPr>
        <w:spacing w:line="276" w:lineRule="auto"/>
        <w:ind w:hanging="360"/>
        <w:contextualSpacing/>
      </w:pPr>
      <w:r w:rsidRPr="00A87A72">
        <w:rPr>
          <w:rFonts w:eastAsia="Consolas" w:cs="Consolas"/>
        </w:rPr>
        <w:t xml:space="preserve">The EIDR ID for </w:t>
      </w:r>
      <w:r w:rsidRPr="00A87A72">
        <w:rPr>
          <w:rFonts w:eastAsia="Consolas" w:cs="Consolas"/>
          <w:i/>
        </w:rPr>
        <w:t>Downton Abbey: Season 1: Episode 1</w:t>
      </w:r>
      <w:r w:rsidRPr="00A87A72">
        <w:rPr>
          <w:rFonts w:eastAsia="Consolas" w:cs="Consolas"/>
        </w:rPr>
        <w:t xml:space="preserve"> is </w:t>
      </w:r>
      <w:hyperlink r:id="rId30">
        <w:r w:rsidRPr="00A87A72">
          <w:rPr>
            <w:rFonts w:eastAsia="Consolas" w:cs="Consolas"/>
            <w:color w:val="0077C0"/>
          </w:rPr>
          <w:t>10.5240/12DC-C92E-76A3-8706-BC6D-I</w:t>
        </w:r>
      </w:hyperlink>
    </w:p>
    <w:p w14:paraId="2854F346" w14:textId="77777777" w:rsidR="00DA7737" w:rsidRPr="00A87A72" w:rsidRDefault="00854A13">
      <w:pPr>
        <w:widowControl w:val="0"/>
        <w:numPr>
          <w:ilvl w:val="0"/>
          <w:numId w:val="19"/>
        </w:numPr>
        <w:spacing w:line="276" w:lineRule="auto"/>
        <w:ind w:hanging="360"/>
        <w:contextualSpacing/>
      </w:pPr>
      <w:r w:rsidRPr="00A87A72">
        <w:rPr>
          <w:rFonts w:eastAsia="Consolas" w:cs="Consolas"/>
        </w:rPr>
        <w:t xml:space="preserve">The EIDR ID of an Release of </w:t>
      </w:r>
      <w:r w:rsidRPr="00A87A72">
        <w:rPr>
          <w:rFonts w:eastAsia="Consolas" w:cs="Consolas"/>
          <w:i/>
        </w:rPr>
        <w:t>Downton Abbey: Season 1: Episode 1</w:t>
      </w:r>
      <w:r w:rsidRPr="00A87A72">
        <w:rPr>
          <w:rFonts w:eastAsia="Consolas" w:cs="Consolas"/>
        </w:rPr>
        <w:t xml:space="preserve"> is </w:t>
      </w:r>
      <w:hyperlink r:id="rId31">
        <w:r w:rsidRPr="00A87A72">
          <w:rPr>
            <w:rFonts w:eastAsia="Consolas" w:cs="Consolas"/>
            <w:color w:val="0077C0"/>
          </w:rPr>
          <w:t>10.5240/B268-3C0B-107A-2E60-1271-R</w:t>
        </w:r>
      </w:hyperlink>
    </w:p>
    <w:p w14:paraId="5E057E6C" w14:textId="77777777" w:rsidR="00DA7737" w:rsidRPr="00A87A72" w:rsidRDefault="00854A13">
      <w:pPr>
        <w:widowControl w:val="0"/>
        <w:numPr>
          <w:ilvl w:val="0"/>
          <w:numId w:val="19"/>
        </w:numPr>
        <w:spacing w:line="276" w:lineRule="auto"/>
        <w:ind w:hanging="360"/>
        <w:contextualSpacing/>
      </w:pPr>
      <w:r w:rsidRPr="00A87A72">
        <w:rPr>
          <w:rFonts w:eastAsia="Consolas" w:cs="Consolas"/>
        </w:rPr>
        <w:t xml:space="preserve">The EIDR ID for </w:t>
      </w:r>
      <w:r w:rsidRPr="00A87A72">
        <w:rPr>
          <w:rFonts w:eastAsia="Consolas" w:cs="Consolas"/>
          <w:i/>
        </w:rPr>
        <w:t xml:space="preserve">Downton Abbey Rediscovered </w:t>
      </w:r>
      <w:r w:rsidRPr="00A87A72">
        <w:rPr>
          <w:rFonts w:eastAsia="Consolas" w:cs="Consolas"/>
        </w:rPr>
        <w:t xml:space="preserve">(an OTO) </w:t>
      </w:r>
      <w:r w:rsidRPr="00A87A72">
        <w:rPr>
          <w:rFonts w:eastAsia="Consolas" w:cs="Consolas"/>
          <w:i/>
        </w:rPr>
        <w:t xml:space="preserve"> </w:t>
      </w:r>
      <w:r w:rsidRPr="00A87A72">
        <w:rPr>
          <w:rFonts w:eastAsia="Consolas" w:cs="Consolas"/>
        </w:rPr>
        <w:t xml:space="preserve">is </w:t>
      </w:r>
      <w:hyperlink r:id="rId32">
        <w:r w:rsidRPr="00A87A72">
          <w:rPr>
            <w:rFonts w:eastAsia="Consolas" w:cs="Consolas"/>
            <w:color w:val="0077C0"/>
          </w:rPr>
          <w:t>10.5240/8AF4-86FD-E4D7-2A8B-7079-S</w:t>
        </w:r>
      </w:hyperlink>
    </w:p>
    <w:p w14:paraId="13CFE5B4" w14:textId="77777777" w:rsidR="00DA7737" w:rsidRPr="00A87A72" w:rsidRDefault="00DA7737">
      <w:pPr>
        <w:widowControl w:val="0"/>
        <w:spacing w:line="276" w:lineRule="auto"/>
      </w:pPr>
    </w:p>
    <w:p w14:paraId="29ABF685"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color w:val="333333"/>
          <w:highlight w:val="white"/>
        </w:rPr>
        <w:t xml:space="preserve">, </w:t>
      </w:r>
      <w:hyperlink w:anchor="h.uooamhfqzh1r">
        <w:r w:rsidRPr="00A87A72">
          <w:rPr>
            <w:rFonts w:eastAsia="Consolas" w:cs="Consolas"/>
            <w:color w:val="1155CC"/>
            <w:u w:val="single"/>
          </w:rPr>
          <w:t>Manifestation</w:t>
        </w:r>
      </w:hyperlink>
      <w:r w:rsidRPr="00A87A72">
        <w:rPr>
          <w:rFonts w:eastAsia="Consolas" w:cs="Consolas"/>
          <w:color w:val="333333"/>
          <w:highlight w:val="white"/>
        </w:rPr>
        <w:t>,</w:t>
      </w:r>
      <w:r w:rsidRPr="00A87A72">
        <w:rPr>
          <w:rFonts w:eastAsia="Consolas" w:cs="Consolas"/>
          <w:b/>
        </w:rPr>
        <w:t xml:space="preserve"> </w:t>
      </w:r>
      <w:hyperlink w:anchor="h.ueln8nevu620">
        <w:r w:rsidRPr="00A87A72">
          <w:rPr>
            <w:rFonts w:eastAsia="Consolas" w:cs="Consolas"/>
            <w:color w:val="1155CC"/>
            <w:u w:val="single"/>
          </w:rPr>
          <w:t>Franchise</w:t>
        </w:r>
      </w:hyperlink>
      <w:r w:rsidRPr="00A87A72">
        <w:rPr>
          <w:rFonts w:eastAsia="Consolas" w:cs="Consolas"/>
        </w:rPr>
        <w:t>,</w:t>
      </w:r>
      <w:r w:rsidRPr="00A87A72">
        <w:rPr>
          <w:rFonts w:eastAsia="Consolas" w:cs="Consolas"/>
          <w:b/>
        </w:rPr>
        <w:t xml:space="preserve"> </w:t>
      </w:r>
      <w:hyperlink w:anchor="h.dvoudw3nhuzz">
        <w:r w:rsidRPr="00A87A72">
          <w:rPr>
            <w:rFonts w:eastAsia="Consolas" w:cs="Consolas"/>
            <w:color w:val="1155CC"/>
            <w:highlight w:val="white"/>
            <w:u w:val="single"/>
          </w:rPr>
          <w:t>Sub Series</w:t>
        </w:r>
      </w:hyperlink>
      <w:r w:rsidRPr="00A87A72">
        <w:rPr>
          <w:rFonts w:eastAsia="Consolas" w:cs="Consolas"/>
          <w:b/>
        </w:rPr>
        <w:t xml:space="preserve">, </w:t>
      </w:r>
      <w:hyperlink w:anchor="h.f0mqh86eha7u">
        <w:r w:rsidRPr="00A87A72">
          <w:rPr>
            <w:rFonts w:eastAsia="Consolas" w:cs="Consolas"/>
            <w:color w:val="1155CC"/>
            <w:highlight w:val="white"/>
            <w:u w:val="single"/>
          </w:rPr>
          <w:t>Sub Series Season</w:t>
        </w:r>
      </w:hyperlink>
      <w:r w:rsidRPr="00A87A72">
        <w:rPr>
          <w:rFonts w:eastAsia="Consolas" w:cs="Consolas"/>
        </w:rPr>
        <w:t xml:space="preserve">, </w:t>
      </w:r>
      <w:hyperlink w:anchor="h.vbqjeax3u8mf">
        <w:r w:rsidRPr="00A87A72">
          <w:rPr>
            <w:rFonts w:eastAsia="Consolas" w:cs="Consolas"/>
            <w:color w:val="1155CC"/>
            <w:u w:val="single"/>
          </w:rPr>
          <w:t>Organizations</w:t>
        </w:r>
      </w:hyperlink>
    </w:p>
    <w:p w14:paraId="451D14C6" w14:textId="77777777" w:rsidR="00DA7737" w:rsidRPr="00A87A72" w:rsidRDefault="00854A13">
      <w:pPr>
        <w:pStyle w:val="Heading2"/>
        <w:widowControl w:val="0"/>
        <w:contextualSpacing w:val="0"/>
      </w:pPr>
      <w:bookmarkStart w:id="176" w:name="h.o9yw508sg0ca" w:colFirst="0" w:colLast="0"/>
      <w:bookmarkEnd w:id="176"/>
      <w:r w:rsidRPr="00A87A72">
        <w:t>EIDR Manifestation Class</w:t>
      </w:r>
    </w:p>
    <w:p w14:paraId="07B2BC36" w14:textId="77777777" w:rsidR="00DA7737" w:rsidRPr="00A87A72" w:rsidRDefault="00854A13">
      <w:pPr>
        <w:spacing w:line="276" w:lineRule="auto"/>
      </w:pPr>
      <w:r w:rsidRPr="00A87A72">
        <w:t>This field captures the purpose of a rendered Manifestation. The rendering may have been made for a specific platform (e.g. game machine, mobile, etc.), a file type (e.g. master, mezzanine), a definition setting (HD, SD), or a new dub (version language).</w:t>
      </w:r>
    </w:p>
    <w:p w14:paraId="6EEB13A5" w14:textId="77777777" w:rsidR="00DA7737" w:rsidRPr="00A87A72" w:rsidRDefault="00DA7737">
      <w:pPr>
        <w:spacing w:line="276" w:lineRule="auto"/>
      </w:pPr>
    </w:p>
    <w:p w14:paraId="4B5D8B57" w14:textId="77777777" w:rsidR="00DA7737" w:rsidRPr="00A87A72" w:rsidRDefault="00854A13">
      <w:pPr>
        <w:spacing w:line="276" w:lineRule="auto"/>
      </w:pPr>
      <w:r w:rsidRPr="00A87A72">
        <w:t>The acceptable values are as follows:</w:t>
      </w:r>
    </w:p>
    <w:p w14:paraId="5EB75FBF" w14:textId="77777777" w:rsidR="00DA7737" w:rsidRPr="00A87A72" w:rsidRDefault="00DA7737">
      <w:pPr>
        <w:widowControl w:val="0"/>
        <w:spacing w:line="276" w:lineRule="auto"/>
      </w:pPr>
    </w:p>
    <w:p w14:paraId="3BE105BE" w14:textId="77777777" w:rsidR="00DA7737" w:rsidRPr="00A87A72" w:rsidRDefault="00854A13">
      <w:pPr>
        <w:widowControl w:val="0"/>
        <w:numPr>
          <w:ilvl w:val="0"/>
          <w:numId w:val="30"/>
        </w:numPr>
        <w:spacing w:line="276" w:lineRule="auto"/>
        <w:ind w:hanging="360"/>
        <w:contextualSpacing/>
      </w:pPr>
      <w:r w:rsidRPr="00A87A72">
        <w:t>Version Language</w:t>
      </w:r>
    </w:p>
    <w:p w14:paraId="42A61E51" w14:textId="77777777" w:rsidR="00DA7737" w:rsidRPr="00A87A72" w:rsidRDefault="00854A13">
      <w:pPr>
        <w:widowControl w:val="0"/>
        <w:numPr>
          <w:ilvl w:val="0"/>
          <w:numId w:val="30"/>
        </w:numPr>
        <w:spacing w:line="276" w:lineRule="auto"/>
        <w:ind w:hanging="360"/>
        <w:contextualSpacing/>
      </w:pPr>
      <w:r w:rsidRPr="00A87A72">
        <w:t>Video on Demand (VOD)</w:t>
      </w:r>
    </w:p>
    <w:p w14:paraId="79E5F086" w14:textId="77777777" w:rsidR="00DA7737" w:rsidRPr="00A87A72" w:rsidRDefault="00854A13">
      <w:pPr>
        <w:widowControl w:val="0"/>
        <w:numPr>
          <w:ilvl w:val="0"/>
          <w:numId w:val="30"/>
        </w:numPr>
        <w:spacing w:line="276" w:lineRule="auto"/>
        <w:ind w:hanging="360"/>
        <w:contextualSpacing/>
      </w:pPr>
      <w:r w:rsidRPr="00A87A72">
        <w:t>Electronic Sell-Through (EST)</w:t>
      </w:r>
    </w:p>
    <w:p w14:paraId="0549427D" w14:textId="77777777" w:rsidR="00DA7737" w:rsidRPr="00A87A72" w:rsidRDefault="00854A13">
      <w:pPr>
        <w:widowControl w:val="0"/>
        <w:numPr>
          <w:ilvl w:val="0"/>
          <w:numId w:val="30"/>
        </w:numPr>
        <w:spacing w:line="276" w:lineRule="auto"/>
        <w:ind w:hanging="360"/>
        <w:contextualSpacing/>
      </w:pPr>
      <w:r w:rsidRPr="00A87A72">
        <w:t>Mobile</w:t>
      </w:r>
    </w:p>
    <w:p w14:paraId="668867FC" w14:textId="77777777" w:rsidR="00DA7737" w:rsidRPr="00A87A72" w:rsidRDefault="00854A13">
      <w:pPr>
        <w:widowControl w:val="0"/>
        <w:numPr>
          <w:ilvl w:val="0"/>
          <w:numId w:val="30"/>
        </w:numPr>
        <w:spacing w:line="276" w:lineRule="auto"/>
        <w:ind w:hanging="360"/>
        <w:contextualSpacing/>
      </w:pPr>
      <w:r w:rsidRPr="00A87A72">
        <w:t>Web</w:t>
      </w:r>
    </w:p>
    <w:p w14:paraId="1A0A1FB1" w14:textId="77777777" w:rsidR="00DA7737" w:rsidRPr="00A87A72" w:rsidRDefault="00854A13">
      <w:pPr>
        <w:widowControl w:val="0"/>
        <w:numPr>
          <w:ilvl w:val="0"/>
          <w:numId w:val="30"/>
        </w:numPr>
        <w:spacing w:line="276" w:lineRule="auto"/>
        <w:ind w:hanging="360"/>
        <w:contextualSpacing/>
      </w:pPr>
      <w:r w:rsidRPr="00A87A72">
        <w:t>Master</w:t>
      </w:r>
    </w:p>
    <w:p w14:paraId="116E876B" w14:textId="77777777" w:rsidR="00DA7737" w:rsidRPr="00A87A72" w:rsidRDefault="00854A13">
      <w:pPr>
        <w:widowControl w:val="0"/>
        <w:numPr>
          <w:ilvl w:val="0"/>
          <w:numId w:val="30"/>
        </w:numPr>
        <w:spacing w:line="276" w:lineRule="auto"/>
        <w:ind w:hanging="360"/>
        <w:contextualSpacing/>
      </w:pPr>
      <w:r w:rsidRPr="00A87A72">
        <w:t>Mezzanine</w:t>
      </w:r>
    </w:p>
    <w:p w14:paraId="584DDD99" w14:textId="77777777" w:rsidR="00DA7737" w:rsidRPr="00A87A72" w:rsidRDefault="00854A13">
      <w:pPr>
        <w:widowControl w:val="0"/>
        <w:numPr>
          <w:ilvl w:val="0"/>
          <w:numId w:val="30"/>
        </w:numPr>
        <w:spacing w:line="276" w:lineRule="auto"/>
        <w:ind w:hanging="360"/>
        <w:contextualSpacing/>
      </w:pPr>
      <w:r w:rsidRPr="00A87A72">
        <w:t>Proxy</w:t>
      </w:r>
    </w:p>
    <w:p w14:paraId="3E3B2C98" w14:textId="77777777" w:rsidR="00DA7737" w:rsidRPr="00A87A72" w:rsidRDefault="00854A13">
      <w:pPr>
        <w:widowControl w:val="0"/>
        <w:numPr>
          <w:ilvl w:val="0"/>
          <w:numId w:val="30"/>
        </w:numPr>
        <w:spacing w:line="276" w:lineRule="auto"/>
        <w:ind w:hanging="360"/>
        <w:contextualSpacing/>
      </w:pPr>
      <w:r w:rsidRPr="00A87A72">
        <w:t>Screener</w:t>
      </w:r>
    </w:p>
    <w:p w14:paraId="7F2AA047" w14:textId="77777777" w:rsidR="00DA7737" w:rsidRPr="00A87A72" w:rsidRDefault="00854A13">
      <w:pPr>
        <w:widowControl w:val="0"/>
        <w:numPr>
          <w:ilvl w:val="0"/>
          <w:numId w:val="30"/>
        </w:numPr>
        <w:spacing w:line="276" w:lineRule="auto"/>
        <w:ind w:hanging="360"/>
        <w:contextualSpacing/>
      </w:pPr>
      <w:r w:rsidRPr="00A87A72">
        <w:t>DVD</w:t>
      </w:r>
    </w:p>
    <w:p w14:paraId="2153B490" w14:textId="77777777" w:rsidR="00DA7737" w:rsidRPr="00A87A72" w:rsidRDefault="00854A13">
      <w:pPr>
        <w:widowControl w:val="0"/>
        <w:numPr>
          <w:ilvl w:val="0"/>
          <w:numId w:val="30"/>
        </w:numPr>
        <w:spacing w:line="276" w:lineRule="auto"/>
        <w:ind w:hanging="360"/>
        <w:contextualSpacing/>
      </w:pPr>
      <w:r w:rsidRPr="00A87A72">
        <w:t>Blu-ray</w:t>
      </w:r>
    </w:p>
    <w:p w14:paraId="2342BA07" w14:textId="77777777" w:rsidR="00DA7737" w:rsidRPr="00A87A72" w:rsidRDefault="00854A13">
      <w:pPr>
        <w:widowControl w:val="0"/>
        <w:numPr>
          <w:ilvl w:val="0"/>
          <w:numId w:val="30"/>
        </w:numPr>
        <w:spacing w:line="276" w:lineRule="auto"/>
        <w:ind w:hanging="360"/>
        <w:contextualSpacing/>
      </w:pPr>
      <w:r w:rsidRPr="00A87A72">
        <w:t>HD</w:t>
      </w:r>
    </w:p>
    <w:p w14:paraId="51E75D7B" w14:textId="77777777" w:rsidR="00DA7737" w:rsidRPr="00A87A72" w:rsidRDefault="00854A13">
      <w:pPr>
        <w:widowControl w:val="0"/>
        <w:numPr>
          <w:ilvl w:val="0"/>
          <w:numId w:val="30"/>
        </w:numPr>
        <w:spacing w:line="276" w:lineRule="auto"/>
        <w:ind w:hanging="360"/>
        <w:contextualSpacing/>
      </w:pPr>
      <w:r w:rsidRPr="00A87A72">
        <w:t>SD</w:t>
      </w:r>
    </w:p>
    <w:p w14:paraId="33FA27B4" w14:textId="77777777" w:rsidR="00DA7737" w:rsidRPr="00A87A72" w:rsidRDefault="00854A13">
      <w:pPr>
        <w:widowControl w:val="0"/>
        <w:numPr>
          <w:ilvl w:val="0"/>
          <w:numId w:val="30"/>
        </w:numPr>
        <w:spacing w:line="276" w:lineRule="auto"/>
        <w:ind w:hanging="360"/>
        <w:contextualSpacing/>
      </w:pPr>
      <w:r w:rsidRPr="00A87A72">
        <w:t>UHD</w:t>
      </w:r>
    </w:p>
    <w:p w14:paraId="1ED1ED13" w14:textId="77777777" w:rsidR="00DA7737" w:rsidRPr="00A87A72" w:rsidRDefault="00854A13">
      <w:pPr>
        <w:widowControl w:val="0"/>
        <w:numPr>
          <w:ilvl w:val="0"/>
          <w:numId w:val="30"/>
        </w:numPr>
        <w:spacing w:line="276" w:lineRule="auto"/>
        <w:ind w:hanging="360"/>
        <w:contextualSpacing/>
      </w:pPr>
      <w:r w:rsidRPr="00A87A72">
        <w:t>Other</w:t>
      </w:r>
    </w:p>
    <w:p w14:paraId="7680ACB8" w14:textId="77777777" w:rsidR="00DA7737" w:rsidRPr="00A87A72" w:rsidRDefault="00DA7737">
      <w:pPr>
        <w:widowControl w:val="0"/>
        <w:spacing w:line="276" w:lineRule="auto"/>
      </w:pPr>
    </w:p>
    <w:p w14:paraId="416EFF3D" w14:textId="77777777" w:rsidR="00DA7737" w:rsidRPr="00A87A72" w:rsidRDefault="00854A13">
      <w:pPr>
        <w:widowControl w:val="0"/>
        <w:spacing w:line="276" w:lineRule="auto"/>
      </w:pPr>
      <w:r w:rsidRPr="00A87A72">
        <w:rPr>
          <w:rFonts w:eastAsia="Consolas" w:cs="Consolas"/>
        </w:rPr>
        <w:t xml:space="preserve">See the “Manifestation Class Details” section in the most recent </w:t>
      </w:r>
      <w:hyperlink w:anchor="h.1hrlf9bpjqv5">
        <w:r w:rsidRPr="00A87A72">
          <w:rPr>
            <w:rFonts w:eastAsia="Consolas" w:cs="Consolas"/>
            <w:color w:val="1155CC"/>
            <w:u w:val="single"/>
          </w:rPr>
          <w:t>EIDR Data Fields Reference</w:t>
        </w:r>
      </w:hyperlink>
      <w:r w:rsidRPr="00A87A72">
        <w:rPr>
          <w:rFonts w:eastAsia="Consolas" w:cs="Consolas"/>
        </w:rPr>
        <w:t xml:space="preserve"> for more information.</w:t>
      </w:r>
    </w:p>
    <w:p w14:paraId="5A428C51" w14:textId="77777777" w:rsidR="00DA7737" w:rsidRPr="00A87A72" w:rsidRDefault="00DA7737">
      <w:pPr>
        <w:widowControl w:val="0"/>
        <w:spacing w:line="276" w:lineRule="auto"/>
      </w:pPr>
    </w:p>
    <w:p w14:paraId="460DF25E" w14:textId="77777777" w:rsidR="00DA7737" w:rsidRPr="00A87A72" w:rsidRDefault="00854A13">
      <w:pPr>
        <w:widowControl w:val="0"/>
        <w:spacing w:line="276" w:lineRule="auto"/>
      </w:pPr>
      <w:r w:rsidRPr="00A87A72">
        <w:rPr>
          <w:rFonts w:eastAsia="Consolas" w:cs="Consolas"/>
          <w:b/>
        </w:rPr>
        <w:t xml:space="preserve">Applicable to: </w:t>
      </w:r>
      <w:hyperlink w:anchor="h.uooamhfqzh1r">
        <w:r w:rsidRPr="00A87A72">
          <w:rPr>
            <w:rFonts w:eastAsia="Consolas" w:cs="Consolas"/>
            <w:color w:val="1155CC"/>
            <w:u w:val="single"/>
          </w:rPr>
          <w:t>Manifestation</w:t>
        </w:r>
      </w:hyperlink>
    </w:p>
    <w:p w14:paraId="2017CC0E" w14:textId="77777777" w:rsidR="00DA7737" w:rsidRPr="00A87A72" w:rsidRDefault="00DA7737">
      <w:pPr>
        <w:spacing w:line="276" w:lineRule="auto"/>
      </w:pPr>
    </w:p>
    <w:p w14:paraId="4BFBE8A3" w14:textId="77777777" w:rsidR="00DA7737" w:rsidRPr="00A87A72" w:rsidRDefault="00854A13">
      <w:pPr>
        <w:pStyle w:val="Heading2"/>
        <w:spacing w:before="160" w:after="0"/>
        <w:contextualSpacing w:val="0"/>
      </w:pPr>
      <w:bookmarkStart w:id="177" w:name="h.xlst1anbin83" w:colFirst="0" w:colLast="0"/>
      <w:bookmarkEnd w:id="177"/>
      <w:r w:rsidRPr="00A87A72">
        <w:lastRenderedPageBreak/>
        <w:t>End of Message</w:t>
      </w:r>
    </w:p>
    <w:p w14:paraId="1A188DDC" w14:textId="77777777" w:rsidR="00DA7737" w:rsidRPr="00A87A72" w:rsidRDefault="00854A13">
      <w:pPr>
        <w:spacing w:line="276" w:lineRule="auto"/>
      </w:pPr>
      <w:proofErr w:type="gramStart"/>
      <w:r w:rsidRPr="00A87A72">
        <w:t>The media timecode for the end of the media.</w:t>
      </w:r>
      <w:proofErr w:type="gramEnd"/>
    </w:p>
    <w:p w14:paraId="3B06DFD4" w14:textId="77777777" w:rsidR="00DA7737" w:rsidRPr="00A87A72" w:rsidRDefault="00DA7737">
      <w:pPr>
        <w:spacing w:line="276" w:lineRule="auto"/>
      </w:pPr>
    </w:p>
    <w:p w14:paraId="11C5969E" w14:textId="77777777" w:rsidR="00DA7737" w:rsidRPr="00A87A72" w:rsidRDefault="00854A13">
      <w:pPr>
        <w:widowControl w:val="0"/>
        <w:spacing w:line="276" w:lineRule="auto"/>
      </w:pPr>
      <w:r w:rsidRPr="00A87A72">
        <w:rPr>
          <w:b/>
        </w:rPr>
        <w:t xml:space="preserve">Format: </w:t>
      </w:r>
      <w:hyperlink w:anchor="h.8pv7oii59a45">
        <w:r w:rsidRPr="00A87A72">
          <w:rPr>
            <w:color w:val="1155CC"/>
            <w:u w:val="single"/>
          </w:rPr>
          <w:t>Timecode</w:t>
        </w:r>
      </w:hyperlink>
    </w:p>
    <w:p w14:paraId="642FF3A1" w14:textId="77777777" w:rsidR="00DA7737" w:rsidRPr="00A87A72" w:rsidRDefault="00DA7737">
      <w:pPr>
        <w:widowControl w:val="0"/>
        <w:spacing w:line="276" w:lineRule="auto"/>
      </w:pPr>
    </w:p>
    <w:p w14:paraId="1EA2453A" w14:textId="77777777" w:rsidR="00DA7737" w:rsidRPr="00A87A72" w:rsidRDefault="00854A13">
      <w:pPr>
        <w:spacing w:line="276" w:lineRule="auto"/>
      </w:pPr>
      <w:r w:rsidRPr="00A87A72">
        <w:rPr>
          <w:b/>
        </w:rPr>
        <w:t xml:space="preserve">Applicable to: </w:t>
      </w:r>
      <w:hyperlink w:anchor="h.q0660rlrf6d">
        <w:r w:rsidRPr="00A87A72">
          <w:rPr>
            <w:color w:val="1155CC"/>
            <w:u w:val="single"/>
          </w:rPr>
          <w:t>Manifestation: Video</w:t>
        </w:r>
      </w:hyperlink>
    </w:p>
    <w:p w14:paraId="600FCCEB" w14:textId="77777777" w:rsidR="00F7503A" w:rsidRPr="00A87A72" w:rsidRDefault="00F7503A" w:rsidP="00F7503A">
      <w:pPr>
        <w:pStyle w:val="Heading2"/>
        <w:widowControl w:val="0"/>
        <w:contextualSpacing w:val="0"/>
      </w:pPr>
      <w:bookmarkStart w:id="178" w:name="h.1a5avy60lflb" w:colFirst="0" w:colLast="0"/>
      <w:bookmarkStart w:id="179" w:name="_Episode_Identifier"/>
      <w:bookmarkEnd w:id="178"/>
      <w:bookmarkEnd w:id="179"/>
      <w:r w:rsidRPr="00A87A72">
        <w:t>Episode Identifier</w:t>
      </w:r>
    </w:p>
    <w:p w14:paraId="593540EA" w14:textId="77777777" w:rsidR="00F7503A" w:rsidRPr="00A87A72" w:rsidRDefault="00F7503A" w:rsidP="00F7503A">
      <w:pPr>
        <w:widowControl w:val="0"/>
        <w:spacing w:line="276" w:lineRule="auto"/>
      </w:pPr>
      <w:r w:rsidRPr="00A87A72">
        <w:t xml:space="preserve">The episode identifier string used to identify Episodes.  For </w:t>
      </w:r>
      <w:proofErr w:type="spellStart"/>
      <w:r w:rsidRPr="00A87A72">
        <w:t>BroadView</w:t>
      </w:r>
      <w:proofErr w:type="spellEnd"/>
      <w:r w:rsidRPr="00A87A72">
        <w:t xml:space="preserve"> distributed content, this represents the NOLA Episode string.</w:t>
      </w:r>
    </w:p>
    <w:p w14:paraId="6B084046" w14:textId="77777777" w:rsidR="00F7503A" w:rsidRPr="00A87A72" w:rsidRDefault="00F7503A" w:rsidP="00F7503A">
      <w:pPr>
        <w:widowControl w:val="0"/>
        <w:spacing w:line="276" w:lineRule="auto"/>
      </w:pPr>
    </w:p>
    <w:p w14:paraId="3696B384" w14:textId="77777777" w:rsidR="00F7503A" w:rsidRPr="00A87A72" w:rsidRDefault="00F7503A" w:rsidP="00F7503A">
      <w:pPr>
        <w:widowControl w:val="0"/>
        <w:spacing w:line="276" w:lineRule="auto"/>
      </w:pPr>
      <w:r w:rsidRPr="00A87A72">
        <w:rPr>
          <w:b/>
        </w:rPr>
        <w:t xml:space="preserve">Format: </w:t>
      </w:r>
      <w:r w:rsidRPr="00A87A72">
        <w:t>String (6) of integers</w:t>
      </w:r>
    </w:p>
    <w:p w14:paraId="4E71B2FB" w14:textId="77777777" w:rsidR="00F7503A" w:rsidRPr="00A87A72" w:rsidRDefault="00F7503A" w:rsidP="00F7503A">
      <w:pPr>
        <w:widowControl w:val="0"/>
        <w:spacing w:line="276" w:lineRule="auto"/>
      </w:pPr>
    </w:p>
    <w:p w14:paraId="7AEC33D4" w14:textId="3392B867" w:rsidR="00F7503A" w:rsidRPr="00A87A72" w:rsidRDefault="00F7503A" w:rsidP="00F7503A">
      <w:pPr>
        <w:widowControl w:val="0"/>
        <w:spacing w:line="276" w:lineRule="auto"/>
      </w:pPr>
      <w:r w:rsidRPr="00A87A72">
        <w:rPr>
          <w:b/>
        </w:rPr>
        <w:t xml:space="preserve">Example: </w:t>
      </w:r>
      <w:r w:rsidR="00123100" w:rsidRPr="00A87A72">
        <w:rPr>
          <w:rFonts w:eastAsia="Consolas" w:cs="Consolas"/>
        </w:rPr>
        <w:t>101</w:t>
      </w:r>
    </w:p>
    <w:p w14:paraId="528D3464" w14:textId="77777777" w:rsidR="00F7503A" w:rsidRPr="00A87A72" w:rsidRDefault="00F7503A" w:rsidP="00F7503A">
      <w:pPr>
        <w:widowControl w:val="0"/>
        <w:spacing w:line="276" w:lineRule="auto"/>
      </w:pPr>
    </w:p>
    <w:p w14:paraId="0E1FBB38" w14:textId="77777777" w:rsidR="00F7503A" w:rsidRPr="00A87A72" w:rsidRDefault="00F7503A" w:rsidP="00F7503A">
      <w:pPr>
        <w:widowControl w:val="0"/>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p>
    <w:p w14:paraId="52467E76" w14:textId="77777777" w:rsidR="00DA7737" w:rsidRPr="00A87A72" w:rsidRDefault="00854A13">
      <w:pPr>
        <w:pStyle w:val="Heading2"/>
        <w:widowControl w:val="0"/>
        <w:contextualSpacing w:val="0"/>
      </w:pPr>
      <w:r w:rsidRPr="00A87A72">
        <w:t>Field Dominance</w:t>
      </w:r>
    </w:p>
    <w:p w14:paraId="756E5E23"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only needs to be filled if the </w:t>
      </w:r>
      <w:hyperlink w:anchor="h.sgd6v248rjdf">
        <w:r w:rsidRPr="00A87A72">
          <w:rPr>
            <w:rFonts w:eastAsia="Consolas" w:cs="Consolas"/>
            <w:color w:val="1155CC"/>
            <w:u w:val="single"/>
          </w:rPr>
          <w:t>Scan Type</w:t>
        </w:r>
      </w:hyperlink>
      <w:r w:rsidRPr="00A87A72">
        <w:rPr>
          <w:rFonts w:eastAsia="Consolas" w:cs="Consolas"/>
        </w:rPr>
        <w:t>=Interlaced</w:t>
      </w:r>
      <w:r w:rsidRPr="00A87A72">
        <w:t xml:space="preserve">. This value specifies whether the first frame of picture is Field 1 or Field 2. </w:t>
      </w:r>
    </w:p>
    <w:p w14:paraId="261E6CC9" w14:textId="77777777" w:rsidR="00DA7737" w:rsidRPr="00A87A72" w:rsidRDefault="00DA7737">
      <w:pPr>
        <w:spacing w:line="276" w:lineRule="auto"/>
      </w:pPr>
    </w:p>
    <w:p w14:paraId="78402F76" w14:textId="77777777" w:rsidR="00DA7737" w:rsidRPr="00A87A72" w:rsidRDefault="00854A13">
      <w:pPr>
        <w:spacing w:line="276" w:lineRule="auto"/>
      </w:pPr>
      <w:r w:rsidRPr="00A87A72">
        <w:rPr>
          <w:b/>
        </w:rPr>
        <w:t xml:space="preserve">Format: </w:t>
      </w:r>
      <w:r w:rsidRPr="00A87A72">
        <w:t>1 / 2</w:t>
      </w:r>
    </w:p>
    <w:p w14:paraId="5169B6E8" w14:textId="77777777" w:rsidR="00DA7737" w:rsidRPr="00A87A72" w:rsidRDefault="00DA7737">
      <w:pPr>
        <w:spacing w:line="276" w:lineRule="auto"/>
      </w:pPr>
    </w:p>
    <w:p w14:paraId="5F9AB1A1" w14:textId="77777777" w:rsidR="00DA7737" w:rsidRPr="00A87A72" w:rsidRDefault="00854A13">
      <w:pPr>
        <w:spacing w:line="276" w:lineRule="auto"/>
      </w:pPr>
      <w:r w:rsidRPr="00A87A72">
        <w:rPr>
          <w:b/>
        </w:rPr>
        <w:t xml:space="preserve">Applicable to: </w:t>
      </w:r>
      <w:hyperlink w:anchor="h.q0660rlrf6d">
        <w:r w:rsidRPr="00A87A72">
          <w:rPr>
            <w:color w:val="1155CC"/>
            <w:u w:val="single"/>
          </w:rPr>
          <w:t>Manifestation</w:t>
        </w:r>
      </w:hyperlink>
    </w:p>
    <w:p w14:paraId="4C9D550A" w14:textId="77777777" w:rsidR="00DA7737" w:rsidRPr="00A87A72" w:rsidRDefault="00854A13">
      <w:pPr>
        <w:pStyle w:val="Heading2"/>
        <w:widowControl w:val="0"/>
        <w:contextualSpacing w:val="0"/>
      </w:pPr>
      <w:bookmarkStart w:id="180" w:name="h.6qcyu105oea" w:colFirst="0" w:colLast="0"/>
      <w:bookmarkEnd w:id="180"/>
      <w:r w:rsidRPr="00A87A72">
        <w:t>Frame Rate</w:t>
      </w:r>
    </w:p>
    <w:p w14:paraId="4AD43B85" w14:textId="77777777" w:rsidR="00DA7737" w:rsidRPr="00A87A72" w:rsidRDefault="00854A13">
      <w:pPr>
        <w:spacing w:line="276" w:lineRule="auto"/>
      </w:pPr>
      <w:r w:rsidRPr="00A87A72">
        <w:t xml:space="preserve">This field only needs to be filled if the </w:t>
      </w:r>
      <w:hyperlink w:anchor="h.sgd6v248rjdf">
        <w:r w:rsidRPr="00A87A72">
          <w:rPr>
            <w:rFonts w:eastAsia="Consolas" w:cs="Consolas"/>
            <w:color w:val="1155CC"/>
            <w:u w:val="single"/>
          </w:rPr>
          <w:t>Scan Type</w:t>
        </w:r>
      </w:hyperlink>
      <w:r w:rsidRPr="00A87A72">
        <w:rPr>
          <w:rFonts w:eastAsia="Consolas" w:cs="Consolas"/>
        </w:rPr>
        <w:t>=Interlaced</w:t>
      </w:r>
      <w:r w:rsidRPr="00A87A72">
        <w:t>. This value specifies the frame rate of the video scanning system.</w:t>
      </w:r>
    </w:p>
    <w:p w14:paraId="4AFC43D1" w14:textId="77777777" w:rsidR="00DA7737" w:rsidRPr="00A87A72" w:rsidRDefault="00DA7737">
      <w:pPr>
        <w:spacing w:line="276" w:lineRule="auto"/>
      </w:pPr>
    </w:p>
    <w:p w14:paraId="4AC29559" w14:textId="77777777" w:rsidR="00DA7737" w:rsidRPr="00A87A72" w:rsidRDefault="00854A13">
      <w:pPr>
        <w:spacing w:line="276" w:lineRule="auto"/>
      </w:pPr>
      <w:r w:rsidRPr="00A87A72">
        <w:rPr>
          <w:b/>
        </w:rPr>
        <w:t xml:space="preserve">Applicable to: </w:t>
      </w:r>
      <w:hyperlink w:anchor="h.q0660rlrf6d">
        <w:r w:rsidRPr="00A87A72">
          <w:rPr>
            <w:color w:val="1155CC"/>
            <w:u w:val="single"/>
          </w:rPr>
          <w:t>Manifestation</w:t>
        </w:r>
      </w:hyperlink>
    </w:p>
    <w:p w14:paraId="25E84ACE" w14:textId="77777777" w:rsidR="00DA7737" w:rsidRPr="00A87A72" w:rsidRDefault="00854A13">
      <w:pPr>
        <w:pStyle w:val="Heading2"/>
        <w:widowControl w:val="0"/>
        <w:contextualSpacing w:val="0"/>
      </w:pPr>
      <w:bookmarkStart w:id="181" w:name="h.lgsqpawfbii6" w:colFirst="0" w:colLast="0"/>
      <w:bookmarkEnd w:id="181"/>
      <w:r w:rsidRPr="00A87A72">
        <w:t>HD Level</w:t>
      </w:r>
    </w:p>
    <w:p w14:paraId="5B8A81A6" w14:textId="77777777" w:rsidR="00DA7737" w:rsidRPr="00A87A72" w:rsidRDefault="00854A13">
      <w:pPr>
        <w:spacing w:line="276" w:lineRule="auto"/>
      </w:pPr>
      <w:r w:rsidRPr="00A87A72">
        <w:t xml:space="preserve">This is the actual HD Level for an Episode, Release, or Manifestation. The default value is inherited from the </w:t>
      </w:r>
      <w:hyperlink w:anchor="h.f6gibk84bopp">
        <w:r w:rsidRPr="00A87A72">
          <w:rPr>
            <w:color w:val="1155CC"/>
            <w:u w:val="single"/>
          </w:rPr>
          <w:t>Typical HD Level</w:t>
        </w:r>
      </w:hyperlink>
      <w:r w:rsidRPr="00A87A72">
        <w:t xml:space="preserve"> at the Series Level. </w:t>
      </w:r>
    </w:p>
    <w:p w14:paraId="6B9C9BB6" w14:textId="77777777" w:rsidR="00DA7737" w:rsidRPr="00A87A72" w:rsidRDefault="00DA7737">
      <w:pPr>
        <w:spacing w:line="276" w:lineRule="auto"/>
      </w:pPr>
    </w:p>
    <w:p w14:paraId="720E9039" w14:textId="77777777" w:rsidR="00DA7737" w:rsidRPr="00A87A72" w:rsidRDefault="00854A13">
      <w:pPr>
        <w:spacing w:line="276" w:lineRule="auto"/>
      </w:pPr>
      <w:r w:rsidRPr="00A87A72">
        <w:t>Acceptable values include the following:</w:t>
      </w:r>
    </w:p>
    <w:p w14:paraId="33BFC555" w14:textId="77777777" w:rsidR="00DA7737" w:rsidRPr="00A87A72" w:rsidRDefault="00DA7737">
      <w:pPr>
        <w:spacing w:line="276" w:lineRule="auto"/>
      </w:pPr>
    </w:p>
    <w:p w14:paraId="5F0213A3" w14:textId="77777777" w:rsidR="00DA7737" w:rsidRPr="00A87A72" w:rsidRDefault="00854A13">
      <w:pPr>
        <w:widowControl w:val="0"/>
        <w:numPr>
          <w:ilvl w:val="0"/>
          <w:numId w:val="25"/>
        </w:numPr>
        <w:spacing w:line="276" w:lineRule="auto"/>
        <w:ind w:hanging="360"/>
        <w:contextualSpacing/>
      </w:pPr>
      <w:r w:rsidRPr="00A87A72">
        <w:t>1080i</w:t>
      </w:r>
    </w:p>
    <w:p w14:paraId="6DB8322C" w14:textId="77777777" w:rsidR="00DA7737" w:rsidRPr="00A87A72" w:rsidRDefault="00854A13">
      <w:pPr>
        <w:widowControl w:val="0"/>
        <w:numPr>
          <w:ilvl w:val="0"/>
          <w:numId w:val="25"/>
        </w:numPr>
        <w:spacing w:line="276" w:lineRule="auto"/>
        <w:ind w:hanging="360"/>
        <w:contextualSpacing/>
      </w:pPr>
      <w:r w:rsidRPr="00A87A72">
        <w:lastRenderedPageBreak/>
        <w:t>1080p</w:t>
      </w:r>
    </w:p>
    <w:p w14:paraId="4E69B9A5" w14:textId="77777777" w:rsidR="00DA7737" w:rsidRPr="00A87A72" w:rsidRDefault="00854A13">
      <w:pPr>
        <w:widowControl w:val="0"/>
        <w:numPr>
          <w:ilvl w:val="0"/>
          <w:numId w:val="25"/>
        </w:numPr>
        <w:spacing w:line="276" w:lineRule="auto"/>
        <w:ind w:hanging="360"/>
        <w:contextualSpacing/>
      </w:pPr>
      <w:r w:rsidRPr="00A87A72">
        <w:t>720i</w:t>
      </w:r>
    </w:p>
    <w:p w14:paraId="4903CBED" w14:textId="77777777" w:rsidR="00DA7737" w:rsidRPr="00A87A72" w:rsidRDefault="00854A13">
      <w:pPr>
        <w:widowControl w:val="0"/>
        <w:numPr>
          <w:ilvl w:val="0"/>
          <w:numId w:val="25"/>
        </w:numPr>
        <w:spacing w:line="276" w:lineRule="auto"/>
        <w:ind w:hanging="360"/>
        <w:contextualSpacing/>
      </w:pPr>
      <w:r w:rsidRPr="00A87A72">
        <w:t>720p</w:t>
      </w:r>
    </w:p>
    <w:p w14:paraId="31B32CE6" w14:textId="77777777" w:rsidR="00DA7737" w:rsidRPr="00A87A72" w:rsidRDefault="00854A13">
      <w:pPr>
        <w:widowControl w:val="0"/>
        <w:numPr>
          <w:ilvl w:val="0"/>
          <w:numId w:val="25"/>
        </w:numPr>
        <w:spacing w:line="276" w:lineRule="auto"/>
        <w:ind w:hanging="360"/>
        <w:contextualSpacing/>
      </w:pPr>
      <w:r w:rsidRPr="00A87A72">
        <w:t>480i</w:t>
      </w:r>
    </w:p>
    <w:p w14:paraId="41CE3950" w14:textId="77777777" w:rsidR="00DA7737" w:rsidRPr="00A87A72" w:rsidRDefault="00854A13">
      <w:pPr>
        <w:widowControl w:val="0"/>
        <w:numPr>
          <w:ilvl w:val="0"/>
          <w:numId w:val="25"/>
        </w:numPr>
        <w:spacing w:line="276" w:lineRule="auto"/>
        <w:ind w:hanging="360"/>
        <w:contextualSpacing/>
      </w:pPr>
      <w:r w:rsidRPr="00A87A72">
        <w:t>480p</w:t>
      </w:r>
    </w:p>
    <w:p w14:paraId="1F799006" w14:textId="77777777" w:rsidR="00DA7737" w:rsidRPr="00A87A72" w:rsidRDefault="00854A13">
      <w:pPr>
        <w:widowControl w:val="0"/>
        <w:numPr>
          <w:ilvl w:val="0"/>
          <w:numId w:val="25"/>
        </w:numPr>
        <w:spacing w:line="276" w:lineRule="auto"/>
        <w:ind w:hanging="360"/>
        <w:contextualSpacing/>
      </w:pPr>
      <w:r w:rsidRPr="00A87A72">
        <w:t>Unknown</w:t>
      </w:r>
    </w:p>
    <w:p w14:paraId="1597077B" w14:textId="77777777" w:rsidR="00DA7737" w:rsidRPr="00A87A72" w:rsidRDefault="00854A13">
      <w:pPr>
        <w:widowControl w:val="0"/>
        <w:numPr>
          <w:ilvl w:val="0"/>
          <w:numId w:val="25"/>
        </w:numPr>
        <w:spacing w:line="276" w:lineRule="auto"/>
        <w:ind w:hanging="360"/>
        <w:contextualSpacing/>
      </w:pPr>
      <w:r w:rsidRPr="00A87A72">
        <w:t>None</w:t>
      </w:r>
    </w:p>
    <w:p w14:paraId="5E06B03B" w14:textId="77777777" w:rsidR="00DA7737" w:rsidRPr="00A87A72" w:rsidRDefault="00DA7737">
      <w:pPr>
        <w:widowControl w:val="0"/>
        <w:spacing w:line="276" w:lineRule="auto"/>
      </w:pPr>
    </w:p>
    <w:p w14:paraId="41A3AA44"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uooamhfqzh1r">
        <w:r w:rsidRPr="00A87A72">
          <w:rPr>
            <w:color w:val="1155CC"/>
            <w:u w:val="single"/>
          </w:rPr>
          <w:t>Manifestation</w:t>
        </w:r>
      </w:hyperlink>
      <w:r w:rsidRPr="00A87A72">
        <w:rPr>
          <w:b/>
        </w:rPr>
        <w:t xml:space="preserve">, </w:t>
      </w:r>
      <w:hyperlink w:anchor="h.kf4mxv5kadr5">
        <w:r w:rsidRPr="00A87A72">
          <w:rPr>
            <w:color w:val="1155CC"/>
            <w:highlight w:val="white"/>
            <w:u w:val="single"/>
          </w:rPr>
          <w:t>Story</w:t>
        </w:r>
      </w:hyperlink>
    </w:p>
    <w:p w14:paraId="3EC7BC95" w14:textId="77777777" w:rsidR="00DA7737" w:rsidRPr="00A87A72" w:rsidRDefault="00854A13">
      <w:pPr>
        <w:pStyle w:val="Heading2"/>
        <w:widowControl w:val="0"/>
        <w:contextualSpacing w:val="0"/>
      </w:pPr>
      <w:bookmarkStart w:id="182" w:name="h.xqy7w8trbnn" w:colFirst="0" w:colLast="0"/>
      <w:bookmarkEnd w:id="182"/>
      <w:r w:rsidRPr="00A87A72">
        <w:t>Horizontal Resolution</w:t>
      </w:r>
    </w:p>
    <w:p w14:paraId="0F9A7DB8" w14:textId="77777777" w:rsidR="00DA7737" w:rsidRPr="00A87A72" w:rsidRDefault="00854A13">
      <w:pPr>
        <w:spacing w:line="276" w:lineRule="auto"/>
      </w:pPr>
      <w:r w:rsidRPr="00A87A72">
        <w:t>This specifies the total number of pixel columns in the active portion of a frame in the video pixel matrix.</w:t>
      </w:r>
    </w:p>
    <w:p w14:paraId="34D5AA4D" w14:textId="77777777" w:rsidR="00DA7737" w:rsidRPr="00A87A72" w:rsidRDefault="00DA7737">
      <w:pPr>
        <w:spacing w:line="276" w:lineRule="auto"/>
      </w:pPr>
    </w:p>
    <w:p w14:paraId="03F31721" w14:textId="77777777" w:rsidR="00DA7737" w:rsidRPr="00A87A72" w:rsidRDefault="00854A13">
      <w:pPr>
        <w:spacing w:line="276" w:lineRule="auto"/>
      </w:pPr>
      <w:r w:rsidRPr="00A87A72">
        <w:t>Accepted values include the following:</w:t>
      </w:r>
    </w:p>
    <w:p w14:paraId="1FCB0796" w14:textId="77777777" w:rsidR="00DA7737" w:rsidRPr="00A87A72" w:rsidRDefault="00DA7737">
      <w:pPr>
        <w:spacing w:line="276" w:lineRule="auto"/>
      </w:pPr>
    </w:p>
    <w:p w14:paraId="4AEEBA9E" w14:textId="77777777" w:rsidR="00DA7737" w:rsidRPr="00A87A72" w:rsidRDefault="00854A13">
      <w:pPr>
        <w:widowControl w:val="0"/>
        <w:numPr>
          <w:ilvl w:val="0"/>
          <w:numId w:val="8"/>
        </w:numPr>
        <w:spacing w:line="276" w:lineRule="auto"/>
        <w:ind w:hanging="360"/>
        <w:contextualSpacing/>
      </w:pPr>
      <w:r w:rsidRPr="00A87A72">
        <w:t>3840</w:t>
      </w:r>
    </w:p>
    <w:p w14:paraId="437A10EC" w14:textId="77777777" w:rsidR="00DA7737" w:rsidRPr="00A87A72" w:rsidRDefault="00854A13">
      <w:pPr>
        <w:widowControl w:val="0"/>
        <w:numPr>
          <w:ilvl w:val="0"/>
          <w:numId w:val="8"/>
        </w:numPr>
        <w:spacing w:line="276" w:lineRule="auto"/>
        <w:ind w:hanging="360"/>
        <w:contextualSpacing/>
      </w:pPr>
      <w:r w:rsidRPr="00A87A72">
        <w:t>1920</w:t>
      </w:r>
    </w:p>
    <w:p w14:paraId="3CE7F930" w14:textId="77777777" w:rsidR="00DA7737" w:rsidRPr="00A87A72" w:rsidRDefault="00854A13">
      <w:pPr>
        <w:widowControl w:val="0"/>
        <w:numPr>
          <w:ilvl w:val="0"/>
          <w:numId w:val="8"/>
        </w:numPr>
        <w:spacing w:line="276" w:lineRule="auto"/>
        <w:ind w:hanging="360"/>
        <w:contextualSpacing/>
      </w:pPr>
      <w:r w:rsidRPr="00A87A72">
        <w:t>1280</w:t>
      </w:r>
    </w:p>
    <w:p w14:paraId="2A4F7CE8" w14:textId="77777777" w:rsidR="00DA7737" w:rsidRPr="00A87A72" w:rsidRDefault="00854A13">
      <w:pPr>
        <w:widowControl w:val="0"/>
        <w:numPr>
          <w:ilvl w:val="0"/>
          <w:numId w:val="8"/>
        </w:numPr>
        <w:spacing w:line="276" w:lineRule="auto"/>
        <w:ind w:hanging="360"/>
        <w:contextualSpacing/>
      </w:pPr>
      <w:r w:rsidRPr="00A87A72">
        <w:t>720</w:t>
      </w:r>
    </w:p>
    <w:p w14:paraId="46779B49" w14:textId="77777777" w:rsidR="00DA7737" w:rsidRPr="00A87A72" w:rsidRDefault="00854A13">
      <w:pPr>
        <w:widowControl w:val="0"/>
        <w:numPr>
          <w:ilvl w:val="0"/>
          <w:numId w:val="8"/>
        </w:numPr>
        <w:spacing w:line="276" w:lineRule="auto"/>
        <w:ind w:hanging="360"/>
        <w:contextualSpacing/>
      </w:pPr>
      <w:r w:rsidRPr="00A87A72">
        <w:t>640</w:t>
      </w:r>
    </w:p>
    <w:p w14:paraId="758D128A" w14:textId="77777777" w:rsidR="00DA7737" w:rsidRPr="00A87A72" w:rsidRDefault="00DA7737">
      <w:pPr>
        <w:widowControl w:val="0"/>
        <w:spacing w:line="276" w:lineRule="auto"/>
      </w:pPr>
    </w:p>
    <w:p w14:paraId="400D1BDD" w14:textId="77777777" w:rsidR="00DA7737" w:rsidRPr="00A87A72" w:rsidRDefault="00854A13">
      <w:pPr>
        <w:widowControl w:val="0"/>
        <w:spacing w:line="276" w:lineRule="auto"/>
      </w:pPr>
      <w:r w:rsidRPr="00A87A72">
        <w:rPr>
          <w:b/>
        </w:rPr>
        <w:t xml:space="preserve">Applicable to: </w:t>
      </w:r>
      <w:hyperlink w:anchor="h.q0660rlrf6d">
        <w:r w:rsidRPr="00A87A72">
          <w:rPr>
            <w:color w:val="1155CC"/>
            <w:u w:val="single"/>
          </w:rPr>
          <w:t>Manifestation</w:t>
        </w:r>
      </w:hyperlink>
    </w:p>
    <w:p w14:paraId="51F2BE22" w14:textId="77777777" w:rsidR="00DA7737" w:rsidRPr="00A87A72" w:rsidRDefault="00854A13">
      <w:pPr>
        <w:pStyle w:val="Heading2"/>
        <w:widowControl w:val="0"/>
        <w:contextualSpacing w:val="0"/>
      </w:pPr>
      <w:bookmarkStart w:id="183" w:name="h.wmxozzespv5s" w:colFirst="0" w:colLast="0"/>
      <w:bookmarkEnd w:id="183"/>
      <w:r w:rsidRPr="00A87A72">
        <w:t xml:space="preserve">Loudness </w:t>
      </w:r>
    </w:p>
    <w:p w14:paraId="6874F7D0" w14:textId="77777777" w:rsidR="00DA7737" w:rsidRPr="00A87A72" w:rsidRDefault="00854A13">
      <w:pPr>
        <w:spacing w:line="276" w:lineRule="auto"/>
      </w:pPr>
      <w:proofErr w:type="gramStart"/>
      <w:r w:rsidRPr="00A87A72">
        <w:t>The loudness of an audio track in decibels.</w:t>
      </w:r>
      <w:proofErr w:type="gramEnd"/>
    </w:p>
    <w:p w14:paraId="6A53E21E" w14:textId="77777777" w:rsidR="00DA7737" w:rsidRPr="00A87A72" w:rsidRDefault="00DA7737">
      <w:pPr>
        <w:spacing w:line="276" w:lineRule="auto"/>
      </w:pPr>
    </w:p>
    <w:p w14:paraId="2F1686E5" w14:textId="77777777" w:rsidR="00DA7737" w:rsidRPr="00A87A72" w:rsidRDefault="00854A13">
      <w:pPr>
        <w:spacing w:line="276" w:lineRule="auto"/>
      </w:pPr>
      <w:r w:rsidRPr="00A87A72">
        <w:rPr>
          <w:b/>
        </w:rPr>
        <w:t xml:space="preserve">Standard: </w:t>
      </w:r>
      <w:r w:rsidRPr="00A87A72">
        <w:t>LKFS</w:t>
      </w:r>
    </w:p>
    <w:p w14:paraId="0E41CB8C" w14:textId="77777777" w:rsidR="00DA7737" w:rsidRPr="00A87A72" w:rsidRDefault="00DA7737">
      <w:pPr>
        <w:spacing w:line="276" w:lineRule="auto"/>
      </w:pPr>
    </w:p>
    <w:p w14:paraId="0D2A70DC"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w:t>
        </w:r>
      </w:hyperlink>
    </w:p>
    <w:p w14:paraId="303867D6" w14:textId="77777777" w:rsidR="00DA7737" w:rsidRPr="00A87A72" w:rsidRDefault="00854A13">
      <w:pPr>
        <w:pStyle w:val="Heading2"/>
        <w:widowControl w:val="0"/>
        <w:contextualSpacing w:val="0"/>
      </w:pPr>
      <w:bookmarkStart w:id="184" w:name="h.9ojncias38rq" w:colFirst="0" w:colLast="0"/>
      <w:bookmarkEnd w:id="184"/>
      <w:r w:rsidRPr="00A87A72">
        <w:t>MD5</w:t>
      </w:r>
    </w:p>
    <w:p w14:paraId="7EF45441" w14:textId="77777777" w:rsidR="00DA7737" w:rsidRPr="00A87A72" w:rsidRDefault="00854A13">
      <w:pPr>
        <w:widowControl w:val="0"/>
        <w:spacing w:line="276" w:lineRule="auto"/>
      </w:pPr>
      <w:r w:rsidRPr="00A87A72">
        <w:t>The MD5 message-digest algorithm is a cryptographic hash function used to verify the data integrity of a Manifestation. It is expressed as a 32-digit hexadecimal number.</w:t>
      </w:r>
    </w:p>
    <w:p w14:paraId="7E5147CE" w14:textId="77777777" w:rsidR="00DA7737" w:rsidRPr="00A87A72" w:rsidRDefault="00DA7737">
      <w:pPr>
        <w:widowControl w:val="0"/>
        <w:spacing w:line="276" w:lineRule="auto"/>
      </w:pPr>
    </w:p>
    <w:p w14:paraId="0F3CB654" w14:textId="77777777" w:rsidR="00DA7737" w:rsidRPr="00A87A72" w:rsidRDefault="00854A13">
      <w:pPr>
        <w:widowControl w:val="0"/>
        <w:spacing w:line="276" w:lineRule="auto"/>
      </w:pPr>
      <w:r w:rsidRPr="00A87A72">
        <w:rPr>
          <w:b/>
        </w:rPr>
        <w:t>Format:</w:t>
      </w:r>
      <w:r w:rsidRPr="00A87A72">
        <w:t xml:space="preserve"> String (32)</w:t>
      </w:r>
    </w:p>
    <w:p w14:paraId="272B7E2C" w14:textId="77777777" w:rsidR="00DA7737" w:rsidRPr="00A87A72" w:rsidRDefault="00DA7737">
      <w:pPr>
        <w:widowControl w:val="0"/>
        <w:spacing w:line="276" w:lineRule="auto"/>
      </w:pPr>
    </w:p>
    <w:p w14:paraId="4A9426AA" w14:textId="77777777" w:rsidR="00DA7737" w:rsidRPr="00A87A72" w:rsidRDefault="00854A13">
      <w:pPr>
        <w:widowControl w:val="0"/>
        <w:spacing w:line="276" w:lineRule="auto"/>
      </w:pPr>
      <w:r w:rsidRPr="00A87A72">
        <w:rPr>
          <w:b/>
        </w:rPr>
        <w:t xml:space="preserve">Example: </w:t>
      </w:r>
      <w:r w:rsidRPr="00A87A72">
        <w:rPr>
          <w:rFonts w:eastAsia="Consolas" w:cs="Consolas"/>
        </w:rPr>
        <w:t>94864ec28716b3be9c3bc1bc7d7edf90</w:t>
      </w:r>
    </w:p>
    <w:p w14:paraId="309C28F1" w14:textId="77777777" w:rsidR="00DA7737" w:rsidRPr="00A87A72" w:rsidRDefault="00DA7737">
      <w:pPr>
        <w:widowControl w:val="0"/>
        <w:spacing w:line="276" w:lineRule="auto"/>
      </w:pPr>
    </w:p>
    <w:p w14:paraId="71DB6F94" w14:textId="77777777" w:rsidR="00DA7737" w:rsidRPr="00A87A72" w:rsidRDefault="00854A13">
      <w:pPr>
        <w:widowControl w:val="0"/>
        <w:spacing w:line="276" w:lineRule="auto"/>
      </w:pPr>
      <w:r w:rsidRPr="00A87A72">
        <w:rPr>
          <w:rFonts w:eastAsia="Consolas" w:cs="Consolas"/>
          <w:b/>
        </w:rPr>
        <w:lastRenderedPageBreak/>
        <w:t xml:space="preserve">Applicable to: </w:t>
      </w:r>
      <w:hyperlink w:anchor="h.uooamhfqzh1r">
        <w:r w:rsidRPr="00A87A72">
          <w:rPr>
            <w:rFonts w:eastAsia="Consolas" w:cs="Consolas"/>
            <w:color w:val="1155CC"/>
            <w:u w:val="single"/>
          </w:rPr>
          <w:t>Manifestation</w:t>
        </w:r>
      </w:hyperlink>
    </w:p>
    <w:p w14:paraId="0A546C4B" w14:textId="77777777" w:rsidR="00DA7737" w:rsidRPr="00A87A72" w:rsidRDefault="00854A13">
      <w:pPr>
        <w:pStyle w:val="Heading2"/>
        <w:widowControl w:val="0"/>
        <w:contextualSpacing w:val="0"/>
      </w:pPr>
      <w:bookmarkStart w:id="185" w:name="h.xalm97tgvdo9" w:colFirst="0" w:colLast="0"/>
      <w:bookmarkEnd w:id="185"/>
      <w:proofErr w:type="spellStart"/>
      <w:r w:rsidRPr="00A87A72">
        <w:t>MPEGLevel</w:t>
      </w:r>
      <w:proofErr w:type="spellEnd"/>
    </w:p>
    <w:p w14:paraId="63CB1F88" w14:textId="77777777" w:rsidR="00DA7737" w:rsidRPr="00A87A72" w:rsidRDefault="00854A13">
      <w:pPr>
        <w:widowControl w:val="0"/>
        <w:spacing w:line="276" w:lineRule="auto"/>
      </w:pPr>
      <w:r w:rsidRPr="00A87A72">
        <w:t xml:space="preserve">The MPEG level if supported by the </w:t>
      </w:r>
      <w:hyperlink w:anchor="h.1ia0sgiovf4d">
        <w:r w:rsidRPr="00A87A72">
          <w:rPr>
            <w:color w:val="1155CC"/>
            <w:u w:val="single"/>
          </w:rPr>
          <w:t>Video Codec</w:t>
        </w:r>
      </w:hyperlink>
      <w:r w:rsidRPr="00A87A72">
        <w:t>.</w:t>
      </w:r>
    </w:p>
    <w:p w14:paraId="02859DA5" w14:textId="77777777" w:rsidR="00DA7737" w:rsidRPr="00A87A72" w:rsidRDefault="00DA7737">
      <w:pPr>
        <w:widowControl w:val="0"/>
        <w:spacing w:line="276" w:lineRule="auto"/>
      </w:pPr>
    </w:p>
    <w:p w14:paraId="5AFD725F" w14:textId="77777777" w:rsidR="00DA7737" w:rsidRPr="00A87A72" w:rsidRDefault="00854A13">
      <w:pPr>
        <w:widowControl w:val="0"/>
        <w:spacing w:line="276" w:lineRule="auto"/>
      </w:pPr>
      <w:r w:rsidRPr="00A87A72">
        <w:t xml:space="preserve">See the “Video Encoding Details” section in the most recent </w:t>
      </w:r>
      <w:hyperlink w:anchor="h.1hrlf9bpjqv5">
        <w:r w:rsidRPr="00A87A72">
          <w:rPr>
            <w:color w:val="1155CC"/>
            <w:u w:val="single"/>
          </w:rPr>
          <w:t>EIDR Data Fields Reference</w:t>
        </w:r>
      </w:hyperlink>
      <w:r w:rsidRPr="00A87A72">
        <w:t xml:space="preserve"> for some common values.</w:t>
      </w:r>
    </w:p>
    <w:p w14:paraId="48197F87" w14:textId="77777777" w:rsidR="00DA7737" w:rsidRPr="00A87A72" w:rsidRDefault="00DA7737">
      <w:pPr>
        <w:widowControl w:val="0"/>
        <w:spacing w:line="276" w:lineRule="auto"/>
      </w:pPr>
    </w:p>
    <w:p w14:paraId="153E46CC" w14:textId="77777777" w:rsidR="00DA7737" w:rsidRPr="00A87A72" w:rsidRDefault="00854A13">
      <w:pPr>
        <w:widowControl w:val="0"/>
        <w:spacing w:line="276" w:lineRule="auto"/>
      </w:pPr>
      <w:r w:rsidRPr="00A87A72">
        <w:rPr>
          <w:b/>
        </w:rPr>
        <w:t xml:space="preserve">Format: </w:t>
      </w:r>
      <w:r w:rsidRPr="00A87A72">
        <w:t xml:space="preserve">String (20) based on </w:t>
      </w:r>
      <w:hyperlink r:id="rId33">
        <w:r w:rsidRPr="00A87A72">
          <w:rPr>
            <w:color w:val="1155CC"/>
            <w:u w:val="single"/>
          </w:rPr>
          <w:t>ISO/IEC 14496-10</w:t>
        </w:r>
      </w:hyperlink>
      <w:r w:rsidRPr="00A87A72">
        <w:t xml:space="preserve"> or </w:t>
      </w:r>
      <w:hyperlink r:id="rId34">
        <w:r w:rsidRPr="00A87A72">
          <w:rPr>
            <w:color w:val="1155CC"/>
            <w:u w:val="single"/>
          </w:rPr>
          <w:t>ISO/IEC 13818-2</w:t>
        </w:r>
      </w:hyperlink>
    </w:p>
    <w:p w14:paraId="112EB10A" w14:textId="77777777" w:rsidR="00DA7737" w:rsidRPr="00A87A72" w:rsidRDefault="00DA7737">
      <w:pPr>
        <w:widowControl w:val="0"/>
        <w:spacing w:line="276" w:lineRule="auto"/>
      </w:pPr>
    </w:p>
    <w:p w14:paraId="474A9790" w14:textId="77777777" w:rsidR="00DA7737" w:rsidRPr="00A87A72" w:rsidRDefault="00854A13">
      <w:pPr>
        <w:widowControl w:val="0"/>
        <w:spacing w:line="276" w:lineRule="auto"/>
      </w:pPr>
      <w:r w:rsidRPr="00A87A72">
        <w:rPr>
          <w:b/>
        </w:rPr>
        <w:t>Example</w:t>
      </w:r>
      <w:r w:rsidRPr="00A87A72">
        <w:t xml:space="preserve">: For MPEG-4: </w:t>
      </w:r>
      <w:r w:rsidRPr="00A87A72">
        <w:rPr>
          <w:rFonts w:eastAsia="Consolas" w:cs="Consolas"/>
        </w:rPr>
        <w:t xml:space="preserve">4.1 </w:t>
      </w:r>
    </w:p>
    <w:p w14:paraId="13A53B5E" w14:textId="77777777" w:rsidR="00DA7737" w:rsidRPr="00A87A72" w:rsidRDefault="00DA7737">
      <w:pPr>
        <w:widowControl w:val="0"/>
        <w:spacing w:line="276" w:lineRule="auto"/>
      </w:pPr>
    </w:p>
    <w:p w14:paraId="44E346A3" w14:textId="77777777" w:rsidR="00DA7737" w:rsidRPr="00A87A72" w:rsidRDefault="00854A13">
      <w:pPr>
        <w:widowControl w:val="0"/>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5E19AB9D" w14:textId="77777777" w:rsidR="00DA7737" w:rsidRPr="00A87A72" w:rsidRDefault="00DA7737">
      <w:pPr>
        <w:widowControl w:val="0"/>
        <w:spacing w:line="276" w:lineRule="auto"/>
      </w:pPr>
    </w:p>
    <w:p w14:paraId="19D97C0E" w14:textId="77777777" w:rsidR="00DA7737" w:rsidRPr="00A87A72" w:rsidRDefault="00854A13">
      <w:pPr>
        <w:pStyle w:val="Heading2"/>
        <w:widowControl w:val="0"/>
        <w:contextualSpacing w:val="0"/>
      </w:pPr>
      <w:bookmarkStart w:id="186" w:name="h.5mxe8n25pn9y" w:colFirst="0" w:colLast="0"/>
      <w:bookmarkEnd w:id="186"/>
      <w:proofErr w:type="spellStart"/>
      <w:r w:rsidRPr="00A87A72">
        <w:t>MPEGProfile</w:t>
      </w:r>
      <w:proofErr w:type="spellEnd"/>
    </w:p>
    <w:p w14:paraId="4778ECA4" w14:textId="77777777" w:rsidR="00DA7737" w:rsidRPr="00A87A72" w:rsidRDefault="00854A13">
      <w:pPr>
        <w:widowControl w:val="0"/>
        <w:spacing w:line="276" w:lineRule="auto"/>
      </w:pPr>
      <w:r w:rsidRPr="00A87A72">
        <w:t xml:space="preserve">The MPEG profile if supported by the </w:t>
      </w:r>
      <w:hyperlink w:anchor="h.1ia0sgiovf4d">
        <w:r w:rsidRPr="00A87A72">
          <w:rPr>
            <w:color w:val="1155CC"/>
            <w:u w:val="single"/>
          </w:rPr>
          <w:t>Video Codec</w:t>
        </w:r>
      </w:hyperlink>
      <w:r w:rsidRPr="00A87A72">
        <w:t>.</w:t>
      </w:r>
    </w:p>
    <w:p w14:paraId="051B3B54" w14:textId="77777777" w:rsidR="00DA7737" w:rsidRPr="00A87A72" w:rsidRDefault="00DA7737">
      <w:pPr>
        <w:widowControl w:val="0"/>
        <w:spacing w:line="276" w:lineRule="auto"/>
      </w:pPr>
    </w:p>
    <w:p w14:paraId="00BFC0A3" w14:textId="77777777" w:rsidR="00DA7737" w:rsidRPr="00A87A72" w:rsidRDefault="00854A13">
      <w:pPr>
        <w:widowControl w:val="0"/>
        <w:spacing w:line="276" w:lineRule="auto"/>
      </w:pPr>
      <w:r w:rsidRPr="00A87A72">
        <w:t xml:space="preserve">See the “Video Encoding Details” section in the most recent </w:t>
      </w:r>
      <w:hyperlink w:anchor="h.1hrlf9bpjqv5">
        <w:r w:rsidRPr="00A87A72">
          <w:rPr>
            <w:color w:val="1155CC"/>
            <w:u w:val="single"/>
          </w:rPr>
          <w:t>EIDR Data Fields Reference</w:t>
        </w:r>
      </w:hyperlink>
      <w:r w:rsidRPr="00A87A72">
        <w:t xml:space="preserve"> for some common values.</w:t>
      </w:r>
    </w:p>
    <w:p w14:paraId="574DECC1" w14:textId="77777777" w:rsidR="00DA7737" w:rsidRPr="00A87A72" w:rsidRDefault="00DA7737">
      <w:pPr>
        <w:widowControl w:val="0"/>
        <w:spacing w:line="276" w:lineRule="auto"/>
      </w:pPr>
    </w:p>
    <w:p w14:paraId="63808327" w14:textId="77777777" w:rsidR="00DA7737" w:rsidRPr="00A87A72" w:rsidRDefault="00854A13">
      <w:pPr>
        <w:widowControl w:val="0"/>
        <w:spacing w:line="276" w:lineRule="auto"/>
      </w:pPr>
      <w:r w:rsidRPr="00A87A72">
        <w:rPr>
          <w:b/>
        </w:rPr>
        <w:t xml:space="preserve">Format: </w:t>
      </w:r>
      <w:r w:rsidRPr="00A87A72">
        <w:t xml:space="preserve">String (20) based on </w:t>
      </w:r>
      <w:hyperlink r:id="rId35">
        <w:r w:rsidRPr="00A87A72">
          <w:rPr>
            <w:color w:val="1155CC"/>
            <w:u w:val="single"/>
          </w:rPr>
          <w:t>ISO/IEC 14496-10</w:t>
        </w:r>
      </w:hyperlink>
      <w:r w:rsidRPr="00A87A72">
        <w:t xml:space="preserve"> or </w:t>
      </w:r>
      <w:hyperlink r:id="rId36">
        <w:r w:rsidRPr="00A87A72">
          <w:rPr>
            <w:color w:val="1155CC"/>
            <w:u w:val="single"/>
          </w:rPr>
          <w:t>ISO/IEC 13818-2</w:t>
        </w:r>
      </w:hyperlink>
    </w:p>
    <w:p w14:paraId="543448B5" w14:textId="77777777" w:rsidR="00DA7737" w:rsidRPr="00A87A72" w:rsidRDefault="00DA7737">
      <w:pPr>
        <w:widowControl w:val="0"/>
        <w:spacing w:line="276" w:lineRule="auto"/>
      </w:pPr>
    </w:p>
    <w:p w14:paraId="74D623EA" w14:textId="77777777" w:rsidR="00DA7737" w:rsidRPr="00A87A72" w:rsidRDefault="00854A13">
      <w:pPr>
        <w:widowControl w:val="0"/>
        <w:spacing w:line="276" w:lineRule="auto"/>
      </w:pPr>
      <w:r w:rsidRPr="00A87A72">
        <w:rPr>
          <w:b/>
        </w:rPr>
        <w:t xml:space="preserve">Example: </w:t>
      </w:r>
      <w:r w:rsidRPr="00A87A72">
        <w:t xml:space="preserve">For MPEG-2: </w:t>
      </w:r>
      <w:r w:rsidRPr="00A87A72">
        <w:rPr>
          <w:rFonts w:eastAsia="Consolas" w:cs="Consolas"/>
        </w:rPr>
        <w:t>Spatial</w:t>
      </w:r>
    </w:p>
    <w:p w14:paraId="562CB1E1" w14:textId="77777777" w:rsidR="00DA7737" w:rsidRPr="00A87A72" w:rsidRDefault="00DA7737">
      <w:pPr>
        <w:widowControl w:val="0"/>
        <w:spacing w:line="276" w:lineRule="auto"/>
      </w:pPr>
    </w:p>
    <w:p w14:paraId="0BB0F7E8" w14:textId="77777777" w:rsidR="00DA7737" w:rsidRPr="00A87A72" w:rsidRDefault="00854A13">
      <w:pPr>
        <w:widowControl w:val="0"/>
        <w:spacing w:line="276" w:lineRule="auto"/>
      </w:pPr>
      <w:r w:rsidRPr="00A87A72">
        <w:rPr>
          <w:b/>
        </w:rPr>
        <w:t xml:space="preserve">Applicable to: </w:t>
      </w:r>
      <w:hyperlink w:anchor="h.q0660rlrf6d">
        <w:r w:rsidRPr="00A87A72">
          <w:rPr>
            <w:color w:val="1155CC"/>
            <w:u w:val="single"/>
          </w:rPr>
          <w:t>Manifestation</w:t>
        </w:r>
      </w:hyperlink>
    </w:p>
    <w:p w14:paraId="04140790" w14:textId="77777777" w:rsidR="00DA7737" w:rsidRPr="00A87A72" w:rsidRDefault="00854A13">
      <w:pPr>
        <w:pStyle w:val="Heading2"/>
        <w:widowControl w:val="0"/>
        <w:contextualSpacing w:val="0"/>
      </w:pPr>
      <w:bookmarkStart w:id="187" w:name="h.wl78kdvr4vip" w:colFirst="0" w:colLast="0"/>
      <w:bookmarkStart w:id="188" w:name="_NOLA_Episode_Identifier"/>
      <w:bookmarkStart w:id="189" w:name="h.pb89r7jhmq2f" w:colFirst="0" w:colLast="0"/>
      <w:bookmarkStart w:id="190" w:name="_NOLA_RootProgram_Identifier"/>
      <w:bookmarkStart w:id="191" w:name="h.dooccejm80zr" w:colFirst="0" w:colLast="0"/>
      <w:bookmarkEnd w:id="187"/>
      <w:bookmarkEnd w:id="188"/>
      <w:bookmarkEnd w:id="189"/>
      <w:bookmarkEnd w:id="190"/>
      <w:bookmarkEnd w:id="191"/>
      <w:r w:rsidRPr="00A87A72">
        <w:t>Open Subtitles</w:t>
      </w:r>
    </w:p>
    <w:p w14:paraId="0F72D963" w14:textId="77777777" w:rsidR="00DA7737" w:rsidRPr="00A87A72" w:rsidRDefault="00854A13">
      <w:pPr>
        <w:widowControl w:val="0"/>
        <w:spacing w:line="276" w:lineRule="auto"/>
      </w:pPr>
      <w:r w:rsidRPr="00A87A72">
        <w:t xml:space="preserve">Open subtitles are burned into the video and cannot be removed. This field (Yes/No) indicates whether or not open captions exist in the video. If they do exist, the </w:t>
      </w:r>
      <w:hyperlink w:anchor="h.fzu36osvtm7n">
        <w:r w:rsidRPr="00A87A72">
          <w:rPr>
            <w:color w:val="1155CC"/>
            <w:u w:val="single"/>
          </w:rPr>
          <w:t>Open Subtitle Language</w:t>
        </w:r>
      </w:hyperlink>
      <w:r w:rsidRPr="00A87A72">
        <w:t xml:space="preserve"> needs to be specified.</w:t>
      </w:r>
    </w:p>
    <w:p w14:paraId="440A55AD" w14:textId="77777777" w:rsidR="00DA7737" w:rsidRPr="00A87A72" w:rsidRDefault="00DA7737">
      <w:pPr>
        <w:widowControl w:val="0"/>
        <w:spacing w:line="276" w:lineRule="auto"/>
      </w:pPr>
    </w:p>
    <w:p w14:paraId="5B8595DA" w14:textId="77777777" w:rsidR="00DA7737" w:rsidRPr="00A87A72" w:rsidRDefault="00854A13">
      <w:pPr>
        <w:widowControl w:val="0"/>
        <w:spacing w:line="276" w:lineRule="auto"/>
      </w:pPr>
      <w:r w:rsidRPr="00A87A72">
        <w:rPr>
          <w:b/>
        </w:rPr>
        <w:t xml:space="preserve">Format: </w:t>
      </w:r>
      <w:r w:rsidRPr="00A87A72">
        <w:t>Yes/No</w:t>
      </w:r>
    </w:p>
    <w:p w14:paraId="2ED2BB64" w14:textId="77777777" w:rsidR="00DA7737" w:rsidRPr="00A87A72" w:rsidRDefault="00DA7737">
      <w:pPr>
        <w:widowControl w:val="0"/>
        <w:spacing w:line="276" w:lineRule="auto"/>
      </w:pPr>
    </w:p>
    <w:p w14:paraId="656BB415" w14:textId="77777777" w:rsidR="00DA7737" w:rsidRPr="00A87A72" w:rsidRDefault="00854A13">
      <w:pPr>
        <w:widowControl w:val="0"/>
        <w:spacing w:line="276" w:lineRule="auto"/>
      </w:pPr>
      <w:r w:rsidRPr="00A87A72">
        <w:rPr>
          <w:b/>
        </w:rPr>
        <w:t xml:space="preserve">Applicable to: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uooamhfqzh1r">
        <w:proofErr w:type="gramStart"/>
        <w:r w:rsidRPr="00A87A72">
          <w:rPr>
            <w:color w:val="1155CC"/>
            <w:u w:val="single"/>
          </w:rPr>
          <w:t>Manifestation</w:t>
        </w:r>
        <w:proofErr w:type="gramEnd"/>
      </w:hyperlink>
    </w:p>
    <w:p w14:paraId="6FE871C7" w14:textId="77777777" w:rsidR="00DA7737" w:rsidRPr="00A87A72" w:rsidRDefault="00854A13">
      <w:pPr>
        <w:pStyle w:val="Heading2"/>
        <w:widowControl w:val="0"/>
        <w:contextualSpacing w:val="0"/>
      </w:pPr>
      <w:bookmarkStart w:id="192" w:name="h.fzu36osvtm7n" w:colFirst="0" w:colLast="0"/>
      <w:bookmarkEnd w:id="192"/>
      <w:r w:rsidRPr="00A87A72">
        <w:t>Open Subtitles Language</w:t>
      </w:r>
    </w:p>
    <w:p w14:paraId="4361CB91" w14:textId="77777777" w:rsidR="00DA7737" w:rsidRPr="00A87A72" w:rsidRDefault="00854A13">
      <w:pPr>
        <w:widowControl w:val="0"/>
        <w:spacing w:line="276" w:lineRule="auto"/>
      </w:pPr>
      <w:r w:rsidRPr="00A87A72">
        <w:t xml:space="preserve">This indicates the language of the open subtitles. See </w:t>
      </w:r>
      <w:hyperlink w:anchor="h.evkdozt72plv">
        <w:r w:rsidRPr="00A87A72">
          <w:rPr>
            <w:color w:val="1155CC"/>
            <w:u w:val="single"/>
          </w:rPr>
          <w:t>Primary Language</w:t>
        </w:r>
      </w:hyperlink>
      <w:r w:rsidRPr="00A87A72">
        <w:t xml:space="preserve"> for accepted values.</w:t>
      </w:r>
    </w:p>
    <w:p w14:paraId="19CB3F49" w14:textId="77777777" w:rsidR="00DA7737" w:rsidRPr="00A87A72" w:rsidRDefault="00DA7737">
      <w:pPr>
        <w:widowControl w:val="0"/>
        <w:spacing w:line="276" w:lineRule="auto"/>
      </w:pPr>
    </w:p>
    <w:p w14:paraId="2547A38B" w14:textId="77777777" w:rsidR="00DA7737" w:rsidRPr="00A87A72" w:rsidRDefault="00854A13">
      <w:pPr>
        <w:widowControl w:val="0"/>
        <w:spacing w:line="276" w:lineRule="auto"/>
      </w:pPr>
      <w:r w:rsidRPr="00A87A72">
        <w:t>A Description flag can be added to the language code to indicate that the subtitle includes descriptions of sound effects for the deaf or hard of hearing. If the flag is not there, then the subtitles only transcribe dialogue lines.</w:t>
      </w:r>
    </w:p>
    <w:p w14:paraId="4859E509" w14:textId="77777777" w:rsidR="00DA7737" w:rsidRPr="00A87A72" w:rsidRDefault="00DA7737">
      <w:pPr>
        <w:widowControl w:val="0"/>
        <w:spacing w:line="276" w:lineRule="auto"/>
      </w:pPr>
    </w:p>
    <w:p w14:paraId="3BB4666F" w14:textId="77777777" w:rsidR="00DA7737" w:rsidRPr="00A87A72" w:rsidRDefault="00854A13">
      <w:pPr>
        <w:widowControl w:val="0"/>
        <w:spacing w:line="276" w:lineRule="auto"/>
      </w:pPr>
      <w:r w:rsidRPr="00A87A72">
        <w:rPr>
          <w:b/>
        </w:rPr>
        <w:t xml:space="preserve">Format: </w:t>
      </w:r>
      <w:r w:rsidRPr="00A87A72">
        <w:rPr>
          <w:i/>
        </w:rPr>
        <w:t>Language Code, Language Code</w:t>
      </w:r>
      <w:r w:rsidRPr="00A87A72">
        <w:t xml:space="preserve"> - Description</w:t>
      </w:r>
    </w:p>
    <w:p w14:paraId="12CA73D6" w14:textId="77777777" w:rsidR="00DA7737" w:rsidRPr="00A87A72" w:rsidRDefault="00DA7737">
      <w:pPr>
        <w:widowControl w:val="0"/>
        <w:spacing w:line="276" w:lineRule="auto"/>
      </w:pPr>
    </w:p>
    <w:p w14:paraId="7BCAA577" w14:textId="77777777" w:rsidR="00DA7737" w:rsidRPr="00A87A72" w:rsidRDefault="00854A13">
      <w:pPr>
        <w:widowControl w:val="0"/>
        <w:spacing w:line="276" w:lineRule="auto"/>
      </w:pPr>
      <w:r w:rsidRPr="00A87A72">
        <w:rPr>
          <w:b/>
        </w:rPr>
        <w:t xml:space="preserve">Example: </w:t>
      </w:r>
      <w:r w:rsidRPr="00A87A72">
        <w:rPr>
          <w:i/>
        </w:rPr>
        <w:t xml:space="preserve">Downton Abbey </w:t>
      </w:r>
      <w:r w:rsidRPr="00A87A72">
        <w:t xml:space="preserve">includes Open Subtitles for English, English with Descriptions, Spanish, and French. The accepted values for this include </w:t>
      </w:r>
      <w:proofErr w:type="spellStart"/>
      <w:r w:rsidRPr="00A87A72">
        <w:rPr>
          <w:rFonts w:eastAsia="Consolas" w:cs="Consolas"/>
        </w:rPr>
        <w:t>en</w:t>
      </w:r>
      <w:proofErr w:type="spellEnd"/>
      <w:r w:rsidRPr="00A87A72">
        <w:t xml:space="preserve">, </w:t>
      </w:r>
      <w:proofErr w:type="spellStart"/>
      <w:r w:rsidRPr="00A87A72">
        <w:rPr>
          <w:rFonts w:eastAsia="Consolas" w:cs="Consolas"/>
        </w:rPr>
        <w:t>sp</w:t>
      </w:r>
      <w:proofErr w:type="spellEnd"/>
      <w:r w:rsidRPr="00A87A72">
        <w:t xml:space="preserve">, </w:t>
      </w:r>
      <w:proofErr w:type="spellStart"/>
      <w:proofErr w:type="gramStart"/>
      <w:r w:rsidRPr="00A87A72">
        <w:rPr>
          <w:rFonts w:eastAsia="Consolas" w:cs="Consolas"/>
        </w:rPr>
        <w:t>fr</w:t>
      </w:r>
      <w:proofErr w:type="spellEnd"/>
      <w:proofErr w:type="gramEnd"/>
      <w:r w:rsidRPr="00A87A72">
        <w:t xml:space="preserve">, and </w:t>
      </w:r>
      <w:proofErr w:type="spellStart"/>
      <w:r w:rsidRPr="00A87A72">
        <w:rPr>
          <w:rFonts w:eastAsia="Consolas" w:cs="Consolas"/>
        </w:rPr>
        <w:t>en</w:t>
      </w:r>
      <w:proofErr w:type="spellEnd"/>
      <w:r w:rsidRPr="00A87A72">
        <w:rPr>
          <w:rFonts w:eastAsia="Consolas" w:cs="Consolas"/>
        </w:rPr>
        <w:t xml:space="preserve"> - description</w:t>
      </w:r>
      <w:r w:rsidRPr="00A87A72">
        <w:t>.</w:t>
      </w:r>
    </w:p>
    <w:p w14:paraId="283AC66F" w14:textId="77777777" w:rsidR="00DA7737" w:rsidRPr="00A87A72" w:rsidRDefault="00DA7737">
      <w:pPr>
        <w:widowControl w:val="0"/>
        <w:spacing w:line="276" w:lineRule="auto"/>
      </w:pPr>
    </w:p>
    <w:p w14:paraId="71DB6211" w14:textId="77777777" w:rsidR="00DA7737" w:rsidRPr="00A87A72" w:rsidRDefault="00854A13">
      <w:pPr>
        <w:widowControl w:val="0"/>
        <w:spacing w:line="276" w:lineRule="auto"/>
      </w:pPr>
      <w:r w:rsidRPr="00A87A72">
        <w:rPr>
          <w:b/>
        </w:rPr>
        <w:t xml:space="preserve">Applicable to: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uooamhfqzh1r">
        <w:proofErr w:type="gramStart"/>
        <w:r w:rsidRPr="00A87A72">
          <w:rPr>
            <w:color w:val="1155CC"/>
            <w:u w:val="single"/>
          </w:rPr>
          <w:t>Manifestation</w:t>
        </w:r>
        <w:proofErr w:type="gramEnd"/>
      </w:hyperlink>
    </w:p>
    <w:p w14:paraId="084E2CE7" w14:textId="77777777" w:rsidR="00DA7737" w:rsidRPr="00A87A72" w:rsidRDefault="00854A13">
      <w:pPr>
        <w:pStyle w:val="Heading2"/>
        <w:contextualSpacing w:val="0"/>
      </w:pPr>
      <w:bookmarkStart w:id="193" w:name="h.7rn4958ntdmg" w:colFirst="0" w:colLast="0"/>
      <w:bookmarkEnd w:id="193"/>
      <w:proofErr w:type="spellStart"/>
      <w:r w:rsidRPr="00A87A72">
        <w:t>OrganizationAddress</w:t>
      </w:r>
      <w:proofErr w:type="spellEnd"/>
    </w:p>
    <w:p w14:paraId="3A1D3DCF" w14:textId="77777777" w:rsidR="00DA7737" w:rsidRPr="00A87A72" w:rsidRDefault="00854A13">
      <w:pPr>
        <w:widowControl w:val="0"/>
        <w:spacing w:line="276" w:lineRule="auto"/>
      </w:pPr>
      <w:proofErr w:type="gramStart"/>
      <w:r w:rsidRPr="00A87A72">
        <w:t>The physical address of the Organization’s headquarters.</w:t>
      </w:r>
      <w:proofErr w:type="gramEnd"/>
    </w:p>
    <w:p w14:paraId="0ED90844" w14:textId="77777777" w:rsidR="00DA7737" w:rsidRPr="00A87A72" w:rsidRDefault="00DA7737">
      <w:pPr>
        <w:widowControl w:val="0"/>
        <w:spacing w:line="276" w:lineRule="auto"/>
      </w:pPr>
    </w:p>
    <w:p w14:paraId="371ED8EB" w14:textId="77777777" w:rsidR="00DA7737" w:rsidRPr="00A87A72" w:rsidRDefault="00854A13">
      <w:pPr>
        <w:widowControl w:val="0"/>
        <w:spacing w:line="276" w:lineRule="auto"/>
      </w:pPr>
      <w:r w:rsidRPr="00A87A72">
        <w:rPr>
          <w:b/>
        </w:rPr>
        <w:t>Format</w:t>
      </w:r>
      <w:r w:rsidRPr="00A87A72">
        <w:t xml:space="preserve">: U.S. </w:t>
      </w:r>
      <w:proofErr w:type="gramStart"/>
      <w:r w:rsidRPr="00A87A72">
        <w:t>Mailing</w:t>
      </w:r>
      <w:proofErr w:type="gramEnd"/>
      <w:r w:rsidRPr="00A87A72">
        <w:t xml:space="preserve"> system standards</w:t>
      </w:r>
    </w:p>
    <w:p w14:paraId="35747C66" w14:textId="77777777" w:rsidR="00DA7737" w:rsidRPr="00A87A72" w:rsidRDefault="00DA7737">
      <w:pPr>
        <w:widowControl w:val="0"/>
        <w:spacing w:line="276" w:lineRule="auto"/>
      </w:pPr>
    </w:p>
    <w:p w14:paraId="50D52467" w14:textId="77777777" w:rsidR="00DA7737" w:rsidRPr="00A87A72" w:rsidRDefault="00854A13">
      <w:pPr>
        <w:widowControl w:val="0"/>
        <w:spacing w:line="276" w:lineRule="auto"/>
      </w:pPr>
      <w:r w:rsidRPr="00A87A72">
        <w:rPr>
          <w:b/>
        </w:rPr>
        <w:t>Example</w:t>
      </w:r>
      <w:r w:rsidRPr="00A87A72">
        <w:t>: 1111 Mouse Way, Turducken MD 21087</w:t>
      </w:r>
    </w:p>
    <w:p w14:paraId="1BE26AF9" w14:textId="77777777" w:rsidR="00DA7737" w:rsidRPr="00A87A72" w:rsidRDefault="00DA7737">
      <w:pPr>
        <w:widowControl w:val="0"/>
        <w:spacing w:line="276" w:lineRule="auto"/>
      </w:pPr>
    </w:p>
    <w:p w14:paraId="582E86FB"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2mucyarjkhi">
        <w:r w:rsidRPr="00A87A72">
          <w:rPr>
            <w:color w:val="1155CC"/>
            <w:highlight w:val="white"/>
            <w:u w:val="single"/>
          </w:rPr>
          <w:t>OTO</w:t>
        </w:r>
      </w:hyperlink>
    </w:p>
    <w:p w14:paraId="0BFD31B0" w14:textId="77777777" w:rsidR="00DA7737" w:rsidRPr="00A87A72" w:rsidRDefault="00854A13">
      <w:pPr>
        <w:pStyle w:val="Heading2"/>
        <w:contextualSpacing w:val="0"/>
      </w:pPr>
      <w:bookmarkStart w:id="194" w:name="h.w3dnfzb9mww6" w:colFirst="0" w:colLast="0"/>
      <w:bookmarkStart w:id="195" w:name="_OrganizationCode"/>
      <w:bookmarkEnd w:id="194"/>
      <w:bookmarkEnd w:id="195"/>
      <w:proofErr w:type="spellStart"/>
      <w:r w:rsidRPr="00A87A72">
        <w:t>OrganizationEndDate</w:t>
      </w:r>
      <w:proofErr w:type="spellEnd"/>
    </w:p>
    <w:p w14:paraId="0B67F300" w14:textId="77777777" w:rsidR="00DA7737" w:rsidRPr="00A87A72" w:rsidRDefault="00854A13">
      <w:pPr>
        <w:spacing w:line="276" w:lineRule="auto"/>
      </w:pPr>
      <w:proofErr w:type="gramStart"/>
      <w:r w:rsidRPr="00A87A72">
        <w:t>The end date of the Organization’s role.</w:t>
      </w:r>
      <w:proofErr w:type="gramEnd"/>
      <w:r w:rsidRPr="00A87A72">
        <w:t xml:space="preserve"> See </w:t>
      </w:r>
      <w:hyperlink r:id="rId37">
        <w:r w:rsidRPr="00A87A72">
          <w:rPr>
            <w:color w:val="1155CC"/>
            <w:u w:val="single"/>
          </w:rPr>
          <w:t>ISO 8601</w:t>
        </w:r>
      </w:hyperlink>
      <w:r w:rsidRPr="00A87A72">
        <w:t xml:space="preserve"> for the standard formatting.</w:t>
      </w:r>
    </w:p>
    <w:p w14:paraId="2DE1F41C" w14:textId="77777777" w:rsidR="00DA7737" w:rsidRPr="00A87A72" w:rsidRDefault="00DA7737">
      <w:pPr>
        <w:spacing w:line="276" w:lineRule="auto"/>
      </w:pPr>
    </w:p>
    <w:p w14:paraId="505E96FC" w14:textId="77777777" w:rsidR="00DA7737" w:rsidRPr="00A87A72" w:rsidRDefault="00854A13">
      <w:pPr>
        <w:spacing w:line="276" w:lineRule="auto"/>
      </w:pPr>
      <w:r w:rsidRPr="00A87A72">
        <w:rPr>
          <w:b/>
        </w:rPr>
        <w:t xml:space="preserve">Format: </w:t>
      </w:r>
      <w:r w:rsidRPr="00A87A72">
        <w:t>YYYY-MM-DD</w:t>
      </w:r>
    </w:p>
    <w:p w14:paraId="57D31FF5" w14:textId="77777777" w:rsidR="00DA7737" w:rsidRPr="00A87A72" w:rsidRDefault="00DA7737">
      <w:pPr>
        <w:spacing w:line="276" w:lineRule="auto"/>
      </w:pPr>
    </w:p>
    <w:p w14:paraId="597DCEBF" w14:textId="77777777" w:rsidR="00DA7737" w:rsidRPr="00A87A72" w:rsidRDefault="00854A13">
      <w:pPr>
        <w:pStyle w:val="Heading2"/>
        <w:contextualSpacing w:val="0"/>
      </w:pPr>
      <w:bookmarkStart w:id="196" w:name="h.d9n186ynea4b" w:colFirst="0" w:colLast="0"/>
      <w:bookmarkEnd w:id="196"/>
      <w:proofErr w:type="spellStart"/>
      <w:r w:rsidRPr="00A87A72">
        <w:t>OrganizationName</w:t>
      </w:r>
      <w:proofErr w:type="spellEnd"/>
    </w:p>
    <w:p w14:paraId="4A715FEF" w14:textId="77777777" w:rsidR="00DA7737" w:rsidRPr="00A87A72" w:rsidRDefault="00854A13">
      <w:pPr>
        <w:widowControl w:val="0"/>
        <w:spacing w:line="276" w:lineRule="auto"/>
      </w:pPr>
      <w:proofErr w:type="gramStart"/>
      <w:r w:rsidRPr="00A87A72">
        <w:t>The name of an associated Organization.</w:t>
      </w:r>
      <w:proofErr w:type="gramEnd"/>
      <w:r w:rsidRPr="00A87A72">
        <w:t xml:space="preserve"> There may be as many duplicates of this field as is necessary to add all associated Organizations.</w:t>
      </w:r>
    </w:p>
    <w:p w14:paraId="7A7A38E6" w14:textId="77777777" w:rsidR="00DA7737" w:rsidRPr="00A87A72" w:rsidRDefault="00DA7737">
      <w:pPr>
        <w:widowControl w:val="0"/>
        <w:spacing w:line="276" w:lineRule="auto"/>
      </w:pPr>
    </w:p>
    <w:p w14:paraId="3DE5D108" w14:textId="77777777" w:rsidR="00DA7737" w:rsidRPr="00A87A72" w:rsidRDefault="00854A13">
      <w:pPr>
        <w:widowControl w:val="0"/>
        <w:spacing w:line="276" w:lineRule="auto"/>
      </w:pPr>
      <w:r w:rsidRPr="00A87A72">
        <w:rPr>
          <w:b/>
        </w:rPr>
        <w:t xml:space="preserve">Format: </w:t>
      </w:r>
      <w:r w:rsidRPr="00A87A72">
        <w:t>String (100)</w:t>
      </w:r>
    </w:p>
    <w:p w14:paraId="3490F4F3" w14:textId="77777777" w:rsidR="00DA7737" w:rsidRPr="00A87A72" w:rsidRDefault="00DA7737">
      <w:pPr>
        <w:widowControl w:val="0"/>
        <w:spacing w:line="276" w:lineRule="auto"/>
      </w:pPr>
    </w:p>
    <w:p w14:paraId="3811EE56"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2mucyarjkhi">
        <w:r w:rsidRPr="00A87A72">
          <w:rPr>
            <w:color w:val="1155CC"/>
            <w:highlight w:val="white"/>
            <w:u w:val="single"/>
          </w:rPr>
          <w:t>OTO</w:t>
        </w:r>
      </w:hyperlink>
    </w:p>
    <w:p w14:paraId="22F12DD7" w14:textId="77777777" w:rsidR="00DA7737" w:rsidRPr="00A87A72" w:rsidRDefault="00854A13">
      <w:pPr>
        <w:pStyle w:val="Heading2"/>
        <w:contextualSpacing w:val="0"/>
      </w:pPr>
      <w:bookmarkStart w:id="197" w:name="h.pcs9zaqdk91w" w:colFirst="0" w:colLast="0"/>
      <w:bookmarkEnd w:id="197"/>
      <w:proofErr w:type="spellStart"/>
      <w:r w:rsidRPr="00A87A72">
        <w:t>OrganizationPhone</w:t>
      </w:r>
      <w:proofErr w:type="spellEnd"/>
    </w:p>
    <w:p w14:paraId="1978475B" w14:textId="77777777" w:rsidR="00DA7737" w:rsidRPr="00A87A72" w:rsidRDefault="00854A13">
      <w:pPr>
        <w:spacing w:line="276" w:lineRule="auto"/>
      </w:pPr>
      <w:r w:rsidRPr="00A87A72">
        <w:t>The best phone number to reach the Organization.</w:t>
      </w:r>
    </w:p>
    <w:p w14:paraId="36563504" w14:textId="77777777" w:rsidR="00DA7737" w:rsidRPr="00A87A72" w:rsidRDefault="00DA7737">
      <w:pPr>
        <w:spacing w:line="276" w:lineRule="auto"/>
      </w:pPr>
    </w:p>
    <w:p w14:paraId="243CB4D2" w14:textId="77777777" w:rsidR="00DA7737" w:rsidRPr="00A87A72" w:rsidRDefault="00854A13">
      <w:pPr>
        <w:spacing w:line="276" w:lineRule="auto"/>
      </w:pPr>
      <w:r w:rsidRPr="00A87A72">
        <w:rPr>
          <w:b/>
        </w:rPr>
        <w:lastRenderedPageBreak/>
        <w:t xml:space="preserve">Format: </w:t>
      </w:r>
      <w:r w:rsidRPr="00A87A72">
        <w:t>(country code) area code - etc.</w:t>
      </w:r>
    </w:p>
    <w:p w14:paraId="47F19203" w14:textId="77777777" w:rsidR="00DA7737" w:rsidRPr="00A87A72" w:rsidRDefault="00DA7737">
      <w:pPr>
        <w:spacing w:line="276" w:lineRule="auto"/>
      </w:pPr>
    </w:p>
    <w:p w14:paraId="197B5FFF" w14:textId="77777777" w:rsidR="00DA7737" w:rsidRPr="00A87A72" w:rsidRDefault="00854A13">
      <w:pPr>
        <w:spacing w:line="276" w:lineRule="auto"/>
      </w:pPr>
      <w:r w:rsidRPr="00A87A72">
        <w:rPr>
          <w:b/>
        </w:rPr>
        <w:t>Example:</w:t>
      </w:r>
      <w:r w:rsidRPr="00A87A72">
        <w:t xml:space="preserve"> (1) 932-854-1442</w:t>
      </w:r>
    </w:p>
    <w:p w14:paraId="2D1E8A7C" w14:textId="77777777" w:rsidR="00DA7737" w:rsidRPr="00A87A72" w:rsidRDefault="00DA7737">
      <w:pPr>
        <w:spacing w:line="276" w:lineRule="auto"/>
      </w:pPr>
    </w:p>
    <w:p w14:paraId="07B39084"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proofErr w:type="gramStart"/>
        <w:r w:rsidRPr="00A87A72">
          <w:rPr>
            <w:color w:val="1155CC"/>
            <w:highlight w:val="white"/>
            <w:u w:val="single"/>
          </w:rPr>
          <w:t>OTO</w:t>
        </w:r>
        <w:proofErr w:type="gramEnd"/>
      </w:hyperlink>
    </w:p>
    <w:p w14:paraId="0EBBC6C9" w14:textId="77777777" w:rsidR="00DA7737" w:rsidRPr="00A87A72" w:rsidRDefault="00854A13">
      <w:pPr>
        <w:pStyle w:val="Heading2"/>
        <w:contextualSpacing w:val="0"/>
      </w:pPr>
      <w:bookmarkStart w:id="198" w:name="h.topfvelywrtb" w:colFirst="0" w:colLast="0"/>
      <w:bookmarkEnd w:id="198"/>
      <w:proofErr w:type="spellStart"/>
      <w:r w:rsidRPr="00A87A72">
        <w:t>OrganizationRole</w:t>
      </w:r>
      <w:proofErr w:type="spellEnd"/>
    </w:p>
    <w:p w14:paraId="54C5D4A6" w14:textId="77777777" w:rsidR="00DA7737" w:rsidRPr="00A87A72" w:rsidRDefault="00854A13">
      <w:pPr>
        <w:spacing w:line="276" w:lineRule="auto"/>
      </w:pPr>
      <w:r w:rsidRPr="00A87A72">
        <w:t xml:space="preserve">This field describes the role of an associated Organization. </w:t>
      </w:r>
    </w:p>
    <w:p w14:paraId="447BD705" w14:textId="77777777" w:rsidR="00DA7737" w:rsidRPr="00A87A72" w:rsidRDefault="00DA7737">
      <w:pPr>
        <w:spacing w:line="276" w:lineRule="auto"/>
      </w:pPr>
    </w:p>
    <w:p w14:paraId="5DF4B82D" w14:textId="77777777" w:rsidR="00DA7737" w:rsidRPr="00A87A72" w:rsidRDefault="00854A13">
      <w:pPr>
        <w:spacing w:line="276" w:lineRule="auto"/>
      </w:pPr>
      <w:r w:rsidRPr="00A87A72">
        <w:t>Accepted values include the following:</w:t>
      </w:r>
    </w:p>
    <w:p w14:paraId="104A7CA1" w14:textId="77777777" w:rsidR="00DA7737" w:rsidRPr="00A87A72" w:rsidRDefault="00DA7737">
      <w:pPr>
        <w:widowControl w:val="0"/>
        <w:spacing w:line="276" w:lineRule="auto"/>
      </w:pPr>
    </w:p>
    <w:p w14:paraId="149BDDA5" w14:textId="77777777" w:rsidR="00DA7737" w:rsidRPr="00A87A72" w:rsidRDefault="00854A13">
      <w:pPr>
        <w:widowControl w:val="0"/>
        <w:numPr>
          <w:ilvl w:val="0"/>
          <w:numId w:val="17"/>
        </w:numPr>
        <w:spacing w:line="276" w:lineRule="auto"/>
        <w:ind w:hanging="360"/>
        <w:contextualSpacing/>
      </w:pPr>
      <w:r w:rsidRPr="00A87A72">
        <w:t>Producer</w:t>
      </w:r>
    </w:p>
    <w:p w14:paraId="3A92BC69" w14:textId="77777777" w:rsidR="00DA7737" w:rsidRPr="00A87A72" w:rsidRDefault="00854A13">
      <w:pPr>
        <w:widowControl w:val="0"/>
        <w:numPr>
          <w:ilvl w:val="0"/>
          <w:numId w:val="17"/>
        </w:numPr>
        <w:spacing w:line="276" w:lineRule="auto"/>
        <w:ind w:hanging="360"/>
        <w:contextualSpacing/>
      </w:pPr>
      <w:r w:rsidRPr="00A87A72">
        <w:t>Broadcaster</w:t>
      </w:r>
    </w:p>
    <w:p w14:paraId="2A52EE33" w14:textId="77777777" w:rsidR="00DA7737" w:rsidRPr="00A87A72" w:rsidRDefault="00854A13">
      <w:pPr>
        <w:widowControl w:val="0"/>
        <w:numPr>
          <w:ilvl w:val="0"/>
          <w:numId w:val="17"/>
        </w:numPr>
        <w:spacing w:line="276" w:lineRule="auto"/>
        <w:ind w:hanging="360"/>
        <w:contextualSpacing/>
      </w:pPr>
      <w:r w:rsidRPr="00A87A72">
        <w:t>Distributor</w:t>
      </w:r>
    </w:p>
    <w:p w14:paraId="4A88DD23" w14:textId="77777777" w:rsidR="00DA7737" w:rsidRPr="00A87A72" w:rsidRDefault="00854A13">
      <w:pPr>
        <w:widowControl w:val="0"/>
        <w:numPr>
          <w:ilvl w:val="0"/>
          <w:numId w:val="17"/>
        </w:numPr>
        <w:spacing w:line="276" w:lineRule="auto"/>
        <w:ind w:hanging="360"/>
        <w:contextualSpacing/>
      </w:pPr>
      <w:r w:rsidRPr="00A87A72">
        <w:t>Editor</w:t>
      </w:r>
    </w:p>
    <w:p w14:paraId="7F9873E8" w14:textId="77777777" w:rsidR="00DA7737" w:rsidRPr="00A87A72" w:rsidRDefault="00854A13">
      <w:pPr>
        <w:widowControl w:val="0"/>
        <w:numPr>
          <w:ilvl w:val="0"/>
          <w:numId w:val="17"/>
        </w:numPr>
        <w:spacing w:line="276" w:lineRule="auto"/>
        <w:ind w:hanging="360"/>
        <w:contextualSpacing/>
      </w:pPr>
      <w:r w:rsidRPr="00A87A72">
        <w:t>Encoding</w:t>
      </w:r>
    </w:p>
    <w:p w14:paraId="16A39693" w14:textId="77777777" w:rsidR="00DA7737" w:rsidRPr="00A87A72" w:rsidRDefault="00854A13">
      <w:pPr>
        <w:widowControl w:val="0"/>
        <w:numPr>
          <w:ilvl w:val="0"/>
          <w:numId w:val="17"/>
        </w:numPr>
        <w:spacing w:line="276" w:lineRule="auto"/>
        <w:ind w:hanging="360"/>
        <w:contextualSpacing/>
      </w:pPr>
      <w:r w:rsidRPr="00A87A72">
        <w:t>Post-production</w:t>
      </w:r>
    </w:p>
    <w:p w14:paraId="1CD452A8" w14:textId="77777777" w:rsidR="00DA7737" w:rsidRPr="00A87A72" w:rsidRDefault="00854A13">
      <w:pPr>
        <w:widowControl w:val="0"/>
        <w:numPr>
          <w:ilvl w:val="0"/>
          <w:numId w:val="17"/>
        </w:numPr>
        <w:spacing w:line="276" w:lineRule="auto"/>
        <w:ind w:hanging="360"/>
        <w:contextualSpacing/>
      </w:pPr>
      <w:r w:rsidRPr="00A87A72">
        <w:t>Licensor</w:t>
      </w:r>
    </w:p>
    <w:p w14:paraId="1873B4ED" w14:textId="77777777" w:rsidR="00DA7737" w:rsidRPr="00A87A72" w:rsidRDefault="00854A13">
      <w:pPr>
        <w:widowControl w:val="0"/>
        <w:numPr>
          <w:ilvl w:val="0"/>
          <w:numId w:val="17"/>
        </w:numPr>
        <w:spacing w:line="276" w:lineRule="auto"/>
        <w:ind w:hanging="360"/>
        <w:contextualSpacing/>
      </w:pPr>
      <w:r w:rsidRPr="00A87A72">
        <w:t>Other</w:t>
      </w:r>
    </w:p>
    <w:p w14:paraId="29F09CEC" w14:textId="77777777" w:rsidR="00DA7737" w:rsidRPr="00A87A72" w:rsidRDefault="00DA7737">
      <w:pPr>
        <w:widowControl w:val="0"/>
        <w:spacing w:line="276" w:lineRule="auto"/>
      </w:pPr>
    </w:p>
    <w:p w14:paraId="0EC0E5C0"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2mucyarjkhi">
        <w:r w:rsidRPr="00A87A72">
          <w:rPr>
            <w:color w:val="1155CC"/>
            <w:highlight w:val="white"/>
            <w:u w:val="single"/>
          </w:rPr>
          <w:t>OTO</w:t>
        </w:r>
      </w:hyperlink>
    </w:p>
    <w:p w14:paraId="193AAC54" w14:textId="77777777" w:rsidR="00DA7737" w:rsidRPr="00A87A72" w:rsidRDefault="00854A13">
      <w:pPr>
        <w:pStyle w:val="Heading2"/>
        <w:contextualSpacing w:val="0"/>
      </w:pPr>
      <w:bookmarkStart w:id="199" w:name="h.vcq7kh6p23c" w:colFirst="0" w:colLast="0"/>
      <w:bookmarkEnd w:id="199"/>
      <w:proofErr w:type="spellStart"/>
      <w:r w:rsidRPr="00A87A72">
        <w:t>OrganizationStartDate</w:t>
      </w:r>
      <w:proofErr w:type="spellEnd"/>
    </w:p>
    <w:p w14:paraId="7AF1C11E" w14:textId="77777777" w:rsidR="00DA7737" w:rsidRPr="00A87A72" w:rsidRDefault="00854A13">
      <w:pPr>
        <w:widowControl w:val="0"/>
        <w:spacing w:line="276" w:lineRule="auto"/>
      </w:pPr>
      <w:proofErr w:type="gramStart"/>
      <w:r w:rsidRPr="00A87A72">
        <w:t>The beginning of the Organization’s role in a project.</w:t>
      </w:r>
      <w:proofErr w:type="gramEnd"/>
      <w:r w:rsidRPr="00A87A72">
        <w:t xml:space="preserve"> See </w:t>
      </w:r>
      <w:hyperlink r:id="rId38">
        <w:r w:rsidRPr="00A87A72">
          <w:rPr>
            <w:color w:val="1155CC"/>
            <w:u w:val="single"/>
          </w:rPr>
          <w:t>ISO 8601</w:t>
        </w:r>
      </w:hyperlink>
      <w:r w:rsidRPr="00A87A72">
        <w:t xml:space="preserve"> for the standard formatting.</w:t>
      </w:r>
    </w:p>
    <w:p w14:paraId="278A9B5A" w14:textId="77777777" w:rsidR="00DA7737" w:rsidRPr="00A87A72" w:rsidRDefault="00DA7737">
      <w:pPr>
        <w:widowControl w:val="0"/>
        <w:spacing w:line="276" w:lineRule="auto"/>
      </w:pPr>
    </w:p>
    <w:p w14:paraId="0B76A47D" w14:textId="77777777" w:rsidR="00DA7737" w:rsidRPr="00A87A72" w:rsidRDefault="00854A13">
      <w:pPr>
        <w:widowControl w:val="0"/>
        <w:spacing w:line="276" w:lineRule="auto"/>
      </w:pPr>
      <w:r w:rsidRPr="00A87A72">
        <w:rPr>
          <w:b/>
        </w:rPr>
        <w:t>Format</w:t>
      </w:r>
      <w:r w:rsidRPr="00A87A72">
        <w:t>: YYYY-MM-DD</w:t>
      </w:r>
    </w:p>
    <w:p w14:paraId="61910C40" w14:textId="77777777" w:rsidR="00DA7737" w:rsidRPr="00A87A72" w:rsidRDefault="00DA7737">
      <w:pPr>
        <w:widowControl w:val="0"/>
        <w:spacing w:line="276" w:lineRule="auto"/>
      </w:pPr>
    </w:p>
    <w:p w14:paraId="148FDFF9"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2mucyarjkhi">
        <w:r w:rsidRPr="00A87A72">
          <w:rPr>
            <w:color w:val="1155CC"/>
            <w:highlight w:val="white"/>
            <w:u w:val="single"/>
          </w:rPr>
          <w:t>OTO</w:t>
        </w:r>
      </w:hyperlink>
    </w:p>
    <w:p w14:paraId="6E901C6F" w14:textId="77777777" w:rsidR="00DA7737" w:rsidRPr="00A87A72" w:rsidRDefault="00854A13">
      <w:pPr>
        <w:pStyle w:val="Heading2"/>
        <w:widowControl w:val="0"/>
        <w:contextualSpacing w:val="0"/>
      </w:pPr>
      <w:bookmarkStart w:id="200" w:name="h.wcmus1nqzb8z" w:colFirst="0" w:colLast="0"/>
      <w:bookmarkEnd w:id="200"/>
      <w:r w:rsidRPr="00A87A72">
        <w:t>Original Release Year</w:t>
      </w:r>
    </w:p>
    <w:p w14:paraId="299FCB62" w14:textId="77777777" w:rsidR="00DA7737" w:rsidRPr="00A87A72" w:rsidRDefault="00854A13">
      <w:pPr>
        <w:spacing w:line="276" w:lineRule="auto"/>
      </w:pPr>
      <w:proofErr w:type="gramStart"/>
      <w:r w:rsidRPr="00A87A72">
        <w:t>The original release year for a Series.</w:t>
      </w:r>
      <w:proofErr w:type="gramEnd"/>
    </w:p>
    <w:p w14:paraId="724A2838" w14:textId="77777777" w:rsidR="00DA7737" w:rsidRPr="00A87A72" w:rsidRDefault="00DA7737">
      <w:pPr>
        <w:spacing w:line="276" w:lineRule="auto"/>
      </w:pPr>
    </w:p>
    <w:p w14:paraId="21F5E056" w14:textId="77777777" w:rsidR="00DA7737" w:rsidRPr="00A87A72" w:rsidRDefault="00854A13">
      <w:pPr>
        <w:spacing w:line="276" w:lineRule="auto"/>
      </w:pPr>
      <w:r w:rsidRPr="00A87A72">
        <w:rPr>
          <w:b/>
        </w:rPr>
        <w:t xml:space="preserve">Format: </w:t>
      </w:r>
      <w:r w:rsidRPr="00A87A72">
        <w:t>Year timestamp (YYYY)</w:t>
      </w:r>
    </w:p>
    <w:p w14:paraId="70ABFD9C" w14:textId="77777777" w:rsidR="00DA7737" w:rsidRPr="00A87A72" w:rsidRDefault="00DA7737">
      <w:pPr>
        <w:spacing w:line="276" w:lineRule="auto"/>
      </w:pPr>
    </w:p>
    <w:p w14:paraId="112D369F" w14:textId="77777777" w:rsidR="00DA7737" w:rsidRPr="00A87A72" w:rsidRDefault="00854A13">
      <w:pPr>
        <w:widowControl w:val="0"/>
        <w:spacing w:line="276" w:lineRule="auto"/>
      </w:pPr>
      <w:r w:rsidRPr="00A87A72">
        <w:rPr>
          <w:b/>
        </w:rPr>
        <w:t xml:space="preserve">Applicable to: </w:t>
      </w:r>
      <w:hyperlink w:anchor="h.1nby0eec7lra">
        <w:r w:rsidRPr="00A87A72">
          <w:rPr>
            <w:color w:val="1155CC"/>
            <w:highlight w:val="white"/>
            <w:u w:val="single"/>
          </w:rPr>
          <w:t>Series</w:t>
        </w:r>
      </w:hyperlink>
    </w:p>
    <w:p w14:paraId="0E952970" w14:textId="77777777" w:rsidR="00DA7737" w:rsidRPr="00A87A72" w:rsidRDefault="00854A13">
      <w:pPr>
        <w:pStyle w:val="Heading2"/>
        <w:widowControl w:val="0"/>
        <w:contextualSpacing w:val="0"/>
      </w:pPr>
      <w:bookmarkStart w:id="201" w:name="h.iolvj0wbxxo8" w:colFirst="0" w:colLast="0"/>
      <w:bookmarkEnd w:id="201"/>
      <w:r w:rsidRPr="00A87A72">
        <w:t>Parental Rating</w:t>
      </w:r>
    </w:p>
    <w:p w14:paraId="0B635F98" w14:textId="77777777" w:rsidR="00DA7737" w:rsidRPr="00A87A72" w:rsidRDefault="00854A13">
      <w:pPr>
        <w:widowControl w:val="0"/>
        <w:spacing w:line="276" w:lineRule="auto"/>
      </w:pPr>
      <w:r w:rsidRPr="00A87A72">
        <w:t xml:space="preserve">Parental Rating codes indicate the recommended age group for this content. The following values </w:t>
      </w:r>
      <w:r w:rsidRPr="00A87A72">
        <w:lastRenderedPageBreak/>
        <w:t>are acceptable:</w:t>
      </w:r>
    </w:p>
    <w:p w14:paraId="7E56FCA4" w14:textId="77777777" w:rsidR="00DA7737" w:rsidRPr="00A87A72" w:rsidRDefault="00DA7737">
      <w:pPr>
        <w:widowControl w:val="0"/>
        <w:spacing w:line="276" w:lineRule="auto"/>
      </w:pPr>
    </w:p>
    <w:p w14:paraId="6A272925" w14:textId="77777777" w:rsidR="00DA7737" w:rsidRPr="00A87A72" w:rsidRDefault="00854A13">
      <w:pPr>
        <w:widowControl w:val="0"/>
        <w:numPr>
          <w:ilvl w:val="0"/>
          <w:numId w:val="39"/>
        </w:numPr>
        <w:spacing w:line="276" w:lineRule="auto"/>
        <w:ind w:hanging="360"/>
        <w:contextualSpacing/>
      </w:pPr>
      <w:r w:rsidRPr="00A87A72">
        <w:t>TV-Y</w:t>
      </w:r>
    </w:p>
    <w:p w14:paraId="7B625D29" w14:textId="77777777" w:rsidR="00DA7737" w:rsidRPr="00A87A72" w:rsidRDefault="00854A13">
      <w:pPr>
        <w:widowControl w:val="0"/>
        <w:numPr>
          <w:ilvl w:val="0"/>
          <w:numId w:val="39"/>
        </w:numPr>
        <w:spacing w:line="276" w:lineRule="auto"/>
        <w:ind w:hanging="360"/>
        <w:contextualSpacing/>
      </w:pPr>
      <w:r w:rsidRPr="00A87A72">
        <w:t>TV-Y7</w:t>
      </w:r>
    </w:p>
    <w:p w14:paraId="079CDD3E" w14:textId="77777777" w:rsidR="00DA7737" w:rsidRPr="00A87A72" w:rsidRDefault="00854A13">
      <w:pPr>
        <w:widowControl w:val="0"/>
        <w:numPr>
          <w:ilvl w:val="0"/>
          <w:numId w:val="39"/>
        </w:numPr>
        <w:spacing w:line="276" w:lineRule="auto"/>
        <w:ind w:hanging="360"/>
        <w:contextualSpacing/>
      </w:pPr>
      <w:r w:rsidRPr="00A87A72">
        <w:t>TV-G</w:t>
      </w:r>
    </w:p>
    <w:p w14:paraId="27E04401" w14:textId="77777777" w:rsidR="00DA7737" w:rsidRPr="00A87A72" w:rsidRDefault="00854A13">
      <w:pPr>
        <w:widowControl w:val="0"/>
        <w:numPr>
          <w:ilvl w:val="0"/>
          <w:numId w:val="39"/>
        </w:numPr>
        <w:spacing w:line="276" w:lineRule="auto"/>
        <w:ind w:hanging="360"/>
        <w:contextualSpacing/>
      </w:pPr>
      <w:r w:rsidRPr="00A87A72">
        <w:t>TV-PG</w:t>
      </w:r>
    </w:p>
    <w:p w14:paraId="619DA1D8" w14:textId="77777777" w:rsidR="00DA7737" w:rsidRPr="00A87A72" w:rsidRDefault="00854A13">
      <w:pPr>
        <w:widowControl w:val="0"/>
        <w:numPr>
          <w:ilvl w:val="0"/>
          <w:numId w:val="39"/>
        </w:numPr>
        <w:spacing w:line="276" w:lineRule="auto"/>
        <w:ind w:hanging="360"/>
        <w:contextualSpacing/>
      </w:pPr>
      <w:r w:rsidRPr="00A87A72">
        <w:t>TV-14</w:t>
      </w:r>
    </w:p>
    <w:p w14:paraId="7756C03F" w14:textId="77777777" w:rsidR="00DA7737" w:rsidRPr="00A87A72" w:rsidRDefault="00854A13">
      <w:pPr>
        <w:widowControl w:val="0"/>
        <w:numPr>
          <w:ilvl w:val="0"/>
          <w:numId w:val="39"/>
        </w:numPr>
        <w:spacing w:line="276" w:lineRule="auto"/>
        <w:ind w:hanging="360"/>
        <w:contextualSpacing/>
      </w:pPr>
      <w:r w:rsidRPr="00A87A72">
        <w:t>TV-M</w:t>
      </w:r>
    </w:p>
    <w:p w14:paraId="561A167D" w14:textId="77777777" w:rsidR="00DA7737" w:rsidRPr="00A87A72" w:rsidRDefault="00DA7737">
      <w:pPr>
        <w:widowControl w:val="0"/>
        <w:spacing w:line="276" w:lineRule="auto"/>
      </w:pPr>
    </w:p>
    <w:p w14:paraId="41DD9EF0" w14:textId="77777777" w:rsidR="00DA7737" w:rsidRPr="00A87A72" w:rsidRDefault="00854A13">
      <w:pPr>
        <w:spacing w:line="276" w:lineRule="auto"/>
      </w:pPr>
      <w:r w:rsidRPr="00A87A72">
        <w:t xml:space="preserve">For more information, see the </w:t>
      </w:r>
      <w:hyperlink r:id="rId39">
        <w:r w:rsidRPr="00A87A72">
          <w:rPr>
            <w:color w:val="1155CC"/>
            <w:u w:val="single"/>
          </w:rPr>
          <w:t>TV Parental Guidelines</w:t>
        </w:r>
      </w:hyperlink>
      <w:r w:rsidRPr="00A87A72">
        <w:t>.</w:t>
      </w:r>
    </w:p>
    <w:p w14:paraId="6E273BBF" w14:textId="77777777" w:rsidR="00DA7737" w:rsidRPr="00A87A72" w:rsidRDefault="00DA7737">
      <w:pPr>
        <w:widowControl w:val="0"/>
        <w:spacing w:line="276" w:lineRule="auto"/>
      </w:pPr>
    </w:p>
    <w:p w14:paraId="722BF111"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s8x3up4gkz35">
        <w:proofErr w:type="gramStart"/>
        <w:r w:rsidRPr="00A87A72">
          <w:rPr>
            <w:rFonts w:eastAsia="Consolas" w:cs="Consolas"/>
            <w:color w:val="1155CC"/>
            <w:highlight w:val="white"/>
            <w:u w:val="single"/>
          </w:rPr>
          <w:t>Release</w:t>
        </w:r>
        <w:proofErr w:type="gramEnd"/>
      </w:hyperlink>
    </w:p>
    <w:p w14:paraId="1ACBFB8F" w14:textId="77777777" w:rsidR="00DA7737" w:rsidRPr="00A87A72" w:rsidRDefault="00854A13">
      <w:pPr>
        <w:pStyle w:val="Heading2"/>
        <w:widowControl w:val="0"/>
        <w:contextualSpacing w:val="0"/>
      </w:pPr>
      <w:bookmarkStart w:id="202" w:name="h.hqni6tyj9be0" w:colFirst="0" w:colLast="0"/>
      <w:bookmarkEnd w:id="202"/>
      <w:r w:rsidRPr="00A87A72">
        <w:t>Primary Genre</w:t>
      </w:r>
    </w:p>
    <w:p w14:paraId="1E7E6376" w14:textId="77777777" w:rsidR="00DA7737" w:rsidRPr="00A87A72" w:rsidRDefault="00854A13">
      <w:pPr>
        <w:widowControl w:val="0"/>
        <w:spacing w:line="276" w:lineRule="auto"/>
      </w:pPr>
      <w:proofErr w:type="gramStart"/>
      <w:r w:rsidRPr="00A87A72">
        <w:t>The primary genre of a piece of content.</w:t>
      </w:r>
      <w:proofErr w:type="gramEnd"/>
      <w:r w:rsidRPr="00A87A72">
        <w:t xml:space="preserve"> Genre refers to the kind of content a show will have. Only one option should be chosen from the following acceptable values:</w:t>
      </w:r>
    </w:p>
    <w:p w14:paraId="71BA566B" w14:textId="77777777" w:rsidR="00DA7737" w:rsidRPr="00A87A72" w:rsidRDefault="00DA7737">
      <w:pPr>
        <w:widowControl w:val="0"/>
        <w:spacing w:line="276" w:lineRule="auto"/>
      </w:pPr>
    </w:p>
    <w:p w14:paraId="14923BB0" w14:textId="77777777" w:rsidR="00DA7737" w:rsidRPr="00A87A72" w:rsidRDefault="00854A13">
      <w:pPr>
        <w:widowControl w:val="0"/>
        <w:numPr>
          <w:ilvl w:val="0"/>
          <w:numId w:val="5"/>
        </w:numPr>
        <w:spacing w:line="276" w:lineRule="auto"/>
        <w:ind w:hanging="360"/>
        <w:contextualSpacing/>
      </w:pPr>
      <w:r w:rsidRPr="00A87A72">
        <w:t>Arts</w:t>
      </w:r>
    </w:p>
    <w:p w14:paraId="4908894E" w14:textId="77777777" w:rsidR="00DA7737" w:rsidRPr="00A87A72" w:rsidRDefault="00854A13">
      <w:pPr>
        <w:widowControl w:val="0"/>
        <w:numPr>
          <w:ilvl w:val="0"/>
          <w:numId w:val="5"/>
        </w:numPr>
        <w:spacing w:line="276" w:lineRule="auto"/>
        <w:ind w:hanging="360"/>
        <w:contextualSpacing/>
      </w:pPr>
      <w:r w:rsidRPr="00A87A72">
        <w:t>Children’s</w:t>
      </w:r>
    </w:p>
    <w:p w14:paraId="67886248" w14:textId="77777777" w:rsidR="00DA7737" w:rsidRPr="00A87A72" w:rsidRDefault="00854A13">
      <w:pPr>
        <w:widowControl w:val="0"/>
        <w:numPr>
          <w:ilvl w:val="0"/>
          <w:numId w:val="5"/>
        </w:numPr>
        <w:spacing w:line="276" w:lineRule="auto"/>
        <w:ind w:hanging="360"/>
        <w:contextualSpacing/>
      </w:pPr>
      <w:r w:rsidRPr="00A87A72">
        <w:t>Cultural</w:t>
      </w:r>
    </w:p>
    <w:p w14:paraId="762F420A" w14:textId="77777777" w:rsidR="00DA7737" w:rsidRPr="00A87A72" w:rsidRDefault="00854A13">
      <w:pPr>
        <w:widowControl w:val="0"/>
        <w:numPr>
          <w:ilvl w:val="0"/>
          <w:numId w:val="5"/>
        </w:numPr>
        <w:spacing w:line="276" w:lineRule="auto"/>
        <w:ind w:hanging="360"/>
        <w:contextualSpacing/>
      </w:pPr>
      <w:r w:rsidRPr="00A87A72">
        <w:t>Drama</w:t>
      </w:r>
    </w:p>
    <w:p w14:paraId="0E056A54" w14:textId="77777777" w:rsidR="00DA7737" w:rsidRPr="00A87A72" w:rsidRDefault="00854A13">
      <w:pPr>
        <w:widowControl w:val="0"/>
        <w:numPr>
          <w:ilvl w:val="0"/>
          <w:numId w:val="5"/>
        </w:numPr>
        <w:spacing w:line="276" w:lineRule="auto"/>
        <w:ind w:hanging="360"/>
        <w:contextualSpacing/>
      </w:pPr>
      <w:r w:rsidRPr="00A87A72">
        <w:t>Educational</w:t>
      </w:r>
    </w:p>
    <w:p w14:paraId="00CCD330" w14:textId="77777777" w:rsidR="00DA7737" w:rsidRPr="00A87A72" w:rsidRDefault="00854A13">
      <w:pPr>
        <w:widowControl w:val="0"/>
        <w:numPr>
          <w:ilvl w:val="0"/>
          <w:numId w:val="5"/>
        </w:numPr>
        <w:spacing w:line="276" w:lineRule="auto"/>
        <w:ind w:hanging="360"/>
        <w:contextualSpacing/>
      </w:pPr>
      <w:r w:rsidRPr="00A87A72">
        <w:t>How-To</w:t>
      </w:r>
    </w:p>
    <w:p w14:paraId="4CCE9488" w14:textId="77777777" w:rsidR="00DA7737" w:rsidRPr="00A87A72" w:rsidRDefault="00854A13">
      <w:pPr>
        <w:widowControl w:val="0"/>
        <w:numPr>
          <w:ilvl w:val="0"/>
          <w:numId w:val="5"/>
        </w:numPr>
        <w:spacing w:line="276" w:lineRule="auto"/>
        <w:ind w:hanging="360"/>
        <w:contextualSpacing/>
      </w:pPr>
      <w:r w:rsidRPr="00A87A72">
        <w:t>History</w:t>
      </w:r>
    </w:p>
    <w:p w14:paraId="2C24F2CF" w14:textId="77777777" w:rsidR="00DA7737" w:rsidRPr="00A87A72" w:rsidRDefault="00854A13">
      <w:pPr>
        <w:widowControl w:val="0"/>
        <w:numPr>
          <w:ilvl w:val="0"/>
          <w:numId w:val="5"/>
        </w:numPr>
        <w:spacing w:line="276" w:lineRule="auto"/>
        <w:ind w:hanging="360"/>
        <w:contextualSpacing/>
      </w:pPr>
      <w:r w:rsidRPr="00A87A72">
        <w:t>Outreach</w:t>
      </w:r>
    </w:p>
    <w:p w14:paraId="2083C67E" w14:textId="77777777" w:rsidR="00DA7737" w:rsidRPr="00A87A72" w:rsidRDefault="00854A13">
      <w:pPr>
        <w:widowControl w:val="0"/>
        <w:numPr>
          <w:ilvl w:val="0"/>
          <w:numId w:val="5"/>
        </w:numPr>
        <w:spacing w:line="276" w:lineRule="auto"/>
        <w:ind w:hanging="360"/>
        <w:contextualSpacing/>
      </w:pPr>
      <w:r w:rsidRPr="00A87A72">
        <w:t>Public Affairs</w:t>
      </w:r>
    </w:p>
    <w:p w14:paraId="7A629AB3" w14:textId="77777777" w:rsidR="00DA7737" w:rsidRPr="00A87A72" w:rsidRDefault="00854A13">
      <w:pPr>
        <w:widowControl w:val="0"/>
        <w:numPr>
          <w:ilvl w:val="0"/>
          <w:numId w:val="5"/>
        </w:numPr>
        <w:spacing w:line="276" w:lineRule="auto"/>
        <w:ind w:hanging="360"/>
        <w:contextualSpacing/>
      </w:pPr>
      <w:r w:rsidRPr="00A87A72">
        <w:t>Science/Nature</w:t>
      </w:r>
    </w:p>
    <w:p w14:paraId="33D5B772" w14:textId="77777777" w:rsidR="00DA7737" w:rsidRPr="00A87A72" w:rsidRDefault="00854A13">
      <w:pPr>
        <w:widowControl w:val="0"/>
        <w:numPr>
          <w:ilvl w:val="0"/>
          <w:numId w:val="5"/>
        </w:numPr>
        <w:spacing w:line="276" w:lineRule="auto"/>
        <w:ind w:hanging="360"/>
        <w:contextualSpacing/>
      </w:pPr>
      <w:r w:rsidRPr="00A87A72">
        <w:t>Self-Help</w:t>
      </w:r>
    </w:p>
    <w:p w14:paraId="28EB51FA" w14:textId="77777777" w:rsidR="00DA7737" w:rsidRPr="00A87A72" w:rsidRDefault="00854A13">
      <w:pPr>
        <w:widowControl w:val="0"/>
        <w:numPr>
          <w:ilvl w:val="0"/>
          <w:numId w:val="5"/>
        </w:numPr>
        <w:spacing w:line="276" w:lineRule="auto"/>
        <w:ind w:hanging="360"/>
        <w:contextualSpacing/>
      </w:pPr>
      <w:r w:rsidRPr="00A87A72">
        <w:t>Sports</w:t>
      </w:r>
    </w:p>
    <w:p w14:paraId="66B4BB2F" w14:textId="77777777" w:rsidR="00DA7737" w:rsidRPr="00A87A72" w:rsidRDefault="00DA7737">
      <w:pPr>
        <w:widowControl w:val="0"/>
        <w:spacing w:line="276" w:lineRule="auto"/>
      </w:pPr>
    </w:p>
    <w:p w14:paraId="3E7DF256"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rPr>
        <w:t xml:space="preserve">, </w:t>
      </w:r>
      <w:hyperlink w:anchor="h.kf4mxv5kadr5">
        <w:r w:rsidRPr="00A87A72">
          <w:rPr>
            <w:rFonts w:eastAsia="Consolas" w:cs="Consolas"/>
            <w:color w:val="1155CC"/>
            <w:highlight w:val="white"/>
            <w:u w:val="single"/>
          </w:rPr>
          <w:t>Story</w:t>
        </w:r>
      </w:hyperlink>
    </w:p>
    <w:p w14:paraId="00C6952D" w14:textId="77777777" w:rsidR="00DA7737" w:rsidRPr="00A87A72" w:rsidRDefault="00854A13">
      <w:pPr>
        <w:pStyle w:val="Heading2"/>
        <w:widowControl w:val="0"/>
        <w:contextualSpacing w:val="0"/>
      </w:pPr>
      <w:bookmarkStart w:id="203" w:name="h.evkdozt72plv" w:colFirst="0" w:colLast="0"/>
      <w:bookmarkEnd w:id="203"/>
      <w:r w:rsidRPr="00A87A72">
        <w:t>Primary Language</w:t>
      </w:r>
    </w:p>
    <w:p w14:paraId="5D55A135" w14:textId="77777777" w:rsidR="00DA7737" w:rsidRPr="00A87A72" w:rsidRDefault="00854A13">
      <w:pPr>
        <w:widowControl w:val="0"/>
        <w:spacing w:line="276" w:lineRule="auto"/>
      </w:pPr>
      <w:proofErr w:type="gramStart"/>
      <w:r w:rsidRPr="00A87A72">
        <w:rPr>
          <w:rFonts w:eastAsia="Consolas" w:cs="Consolas"/>
        </w:rPr>
        <w:t xml:space="preserve">A </w:t>
      </w:r>
      <w:proofErr w:type="spellStart"/>
      <w:r w:rsidRPr="00A87A72">
        <w:rPr>
          <w:rFonts w:eastAsia="Consolas" w:cs="Consolas"/>
        </w:rPr>
        <w:t>subtag</w:t>
      </w:r>
      <w:proofErr w:type="spellEnd"/>
      <w:r w:rsidRPr="00A87A72">
        <w:rPr>
          <w:rFonts w:eastAsia="Consolas" w:cs="Consolas"/>
        </w:rPr>
        <w:t xml:space="preserve"> indicating the p</w:t>
      </w:r>
      <w:r w:rsidRPr="00A87A72">
        <w:t>rimary language spoken in the original production.</w:t>
      </w:r>
      <w:proofErr w:type="gramEnd"/>
      <w:r w:rsidRPr="00A87A72">
        <w:t xml:space="preserve"> </w:t>
      </w:r>
    </w:p>
    <w:p w14:paraId="3916617F" w14:textId="77777777" w:rsidR="00DA7737" w:rsidRPr="00A87A72" w:rsidRDefault="00DA7737">
      <w:pPr>
        <w:widowControl w:val="0"/>
        <w:spacing w:line="276" w:lineRule="auto"/>
      </w:pPr>
    </w:p>
    <w:p w14:paraId="2AA71204" w14:textId="77777777" w:rsidR="00DA7737" w:rsidRPr="00A87A72" w:rsidRDefault="00854A13">
      <w:pPr>
        <w:widowControl w:val="0"/>
        <w:spacing w:line="276" w:lineRule="auto"/>
      </w:pPr>
      <w:r w:rsidRPr="00A87A72">
        <w:t xml:space="preserve">An acceptable value for this field includes the following language code standards: </w:t>
      </w:r>
    </w:p>
    <w:p w14:paraId="666AE4DD" w14:textId="77777777" w:rsidR="00DA7737" w:rsidRPr="00A87A72" w:rsidRDefault="00DA7737">
      <w:pPr>
        <w:widowControl w:val="0"/>
        <w:spacing w:line="276" w:lineRule="auto"/>
      </w:pPr>
    </w:p>
    <w:p w14:paraId="2DDAE214" w14:textId="77777777" w:rsidR="00DA7737" w:rsidRPr="00A87A72" w:rsidRDefault="00854A13">
      <w:pPr>
        <w:widowControl w:val="0"/>
        <w:numPr>
          <w:ilvl w:val="0"/>
          <w:numId w:val="22"/>
        </w:numPr>
        <w:spacing w:line="276" w:lineRule="auto"/>
        <w:ind w:hanging="360"/>
        <w:contextualSpacing/>
      </w:pPr>
      <w:r w:rsidRPr="00A87A72">
        <w:rPr>
          <w:rFonts w:eastAsia="Consolas" w:cs="Consolas"/>
        </w:rPr>
        <w:t xml:space="preserve">a two-letter code from </w:t>
      </w:r>
      <w:hyperlink r:id="rId40">
        <w:r w:rsidRPr="00A87A72">
          <w:rPr>
            <w:rFonts w:eastAsia="Consolas" w:cs="Consolas"/>
            <w:color w:val="1155CC"/>
            <w:u w:val="single"/>
          </w:rPr>
          <w:t>ISO 639-1</w:t>
        </w:r>
      </w:hyperlink>
      <w:r w:rsidRPr="00A87A72">
        <w:t xml:space="preserve"> (2002)</w:t>
      </w:r>
    </w:p>
    <w:p w14:paraId="411FF368" w14:textId="77777777" w:rsidR="00DA7737" w:rsidRPr="00A87A72" w:rsidRDefault="00854A13">
      <w:pPr>
        <w:widowControl w:val="0"/>
        <w:numPr>
          <w:ilvl w:val="0"/>
          <w:numId w:val="22"/>
        </w:numPr>
        <w:spacing w:line="276" w:lineRule="auto"/>
        <w:ind w:hanging="360"/>
        <w:contextualSpacing/>
      </w:pPr>
      <w:r w:rsidRPr="00A87A72">
        <w:rPr>
          <w:rFonts w:eastAsia="Consolas" w:cs="Consolas"/>
        </w:rPr>
        <w:t xml:space="preserve">a three-letter code from </w:t>
      </w:r>
      <w:hyperlink r:id="rId41">
        <w:r w:rsidRPr="00A87A72">
          <w:rPr>
            <w:rFonts w:eastAsia="Consolas" w:cs="Consolas"/>
            <w:color w:val="1155CC"/>
            <w:u w:val="single"/>
          </w:rPr>
          <w:t>ISO 639-2</w:t>
        </w:r>
      </w:hyperlink>
      <w:r w:rsidRPr="00A87A72">
        <w:rPr>
          <w:rFonts w:eastAsia="Consolas" w:cs="Consolas"/>
        </w:rPr>
        <w:t xml:space="preserve"> (1998), </w:t>
      </w:r>
      <w:hyperlink r:id="rId42">
        <w:r w:rsidRPr="00A87A72">
          <w:rPr>
            <w:rFonts w:eastAsia="Consolas" w:cs="Consolas"/>
            <w:color w:val="1155CC"/>
            <w:u w:val="single"/>
          </w:rPr>
          <w:t>ISO 639-3</w:t>
        </w:r>
      </w:hyperlink>
      <w:r w:rsidRPr="00A87A72">
        <w:rPr>
          <w:rFonts w:eastAsia="Consolas" w:cs="Consolas"/>
        </w:rPr>
        <w:t xml:space="preserve"> (2007) or </w:t>
      </w:r>
      <w:hyperlink r:id="rId43">
        <w:r w:rsidRPr="00A87A72">
          <w:rPr>
            <w:rFonts w:eastAsia="Consolas" w:cs="Consolas"/>
            <w:color w:val="1155CC"/>
            <w:u w:val="single"/>
          </w:rPr>
          <w:t>ISO 639-5</w:t>
        </w:r>
      </w:hyperlink>
      <w:r w:rsidRPr="00A87A72">
        <w:t xml:space="preserve"> (2008)</w:t>
      </w:r>
    </w:p>
    <w:p w14:paraId="01C9A3F8" w14:textId="77777777" w:rsidR="00DA7737" w:rsidRPr="00A87A72" w:rsidRDefault="00DA7737">
      <w:pPr>
        <w:widowControl w:val="0"/>
        <w:spacing w:line="276" w:lineRule="auto"/>
      </w:pPr>
    </w:p>
    <w:p w14:paraId="2FA403A3" w14:textId="77777777" w:rsidR="00DA7737" w:rsidRPr="00A87A72" w:rsidRDefault="00854A13">
      <w:pPr>
        <w:widowControl w:val="0"/>
        <w:spacing w:line="276" w:lineRule="auto"/>
      </w:pPr>
      <w:r w:rsidRPr="00A87A72">
        <w:rPr>
          <w:color w:val="252525"/>
          <w:highlight w:val="white"/>
        </w:rPr>
        <w:lastRenderedPageBreak/>
        <w:t>Some common values are as follows:</w:t>
      </w:r>
    </w:p>
    <w:p w14:paraId="422C53F1" w14:textId="77777777" w:rsidR="00DA7737" w:rsidRPr="00A87A72" w:rsidRDefault="00DA7737">
      <w:pPr>
        <w:widowControl w:val="0"/>
        <w:spacing w:line="276" w:lineRule="auto"/>
      </w:pPr>
    </w:p>
    <w:p w14:paraId="399D1938" w14:textId="77777777" w:rsidR="00DA7737" w:rsidRPr="00A87A72" w:rsidRDefault="00854A13">
      <w:pPr>
        <w:widowControl w:val="0"/>
        <w:numPr>
          <w:ilvl w:val="0"/>
          <w:numId w:val="36"/>
        </w:numPr>
        <w:spacing w:line="276" w:lineRule="auto"/>
        <w:ind w:hanging="360"/>
        <w:contextualSpacing/>
      </w:pPr>
      <w:proofErr w:type="spellStart"/>
      <w:r w:rsidRPr="00A87A72">
        <w:t>en</w:t>
      </w:r>
      <w:proofErr w:type="spellEnd"/>
      <w:r w:rsidRPr="00A87A72">
        <w:t xml:space="preserve"> (English)</w:t>
      </w:r>
    </w:p>
    <w:p w14:paraId="5ADD5CEC" w14:textId="77777777" w:rsidR="00DA7737" w:rsidRPr="00A87A72" w:rsidRDefault="00854A13">
      <w:pPr>
        <w:widowControl w:val="0"/>
        <w:numPr>
          <w:ilvl w:val="0"/>
          <w:numId w:val="36"/>
        </w:numPr>
        <w:spacing w:line="276" w:lineRule="auto"/>
        <w:ind w:hanging="360"/>
        <w:contextualSpacing/>
      </w:pPr>
      <w:proofErr w:type="spellStart"/>
      <w:r w:rsidRPr="00A87A72">
        <w:t>sp</w:t>
      </w:r>
      <w:proofErr w:type="spellEnd"/>
      <w:r w:rsidRPr="00A87A72">
        <w:t xml:space="preserve"> (Spanish)</w:t>
      </w:r>
    </w:p>
    <w:p w14:paraId="7942B2EE" w14:textId="77777777" w:rsidR="00DA7737" w:rsidRPr="00A87A72" w:rsidRDefault="00854A13">
      <w:pPr>
        <w:widowControl w:val="0"/>
        <w:numPr>
          <w:ilvl w:val="0"/>
          <w:numId w:val="36"/>
        </w:numPr>
        <w:spacing w:line="276" w:lineRule="auto"/>
        <w:ind w:hanging="360"/>
        <w:contextualSpacing/>
      </w:pPr>
      <w:r w:rsidRPr="00A87A72">
        <w:t>de (German)</w:t>
      </w:r>
    </w:p>
    <w:p w14:paraId="0ED75591" w14:textId="77777777" w:rsidR="00DA7737" w:rsidRPr="00A87A72" w:rsidRDefault="00854A13">
      <w:pPr>
        <w:widowControl w:val="0"/>
        <w:numPr>
          <w:ilvl w:val="0"/>
          <w:numId w:val="36"/>
        </w:numPr>
        <w:spacing w:line="276" w:lineRule="auto"/>
        <w:ind w:hanging="360"/>
        <w:contextualSpacing/>
      </w:pPr>
      <w:proofErr w:type="spellStart"/>
      <w:r w:rsidRPr="00A87A72">
        <w:t>fr</w:t>
      </w:r>
      <w:proofErr w:type="spellEnd"/>
      <w:r w:rsidRPr="00A87A72">
        <w:t xml:space="preserve"> (French)</w:t>
      </w:r>
    </w:p>
    <w:p w14:paraId="75FA4DF3" w14:textId="77777777" w:rsidR="00DA7737" w:rsidRPr="00A87A72" w:rsidRDefault="00854A13">
      <w:pPr>
        <w:widowControl w:val="0"/>
        <w:numPr>
          <w:ilvl w:val="0"/>
          <w:numId w:val="36"/>
        </w:numPr>
        <w:spacing w:line="276" w:lineRule="auto"/>
        <w:ind w:hanging="360"/>
        <w:contextualSpacing/>
      </w:pPr>
      <w:r w:rsidRPr="00A87A72">
        <w:t>ja (Japanese)</w:t>
      </w:r>
    </w:p>
    <w:p w14:paraId="1E8D5EE9" w14:textId="77777777" w:rsidR="00DA7737" w:rsidRPr="00A87A72" w:rsidRDefault="00DA7737">
      <w:pPr>
        <w:widowControl w:val="0"/>
        <w:spacing w:line="276" w:lineRule="auto"/>
      </w:pPr>
    </w:p>
    <w:p w14:paraId="307EDF65" w14:textId="77777777" w:rsidR="00DA7737" w:rsidRPr="00A87A72" w:rsidRDefault="00854A13">
      <w:pPr>
        <w:widowControl w:val="0"/>
        <w:spacing w:line="276" w:lineRule="auto"/>
      </w:pPr>
      <w:r w:rsidRPr="00A87A72">
        <w:rPr>
          <w:rFonts w:eastAsia="Consolas" w:cs="Consolas"/>
        </w:rPr>
        <w:t xml:space="preserve">See the </w:t>
      </w:r>
      <w:hyperlink w:anchor="h.1hrlf9bpjqv5">
        <w:r w:rsidRPr="00A87A72">
          <w:rPr>
            <w:rFonts w:eastAsia="Consolas" w:cs="Consolas"/>
            <w:color w:val="1155CC"/>
            <w:u w:val="single"/>
          </w:rPr>
          <w:t>IETF RF 5646</w:t>
        </w:r>
      </w:hyperlink>
      <w:r w:rsidRPr="00A87A72">
        <w:t xml:space="preserve"> for more information on using language </w:t>
      </w:r>
      <w:proofErr w:type="spellStart"/>
      <w:r w:rsidRPr="00A87A72">
        <w:t>subtags</w:t>
      </w:r>
      <w:proofErr w:type="spellEnd"/>
      <w:r w:rsidRPr="00A87A72">
        <w:t>.</w:t>
      </w:r>
    </w:p>
    <w:p w14:paraId="0E4CFBDD" w14:textId="77777777" w:rsidR="00DA7737" w:rsidRPr="00A87A72" w:rsidRDefault="00DA7737">
      <w:pPr>
        <w:widowControl w:val="0"/>
        <w:spacing w:line="276" w:lineRule="auto"/>
      </w:pPr>
    </w:p>
    <w:p w14:paraId="3A66FC6A"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w:t>
      </w:r>
      <w:r w:rsidRPr="00A87A72">
        <w:rPr>
          <w:rFonts w:eastAsia="Consolas" w:cs="Consolas"/>
          <w:b/>
          <w:color w:val="333333"/>
        </w:rPr>
        <w:t xml:space="preserve"> </w:t>
      </w:r>
      <w:hyperlink w:anchor="h.s8x3up4gkz35">
        <w:r w:rsidRPr="00A87A72">
          <w:rPr>
            <w:rFonts w:eastAsia="Consolas" w:cs="Consolas"/>
            <w:color w:val="1155CC"/>
            <w:highlight w:val="white"/>
            <w:u w:val="single"/>
          </w:rPr>
          <w:t>Release</w:t>
        </w:r>
      </w:hyperlink>
      <w:r w:rsidRPr="00A87A72">
        <w:rPr>
          <w:rFonts w:eastAsia="Consolas" w:cs="Consolas"/>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ot4g311ftzrk">
        <w:proofErr w:type="gramStart"/>
        <w:r w:rsidRPr="00A87A72">
          <w:rPr>
            <w:rFonts w:eastAsia="Consolas" w:cs="Consolas"/>
            <w:color w:val="1155CC"/>
            <w:u w:val="single"/>
          </w:rPr>
          <w:t>Manifestation</w:t>
        </w:r>
        <w:proofErr w:type="gramEnd"/>
        <w:r w:rsidRPr="00A87A72">
          <w:rPr>
            <w:rFonts w:eastAsia="Consolas" w:cs="Consolas"/>
            <w:color w:val="1155CC"/>
            <w:u w:val="single"/>
          </w:rPr>
          <w:t>: Audio</w:t>
        </w:r>
      </w:hyperlink>
      <w:r w:rsidRPr="00A87A72">
        <w:rPr>
          <w:rFonts w:eastAsia="Consolas" w:cs="Consolas"/>
        </w:rPr>
        <w:t xml:space="preserve">, </w:t>
      </w:r>
      <w:hyperlink w:anchor="h.pc3athkr908p">
        <w:r w:rsidRPr="00A87A72">
          <w:rPr>
            <w:rFonts w:eastAsia="Consolas" w:cs="Consolas"/>
            <w:color w:val="1155CC"/>
            <w:u w:val="single"/>
          </w:rPr>
          <w:t>Manifestation: Subtitle</w:t>
        </w:r>
      </w:hyperlink>
    </w:p>
    <w:p w14:paraId="1BEE5204" w14:textId="77777777" w:rsidR="00DA7737" w:rsidRPr="00A87A72" w:rsidRDefault="00854A13">
      <w:pPr>
        <w:pStyle w:val="Heading2"/>
        <w:widowControl w:val="0"/>
        <w:contextualSpacing w:val="0"/>
      </w:pPr>
      <w:bookmarkStart w:id="204" w:name="h.gahv8me0s8hb" w:colFirst="0" w:colLast="0"/>
      <w:bookmarkEnd w:id="204"/>
      <w:r w:rsidRPr="00A87A72">
        <w:t>Program Format</w:t>
      </w:r>
    </w:p>
    <w:p w14:paraId="20CD1F53" w14:textId="77777777" w:rsidR="00DA7737" w:rsidRPr="00A87A72" w:rsidRDefault="00854A13">
      <w:pPr>
        <w:spacing w:line="276" w:lineRule="auto"/>
      </w:pPr>
      <w:r w:rsidRPr="00A87A72">
        <w:t>This field describes what formatting conventions will be used to present the show’s content. The following values are acceptable:</w:t>
      </w:r>
    </w:p>
    <w:p w14:paraId="78376BA5" w14:textId="77777777" w:rsidR="00DA7737" w:rsidRPr="00A87A72" w:rsidRDefault="00DA7737">
      <w:pPr>
        <w:spacing w:line="276" w:lineRule="auto"/>
      </w:pPr>
    </w:p>
    <w:p w14:paraId="01299780" w14:textId="77777777" w:rsidR="00DA7737" w:rsidRPr="00A87A72" w:rsidRDefault="00854A13">
      <w:pPr>
        <w:widowControl w:val="0"/>
        <w:numPr>
          <w:ilvl w:val="0"/>
          <w:numId w:val="14"/>
        </w:numPr>
        <w:spacing w:line="276" w:lineRule="auto"/>
        <w:ind w:hanging="360"/>
        <w:contextualSpacing/>
      </w:pPr>
      <w:r w:rsidRPr="00A87A72">
        <w:t>Children's Live/Animation</w:t>
      </w:r>
    </w:p>
    <w:p w14:paraId="33A5B509" w14:textId="77777777" w:rsidR="00DA7737" w:rsidRPr="00A87A72" w:rsidRDefault="00854A13">
      <w:pPr>
        <w:widowControl w:val="0"/>
        <w:numPr>
          <w:ilvl w:val="0"/>
          <w:numId w:val="14"/>
        </w:numPr>
        <w:spacing w:line="276" w:lineRule="auto"/>
        <w:ind w:hanging="360"/>
        <w:contextualSpacing/>
      </w:pPr>
      <w:r w:rsidRPr="00A87A72">
        <w:t>Demonstration/ Instructional</w:t>
      </w:r>
    </w:p>
    <w:p w14:paraId="771EE233" w14:textId="77777777" w:rsidR="00DA7737" w:rsidRPr="00A87A72" w:rsidRDefault="00854A13">
      <w:pPr>
        <w:widowControl w:val="0"/>
        <w:numPr>
          <w:ilvl w:val="0"/>
          <w:numId w:val="14"/>
        </w:numPr>
        <w:spacing w:line="276" w:lineRule="auto"/>
        <w:ind w:hanging="360"/>
        <w:contextualSpacing/>
      </w:pPr>
      <w:r w:rsidRPr="00A87A72">
        <w:t>Documentary</w:t>
      </w:r>
    </w:p>
    <w:p w14:paraId="76D8B240" w14:textId="77777777" w:rsidR="00DA7737" w:rsidRPr="00A87A72" w:rsidRDefault="00854A13">
      <w:pPr>
        <w:widowControl w:val="0"/>
        <w:numPr>
          <w:ilvl w:val="0"/>
          <w:numId w:val="14"/>
        </w:numPr>
        <w:spacing w:line="276" w:lineRule="auto"/>
        <w:ind w:hanging="360"/>
        <w:contextualSpacing/>
      </w:pPr>
      <w:r w:rsidRPr="00A87A72">
        <w:t>Event Coverage</w:t>
      </w:r>
    </w:p>
    <w:p w14:paraId="723B433F" w14:textId="77777777" w:rsidR="00DA7737" w:rsidRPr="00A87A72" w:rsidRDefault="00854A13">
      <w:pPr>
        <w:widowControl w:val="0"/>
        <w:numPr>
          <w:ilvl w:val="0"/>
          <w:numId w:val="14"/>
        </w:numPr>
        <w:spacing w:line="276" w:lineRule="auto"/>
        <w:ind w:hanging="360"/>
        <w:contextualSpacing/>
      </w:pPr>
      <w:r w:rsidRPr="00A87A72">
        <w:t>Feature Film/ Video Drama</w:t>
      </w:r>
    </w:p>
    <w:p w14:paraId="668FCDC8" w14:textId="77777777" w:rsidR="00DA7737" w:rsidRPr="00A87A72" w:rsidRDefault="00854A13">
      <w:pPr>
        <w:widowControl w:val="0"/>
        <w:numPr>
          <w:ilvl w:val="0"/>
          <w:numId w:val="14"/>
        </w:numPr>
        <w:spacing w:line="276" w:lineRule="auto"/>
        <w:ind w:hanging="360"/>
        <w:contextualSpacing/>
      </w:pPr>
      <w:r w:rsidRPr="00A87A72">
        <w:t>Interview/ Discussion/Review</w:t>
      </w:r>
    </w:p>
    <w:p w14:paraId="35D66246" w14:textId="77777777" w:rsidR="00DA7737" w:rsidRPr="00A87A72" w:rsidRDefault="00854A13">
      <w:pPr>
        <w:widowControl w:val="0"/>
        <w:numPr>
          <w:ilvl w:val="0"/>
          <w:numId w:val="14"/>
        </w:numPr>
        <w:spacing w:line="276" w:lineRule="auto"/>
        <w:ind w:hanging="360"/>
        <w:contextualSpacing/>
      </w:pPr>
      <w:r w:rsidRPr="00A87A72">
        <w:t>Magazine</w:t>
      </w:r>
    </w:p>
    <w:p w14:paraId="7C84F17D" w14:textId="77777777" w:rsidR="00DA7737" w:rsidRPr="00A87A72" w:rsidRDefault="00854A13">
      <w:pPr>
        <w:widowControl w:val="0"/>
        <w:numPr>
          <w:ilvl w:val="0"/>
          <w:numId w:val="14"/>
        </w:numPr>
        <w:spacing w:line="276" w:lineRule="auto"/>
        <w:ind w:hanging="360"/>
        <w:contextualSpacing/>
      </w:pPr>
      <w:r w:rsidRPr="00A87A72">
        <w:t>News</w:t>
      </w:r>
    </w:p>
    <w:p w14:paraId="1331555A" w14:textId="77777777" w:rsidR="00DA7737" w:rsidRPr="00A87A72" w:rsidRDefault="00854A13">
      <w:pPr>
        <w:widowControl w:val="0"/>
        <w:numPr>
          <w:ilvl w:val="0"/>
          <w:numId w:val="14"/>
        </w:numPr>
        <w:spacing w:line="276" w:lineRule="auto"/>
        <w:ind w:hanging="360"/>
        <w:contextualSpacing/>
      </w:pPr>
      <w:r w:rsidRPr="00A87A72">
        <w:t>Other</w:t>
      </w:r>
    </w:p>
    <w:p w14:paraId="66A42ACB" w14:textId="77777777" w:rsidR="00DA7737" w:rsidRPr="00A87A72" w:rsidRDefault="00854A13">
      <w:pPr>
        <w:widowControl w:val="0"/>
        <w:numPr>
          <w:ilvl w:val="0"/>
          <w:numId w:val="14"/>
        </w:numPr>
        <w:spacing w:line="276" w:lineRule="auto"/>
        <w:ind w:hanging="360"/>
        <w:contextualSpacing/>
      </w:pPr>
      <w:r w:rsidRPr="00A87A72">
        <w:t>Performance</w:t>
      </w:r>
    </w:p>
    <w:p w14:paraId="430AAA6D" w14:textId="77777777" w:rsidR="00DA7737" w:rsidRPr="00A87A72" w:rsidRDefault="00DA7737">
      <w:pPr>
        <w:widowControl w:val="0"/>
        <w:spacing w:line="276" w:lineRule="auto"/>
      </w:pPr>
    </w:p>
    <w:p w14:paraId="0B38FB08"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proofErr w:type="gramStart"/>
        <w:r w:rsidRPr="00A87A72">
          <w:rPr>
            <w:rFonts w:eastAsia="Consolas" w:cs="Consolas"/>
            <w:color w:val="1155CC"/>
            <w:highlight w:val="white"/>
            <w:u w:val="single"/>
          </w:rPr>
          <w:t>OTO</w:t>
        </w:r>
        <w:proofErr w:type="gramEnd"/>
      </w:hyperlink>
    </w:p>
    <w:p w14:paraId="29BA7B32" w14:textId="77777777" w:rsidR="00F7503A" w:rsidRPr="00A87A72" w:rsidRDefault="00F7503A" w:rsidP="00F7503A">
      <w:pPr>
        <w:pStyle w:val="Heading2"/>
        <w:widowControl w:val="0"/>
        <w:contextualSpacing w:val="0"/>
      </w:pPr>
      <w:bookmarkStart w:id="205" w:name="h.t9pb3uvak60j" w:colFirst="0" w:colLast="0"/>
      <w:bookmarkEnd w:id="205"/>
      <w:r w:rsidRPr="00A87A72">
        <w:t>Program Identifier</w:t>
      </w:r>
    </w:p>
    <w:p w14:paraId="7214E6B5" w14:textId="77777777" w:rsidR="00F7503A" w:rsidRPr="00A87A72" w:rsidRDefault="00F7503A" w:rsidP="00F7503A">
      <w:pPr>
        <w:widowControl w:val="0"/>
        <w:spacing w:line="276" w:lineRule="auto"/>
      </w:pPr>
      <w:proofErr w:type="gramStart"/>
      <w:r w:rsidRPr="00A87A72">
        <w:t>The root code for the program identifier.</w:t>
      </w:r>
      <w:proofErr w:type="gramEnd"/>
      <w:r w:rsidRPr="00A87A72">
        <w:t xml:space="preserve">  For </w:t>
      </w:r>
      <w:proofErr w:type="spellStart"/>
      <w:r w:rsidRPr="00A87A72">
        <w:t>BroadView</w:t>
      </w:r>
      <w:proofErr w:type="spellEnd"/>
      <w:r w:rsidRPr="00A87A72">
        <w:t xml:space="preserve"> distributed content, this represents the NOLA Root</w:t>
      </w:r>
    </w:p>
    <w:p w14:paraId="26E39AC7" w14:textId="77777777" w:rsidR="00F7503A" w:rsidRPr="00A87A72" w:rsidRDefault="00F7503A" w:rsidP="00F7503A">
      <w:pPr>
        <w:widowControl w:val="0"/>
        <w:spacing w:line="276" w:lineRule="auto"/>
      </w:pPr>
    </w:p>
    <w:p w14:paraId="04B582DD" w14:textId="77777777" w:rsidR="00F7503A" w:rsidRPr="00A87A72" w:rsidRDefault="00F7503A" w:rsidP="00F7503A">
      <w:pPr>
        <w:widowControl w:val="0"/>
        <w:spacing w:line="276" w:lineRule="auto"/>
      </w:pPr>
      <w:r w:rsidRPr="00A87A72">
        <w:rPr>
          <w:b/>
        </w:rPr>
        <w:t xml:space="preserve">Format: </w:t>
      </w:r>
      <w:r w:rsidRPr="00A87A72">
        <w:t>Four character string of capital characters.</w:t>
      </w:r>
    </w:p>
    <w:p w14:paraId="4269FF19" w14:textId="77777777" w:rsidR="00F7503A" w:rsidRPr="00A87A72" w:rsidRDefault="00F7503A" w:rsidP="00F7503A">
      <w:pPr>
        <w:widowControl w:val="0"/>
        <w:spacing w:line="276" w:lineRule="auto"/>
      </w:pPr>
    </w:p>
    <w:p w14:paraId="776C3F5D" w14:textId="77777777" w:rsidR="00F7503A" w:rsidRPr="00A87A72" w:rsidRDefault="00F7503A" w:rsidP="00F7503A">
      <w:pPr>
        <w:widowControl w:val="0"/>
        <w:spacing w:line="276" w:lineRule="auto"/>
      </w:pPr>
      <w:r w:rsidRPr="00A87A72">
        <w:rPr>
          <w:b/>
        </w:rPr>
        <w:t>Example</w:t>
      </w:r>
      <w:r w:rsidRPr="00A87A72">
        <w:t xml:space="preserve">: </w:t>
      </w:r>
      <w:r w:rsidRPr="00A87A72">
        <w:rPr>
          <w:color w:val="333333"/>
        </w:rPr>
        <w:t>MAST for Masterpiece, ANRO for Antiques Roadshow, NOVA for NOVA</w:t>
      </w:r>
    </w:p>
    <w:p w14:paraId="0EC7D876" w14:textId="77777777" w:rsidR="00F7503A" w:rsidRPr="00A87A72" w:rsidRDefault="00F7503A" w:rsidP="00F7503A">
      <w:pPr>
        <w:widowControl w:val="0"/>
        <w:spacing w:line="276" w:lineRule="auto"/>
      </w:pPr>
    </w:p>
    <w:p w14:paraId="23C7DC25" w14:textId="77777777" w:rsidR="00F7503A" w:rsidRPr="00A87A72" w:rsidRDefault="00F7503A" w:rsidP="00F7503A">
      <w:pPr>
        <w:widowControl w:val="0"/>
        <w:spacing w:line="276" w:lineRule="auto"/>
      </w:pPr>
      <w:r w:rsidRPr="00A87A72">
        <w:rPr>
          <w:b/>
        </w:rPr>
        <w:t xml:space="preserve">Applicable to: </w:t>
      </w:r>
      <w:hyperlink w:anchor="h.1nby0eec7lra">
        <w:r w:rsidRPr="00A87A72">
          <w:rPr>
            <w:color w:val="1155CC"/>
            <w:highlight w:val="white"/>
            <w:u w:val="single"/>
          </w:rPr>
          <w:t>Series</w:t>
        </w:r>
      </w:hyperlink>
      <w:r w:rsidRPr="00A87A72">
        <w:rPr>
          <w:color w:val="333333"/>
          <w:highlight w:val="white"/>
        </w:rPr>
        <w:t xml:space="preserve">, </w:t>
      </w:r>
      <w:hyperlink w:anchor="h.42mucyarjkhi">
        <w:r w:rsidRPr="00A87A72">
          <w:rPr>
            <w:color w:val="1155CC"/>
            <w:highlight w:val="white"/>
            <w:u w:val="single"/>
          </w:rPr>
          <w:t>OTO</w:t>
        </w:r>
      </w:hyperlink>
    </w:p>
    <w:p w14:paraId="240316CF" w14:textId="77777777" w:rsidR="00DA7737" w:rsidRPr="00A87A72" w:rsidRDefault="00854A13">
      <w:pPr>
        <w:pStyle w:val="Heading2"/>
        <w:widowControl w:val="0"/>
        <w:contextualSpacing w:val="0"/>
      </w:pPr>
      <w:r w:rsidRPr="00A87A72">
        <w:lastRenderedPageBreak/>
        <w:t>Published</w:t>
      </w:r>
    </w:p>
    <w:p w14:paraId="258EBFD1" w14:textId="77777777" w:rsidR="00DA7737" w:rsidRPr="00A87A72" w:rsidRDefault="00854A13">
      <w:pPr>
        <w:spacing w:line="276" w:lineRule="auto"/>
      </w:pPr>
      <w:r w:rsidRPr="00A87A72">
        <w:t xml:space="preserve">This field captures the status of a curated compilation or tangible asset that does not undergo the typical content lifecycle. </w:t>
      </w:r>
    </w:p>
    <w:p w14:paraId="70618CBD" w14:textId="77777777" w:rsidR="00DA7737" w:rsidRPr="00A87A72" w:rsidRDefault="00DA7737">
      <w:pPr>
        <w:spacing w:line="276" w:lineRule="auto"/>
      </w:pPr>
    </w:p>
    <w:p w14:paraId="69612A5D" w14:textId="77777777" w:rsidR="00DA7737" w:rsidRPr="00A87A72" w:rsidRDefault="00854A13">
      <w:pPr>
        <w:spacing w:line="276" w:lineRule="auto"/>
      </w:pPr>
      <w:r w:rsidRPr="00A87A72">
        <w:t>The accepted values are as follows:</w:t>
      </w:r>
    </w:p>
    <w:p w14:paraId="4FA32DCA" w14:textId="77777777" w:rsidR="00DA7737" w:rsidRPr="00A87A72" w:rsidRDefault="00DA7737">
      <w:pPr>
        <w:spacing w:line="276" w:lineRule="auto"/>
      </w:pPr>
    </w:p>
    <w:p w14:paraId="42208FD3" w14:textId="77777777" w:rsidR="00DA7737" w:rsidRPr="00A87A72" w:rsidRDefault="00854A13">
      <w:pPr>
        <w:numPr>
          <w:ilvl w:val="0"/>
          <w:numId w:val="4"/>
        </w:numPr>
        <w:spacing w:line="276" w:lineRule="auto"/>
        <w:ind w:hanging="360"/>
        <w:contextualSpacing/>
      </w:pPr>
      <w:r w:rsidRPr="00A87A72">
        <w:rPr>
          <w:rFonts w:eastAsia="Consolas" w:cs="Consolas"/>
        </w:rPr>
        <w:t>Unpublished</w:t>
      </w:r>
      <w:r w:rsidRPr="00A87A72">
        <w:rPr>
          <w:rFonts w:eastAsia="Consolas" w:cs="Consolas"/>
        </w:rPr>
        <w:br/>
        <w:t>Default value. Content is only visible to the creator</w:t>
      </w:r>
      <w:r w:rsidRPr="00A87A72">
        <w:rPr>
          <w:rFonts w:eastAsia="Consolas" w:cs="Consolas"/>
          <w:color w:val="333333"/>
        </w:rPr>
        <w:t xml:space="preserve">. </w:t>
      </w:r>
    </w:p>
    <w:p w14:paraId="763A6BA3" w14:textId="77777777" w:rsidR="00DA7737" w:rsidRPr="00A87A72" w:rsidRDefault="00854A13">
      <w:pPr>
        <w:numPr>
          <w:ilvl w:val="0"/>
          <w:numId w:val="4"/>
        </w:numPr>
        <w:spacing w:line="276" w:lineRule="auto"/>
        <w:ind w:hanging="360"/>
        <w:contextualSpacing/>
      </w:pPr>
      <w:r w:rsidRPr="00A87A72">
        <w:rPr>
          <w:rFonts w:eastAsia="Consolas" w:cs="Consolas"/>
        </w:rPr>
        <w:t>Published</w:t>
      </w:r>
      <w:r w:rsidRPr="00A87A72">
        <w:rPr>
          <w:rFonts w:eastAsia="Consolas" w:cs="Consolas"/>
        </w:rPr>
        <w:br/>
        <w:t xml:space="preserve">Content is </w:t>
      </w:r>
      <w:r w:rsidRPr="00A87A72">
        <w:rPr>
          <w:rFonts w:eastAsia="Consolas" w:cs="Consolas"/>
          <w:color w:val="333333"/>
        </w:rPr>
        <w:t>visible to other entities on the network.</w:t>
      </w:r>
    </w:p>
    <w:p w14:paraId="3A405230" w14:textId="77777777" w:rsidR="00DA7737" w:rsidRPr="00A87A72" w:rsidRDefault="00854A13">
      <w:pPr>
        <w:numPr>
          <w:ilvl w:val="0"/>
          <w:numId w:val="4"/>
        </w:numPr>
        <w:spacing w:line="276" w:lineRule="auto"/>
        <w:ind w:hanging="360"/>
        <w:contextualSpacing/>
      </w:pPr>
      <w:r w:rsidRPr="00A87A72">
        <w:rPr>
          <w:rFonts w:eastAsia="Consolas" w:cs="Consolas"/>
        </w:rPr>
        <w:t>Invalid</w:t>
      </w:r>
      <w:r w:rsidRPr="00A87A72">
        <w:rPr>
          <w:rFonts w:eastAsia="Consolas" w:cs="Consolas"/>
        </w:rPr>
        <w:br/>
      </w:r>
      <w:proofErr w:type="gramStart"/>
      <w:r w:rsidRPr="00A87A72">
        <w:rPr>
          <w:rFonts w:eastAsia="Consolas" w:cs="Consolas"/>
          <w:color w:val="333333"/>
        </w:rPr>
        <w:t>A</w:t>
      </w:r>
      <w:proofErr w:type="gramEnd"/>
      <w:r w:rsidRPr="00A87A72">
        <w:rPr>
          <w:rFonts w:eastAsia="Consolas" w:cs="Consolas"/>
          <w:color w:val="333333"/>
        </w:rPr>
        <w:t xml:space="preserve"> blocking issue prevented the content from reaching publication.</w:t>
      </w:r>
    </w:p>
    <w:p w14:paraId="509DCC96" w14:textId="77777777" w:rsidR="00DA7737" w:rsidRPr="00A87A72" w:rsidRDefault="00DA7737">
      <w:pPr>
        <w:spacing w:line="276" w:lineRule="auto"/>
      </w:pPr>
    </w:p>
    <w:p w14:paraId="50BE6577" w14:textId="77777777" w:rsidR="00DA7737" w:rsidRPr="00A87A72" w:rsidRDefault="00854A13">
      <w:pPr>
        <w:spacing w:line="276" w:lineRule="auto"/>
      </w:pPr>
      <w:r w:rsidRPr="00A87A72">
        <w:rPr>
          <w:b/>
          <w:color w:val="333333"/>
        </w:rPr>
        <w:t xml:space="preserve">Applicable to: </w:t>
      </w:r>
      <w:hyperlink w:anchor="h.s8x3up4gkz35">
        <w:r w:rsidRPr="00A87A72">
          <w:rPr>
            <w:color w:val="1155CC"/>
            <w:highlight w:val="white"/>
            <w:u w:val="single"/>
          </w:rPr>
          <w:t>Release</w:t>
        </w:r>
      </w:hyperlink>
      <w:r w:rsidRPr="00A87A72">
        <w:t xml:space="preserve">, </w:t>
      </w:r>
      <w:hyperlink w:anchor="h.uooamhfqzh1r">
        <w:r w:rsidRPr="00A87A72">
          <w:rPr>
            <w:color w:val="1155CC"/>
            <w:u w:val="single"/>
          </w:rPr>
          <w:t>Manifestation</w:t>
        </w:r>
      </w:hyperlink>
      <w:r w:rsidRPr="00A87A72">
        <w:rPr>
          <w:color w:val="333333"/>
        </w:rPr>
        <w:t xml:space="preserve">, </w:t>
      </w:r>
      <w:hyperlink w:anchor="h.vbqjeax3u8mf">
        <w:r w:rsidRPr="00A87A72">
          <w:rPr>
            <w:color w:val="1155CC"/>
            <w:u w:val="single"/>
          </w:rPr>
          <w:t>Organizations</w:t>
        </w:r>
      </w:hyperlink>
    </w:p>
    <w:p w14:paraId="657D67DB" w14:textId="77777777" w:rsidR="000D4B2C" w:rsidRPr="00A87A72" w:rsidRDefault="000D4B2C" w:rsidP="000D4B2C">
      <w:pPr>
        <w:spacing w:line="276" w:lineRule="auto"/>
      </w:pPr>
      <w:bookmarkStart w:id="206" w:name="h.3bcvs55t2mkd" w:colFirst="0" w:colLast="0"/>
      <w:bookmarkStart w:id="207" w:name="_Release_Identifier"/>
      <w:bookmarkStart w:id="208" w:name="_Release_Identifier_1"/>
      <w:bookmarkEnd w:id="206"/>
      <w:bookmarkEnd w:id="207"/>
      <w:bookmarkEnd w:id="208"/>
    </w:p>
    <w:p w14:paraId="17063A97" w14:textId="77777777" w:rsidR="000D4B2C" w:rsidRPr="00A87A72" w:rsidRDefault="000D4B2C" w:rsidP="000D4B2C">
      <w:pPr>
        <w:spacing w:line="276" w:lineRule="auto"/>
      </w:pPr>
      <w:r w:rsidRPr="00A87A72">
        <w:rPr>
          <w:b/>
        </w:rPr>
        <w:t xml:space="preserve">Applicable to: </w:t>
      </w:r>
      <w:hyperlink w:anchor="h.s8x3up4gkz35">
        <w:r w:rsidRPr="00A87A72">
          <w:rPr>
            <w:color w:val="1155CC"/>
            <w:u w:val="single"/>
          </w:rPr>
          <w:t>Release</w:t>
        </w:r>
      </w:hyperlink>
    </w:p>
    <w:p w14:paraId="30BE6E98" w14:textId="77777777" w:rsidR="00364D6D" w:rsidRPr="00A87A72" w:rsidRDefault="00364D6D" w:rsidP="00364D6D">
      <w:pPr>
        <w:pStyle w:val="Heading2"/>
        <w:widowControl w:val="0"/>
        <w:contextualSpacing w:val="0"/>
      </w:pPr>
      <w:bookmarkStart w:id="209" w:name="_Release_Domain"/>
      <w:bookmarkStart w:id="210" w:name="_Release_Domain_1"/>
      <w:bookmarkEnd w:id="209"/>
      <w:bookmarkEnd w:id="210"/>
      <w:r w:rsidRPr="00A87A72">
        <w:t>Release Description</w:t>
      </w:r>
    </w:p>
    <w:p w14:paraId="14A597E3" w14:textId="77777777" w:rsidR="00364D6D" w:rsidRPr="00A87A72" w:rsidRDefault="00364D6D" w:rsidP="00364D6D">
      <w:pPr>
        <w:spacing w:line="276" w:lineRule="auto"/>
      </w:pPr>
      <w:r w:rsidRPr="00A87A72">
        <w:t>Detailed description of a Release’s content.</w:t>
      </w:r>
    </w:p>
    <w:p w14:paraId="2FC08AB3" w14:textId="77777777" w:rsidR="00364D6D" w:rsidRPr="00A87A72" w:rsidRDefault="00364D6D" w:rsidP="00364D6D">
      <w:pPr>
        <w:spacing w:line="276" w:lineRule="auto"/>
      </w:pPr>
    </w:p>
    <w:p w14:paraId="0895C774" w14:textId="77777777" w:rsidR="00364D6D" w:rsidRPr="00A87A72" w:rsidRDefault="00364D6D" w:rsidP="00364D6D">
      <w:pPr>
        <w:spacing w:line="276" w:lineRule="auto"/>
      </w:pPr>
      <w:r w:rsidRPr="00A87A72">
        <w:rPr>
          <w:b/>
        </w:rPr>
        <w:t xml:space="preserve">Applicable to: </w:t>
      </w:r>
      <w:hyperlink w:anchor="h.s8x3up4gkz35">
        <w:r w:rsidRPr="00A87A72">
          <w:rPr>
            <w:color w:val="1155CC"/>
            <w:u w:val="single"/>
          </w:rPr>
          <w:t>Release</w:t>
        </w:r>
      </w:hyperlink>
    </w:p>
    <w:p w14:paraId="4D161D07" w14:textId="6D171539" w:rsidR="00312923" w:rsidRPr="00A87A72" w:rsidRDefault="00312923" w:rsidP="00312923">
      <w:pPr>
        <w:pStyle w:val="Heading2"/>
        <w:widowControl w:val="0"/>
        <w:contextualSpacing w:val="0"/>
        <w:rPr>
          <w:ins w:id="211" w:author="Bruce Jacobs" w:date="2017-05-26T13:20:00Z"/>
        </w:rPr>
      </w:pPr>
      <w:ins w:id="212" w:author="Bruce Jacobs" w:date="2017-05-26T13:20:00Z">
        <w:r w:rsidRPr="00A87A72">
          <w:t>Release Domain</w:t>
        </w:r>
      </w:ins>
    </w:p>
    <w:p w14:paraId="64646B69" w14:textId="720296F8" w:rsidR="00312923" w:rsidRPr="00A87A72" w:rsidRDefault="00312923" w:rsidP="00312923">
      <w:pPr>
        <w:spacing w:line="276" w:lineRule="auto"/>
        <w:rPr>
          <w:ins w:id="213" w:author="Bruce Jacobs" w:date="2017-05-26T13:20:00Z"/>
        </w:rPr>
      </w:pPr>
      <w:ins w:id="214" w:author="Bruce Jacobs" w:date="2017-05-26T13:20:00Z">
        <w:r w:rsidRPr="00A87A72">
          <w:t xml:space="preserve">The Entity Code of the agency </w:t>
        </w:r>
      </w:ins>
      <w:ins w:id="215" w:author="Bruce Jacobs" w:date="2017-05-26T13:34:00Z">
        <w:r w:rsidR="00143412" w:rsidRPr="00A87A72">
          <w:t>assigning</w:t>
        </w:r>
      </w:ins>
      <w:ins w:id="216" w:author="Bruce Jacobs" w:date="2017-05-26T13:20:00Z">
        <w:r w:rsidRPr="00A87A72">
          <w:t xml:space="preserve"> the Release Identifier. </w:t>
        </w:r>
      </w:ins>
      <w:ins w:id="217" w:author="Bruce Jacobs" w:date="2017-05-26T13:22:00Z">
        <w:r w:rsidRPr="00A87A72">
          <w:t xml:space="preserve">Value is limited to the </w:t>
        </w:r>
      </w:ins>
      <w:ins w:id="218" w:author="Bruce Jacobs" w:date="2017-05-26T13:21:00Z">
        <w:r w:rsidRPr="00A87A72">
          <w:t>four character alphanumeric code</w:t>
        </w:r>
      </w:ins>
      <w:ins w:id="219" w:author="Bruce Jacobs" w:date="2017-05-26T13:22:00Z">
        <w:r w:rsidRPr="00A87A72">
          <w:t xml:space="preserve"> assigned </w:t>
        </w:r>
      </w:ins>
      <w:ins w:id="220" w:author="Bruce Jacobs" w:date="2017-05-26T13:23:00Z">
        <w:r w:rsidRPr="00A87A72">
          <w:t xml:space="preserve">by the </w:t>
        </w:r>
      </w:ins>
      <w:proofErr w:type="spellStart"/>
      <w:ins w:id="221" w:author="Bruce Jacobs" w:date="2017-05-26T13:27:00Z">
        <w:r w:rsidRPr="00A87A72">
          <w:t>sIX</w:t>
        </w:r>
        <w:proofErr w:type="spellEnd"/>
        <w:r w:rsidRPr="00A87A72">
          <w:t xml:space="preserve"> </w:t>
        </w:r>
        <w:proofErr w:type="gramStart"/>
        <w:r w:rsidRPr="00A87A72">
          <w:t>office</w:t>
        </w:r>
        <w:proofErr w:type="gramEnd"/>
        <w:r w:rsidRPr="00A87A72">
          <w:t xml:space="preserve"> </w:t>
        </w:r>
      </w:ins>
      <w:ins w:id="222" w:author="Bruce Jacobs" w:date="2017-05-26T13:22:00Z">
        <w:r w:rsidRPr="00A87A72">
          <w:t xml:space="preserve">to eligible </w:t>
        </w:r>
      </w:ins>
      <w:ins w:id="223" w:author="Bruce Jacobs" w:date="2017-05-26T13:23:00Z">
        <w:r w:rsidRPr="00A87A72">
          <w:t xml:space="preserve">metadata submission </w:t>
        </w:r>
      </w:ins>
      <w:ins w:id="224" w:author="Bruce Jacobs" w:date="2017-05-26T13:22:00Z">
        <w:r w:rsidRPr="00A87A72">
          <w:t>entities</w:t>
        </w:r>
      </w:ins>
      <w:ins w:id="225" w:author="Bruce Jacobs" w:date="2017-05-26T13:20:00Z">
        <w:r w:rsidRPr="00A87A72">
          <w:t>.</w:t>
        </w:r>
      </w:ins>
      <w:ins w:id="226" w:author="Bruce Jacobs" w:date="2017-05-26T13:27:00Z">
        <w:r w:rsidRPr="00A87A72">
          <w:t xml:space="preserve"> </w:t>
        </w:r>
      </w:ins>
    </w:p>
    <w:p w14:paraId="7AB04A24" w14:textId="77777777" w:rsidR="00143412" w:rsidRPr="00A87A72" w:rsidRDefault="00143412" w:rsidP="00143412">
      <w:pPr>
        <w:widowControl w:val="0"/>
        <w:spacing w:line="276" w:lineRule="auto"/>
        <w:rPr>
          <w:ins w:id="227" w:author="Bruce Jacobs" w:date="2017-05-26T13:28:00Z"/>
          <w:b/>
        </w:rPr>
      </w:pPr>
    </w:p>
    <w:p w14:paraId="08CA19D5" w14:textId="753BCF63" w:rsidR="00143412" w:rsidRPr="00A87A72" w:rsidRDefault="00143412" w:rsidP="00143412">
      <w:pPr>
        <w:widowControl w:val="0"/>
        <w:spacing w:line="276" w:lineRule="auto"/>
        <w:rPr>
          <w:ins w:id="228" w:author="Bruce Jacobs" w:date="2017-05-26T13:28:00Z"/>
        </w:rPr>
      </w:pPr>
      <w:ins w:id="229" w:author="Bruce Jacobs" w:date="2017-05-26T13:28:00Z">
        <w:r w:rsidRPr="00A87A72">
          <w:rPr>
            <w:b/>
          </w:rPr>
          <w:t>Examples</w:t>
        </w:r>
        <w:r w:rsidRPr="00A87A72">
          <w:t xml:space="preserve">: </w:t>
        </w:r>
        <w:r w:rsidRPr="00A87A72">
          <w:rPr>
            <w:color w:val="333333"/>
          </w:rPr>
          <w:t>"P", "KFME", "NETA"</w:t>
        </w:r>
      </w:ins>
    </w:p>
    <w:p w14:paraId="7B797B20" w14:textId="77777777" w:rsidR="00312923" w:rsidRPr="00A87A72" w:rsidRDefault="00312923" w:rsidP="00312923">
      <w:pPr>
        <w:spacing w:line="276" w:lineRule="auto"/>
        <w:rPr>
          <w:ins w:id="230" w:author="Bruce Jacobs" w:date="2017-05-26T13:20:00Z"/>
        </w:rPr>
      </w:pPr>
    </w:p>
    <w:p w14:paraId="7E756E9C" w14:textId="77777777" w:rsidR="00312923" w:rsidRPr="00A87A72" w:rsidRDefault="00312923" w:rsidP="00312923">
      <w:pPr>
        <w:spacing w:line="276" w:lineRule="auto"/>
        <w:rPr>
          <w:ins w:id="231" w:author="Bruce Jacobs" w:date="2017-05-26T13:20:00Z"/>
        </w:rPr>
      </w:pPr>
      <w:ins w:id="232" w:author="Bruce Jacobs" w:date="2017-05-26T13:20:00Z">
        <w:r w:rsidRPr="00A87A72">
          <w:rPr>
            <w:b/>
          </w:rPr>
          <w:t xml:space="preserve">Applicable to: </w:t>
        </w:r>
        <w:r w:rsidRPr="00A87A72">
          <w:fldChar w:fldCharType="begin"/>
        </w:r>
        <w:r w:rsidRPr="00A87A72">
          <w:instrText xml:space="preserve"> HYPERLINK \l "h.s8x3up4gkz35" \h </w:instrText>
        </w:r>
        <w:r w:rsidRPr="00A87A72">
          <w:fldChar w:fldCharType="separate"/>
        </w:r>
        <w:r w:rsidRPr="00A87A72">
          <w:rPr>
            <w:color w:val="1155CC"/>
            <w:u w:val="single"/>
          </w:rPr>
          <w:t>Release</w:t>
        </w:r>
        <w:r w:rsidRPr="00A87A72">
          <w:rPr>
            <w:color w:val="1155CC"/>
            <w:u w:val="single"/>
          </w:rPr>
          <w:fldChar w:fldCharType="end"/>
        </w:r>
      </w:ins>
    </w:p>
    <w:p w14:paraId="24CEBCA4" w14:textId="77777777" w:rsidR="00C17C92" w:rsidRPr="00A87A72" w:rsidRDefault="00C17C92" w:rsidP="00C17C92">
      <w:pPr>
        <w:pStyle w:val="Heading2"/>
        <w:widowControl w:val="0"/>
        <w:contextualSpacing w:val="0"/>
      </w:pPr>
      <w:bookmarkStart w:id="233" w:name="h.tca5p2srdf9a" w:colFirst="0" w:colLast="0"/>
      <w:bookmarkEnd w:id="233"/>
      <w:r w:rsidRPr="00A87A72">
        <w:t>Release Identifier</w:t>
      </w:r>
    </w:p>
    <w:p w14:paraId="2A27A916" w14:textId="77777777" w:rsidR="00C17C92" w:rsidRPr="00A87A72" w:rsidRDefault="00C17C92" w:rsidP="00C17C92">
      <w:pPr>
        <w:spacing w:line="276" w:lineRule="auto"/>
      </w:pPr>
      <w:proofErr w:type="gramStart"/>
      <w:r w:rsidRPr="00A87A72">
        <w:t xml:space="preserve">An identifier that represents the unique </w:t>
      </w:r>
      <w:del w:id="234" w:author="Bruce Jacobs" w:date="2017-05-26T13:29:00Z">
        <w:r w:rsidRPr="00A87A72" w:rsidDel="00143412">
          <w:delText xml:space="preserve">house </w:delText>
        </w:r>
      </w:del>
      <w:r w:rsidRPr="00A87A72">
        <w:t>number for a release.</w:t>
      </w:r>
      <w:proofErr w:type="gramEnd"/>
      <w:r w:rsidRPr="00A87A72">
        <w:t xml:space="preserve">  In the general sense, this should be a string that is unique to a given Entity’s </w:t>
      </w:r>
      <w:del w:id="235" w:author="Bruce Jacobs" w:date="2017-05-26T13:30:00Z">
        <w:r w:rsidRPr="00A87A72" w:rsidDel="00143412">
          <w:delText xml:space="preserve">prefix </w:delText>
        </w:r>
      </w:del>
      <w:ins w:id="236" w:author="Bruce Jacobs" w:date="2017-05-26T13:30:00Z">
        <w:r w:rsidRPr="00A87A72">
          <w:t xml:space="preserve">Release Domain </w:t>
        </w:r>
      </w:ins>
      <w:r w:rsidRPr="00A87A72">
        <w:t>code.   For purposes of content exchange, it is recommended this is represented as a six digit integer.</w:t>
      </w:r>
    </w:p>
    <w:p w14:paraId="4E8E6BBC" w14:textId="77777777" w:rsidR="00C17C92" w:rsidRPr="00A87A72" w:rsidRDefault="00C17C92" w:rsidP="00C17C92">
      <w:pPr>
        <w:widowControl w:val="0"/>
        <w:spacing w:line="276" w:lineRule="auto"/>
        <w:rPr>
          <w:ins w:id="237" w:author="Bruce Jacobs" w:date="2017-05-26T13:29:00Z"/>
          <w:b/>
        </w:rPr>
      </w:pPr>
    </w:p>
    <w:p w14:paraId="48C7F4B9" w14:textId="77777777" w:rsidR="00C17C92" w:rsidRPr="00A87A72" w:rsidRDefault="00C17C92" w:rsidP="00C17C92">
      <w:pPr>
        <w:widowControl w:val="0"/>
        <w:spacing w:line="276" w:lineRule="auto"/>
        <w:rPr>
          <w:ins w:id="238" w:author="Bruce Jacobs" w:date="2017-05-26T13:29:00Z"/>
        </w:rPr>
      </w:pPr>
      <w:ins w:id="239" w:author="Bruce Jacobs" w:date="2017-05-26T13:29:00Z">
        <w:r w:rsidRPr="00A87A72">
          <w:rPr>
            <w:b/>
          </w:rPr>
          <w:t>Example</w:t>
        </w:r>
        <w:r w:rsidRPr="00A87A72">
          <w:t xml:space="preserve">: </w:t>
        </w:r>
        <w:r w:rsidRPr="00A87A72">
          <w:rPr>
            <w:color w:val="333333"/>
          </w:rPr>
          <w:t>"465967"</w:t>
        </w:r>
      </w:ins>
    </w:p>
    <w:p w14:paraId="5EB5D53F" w14:textId="77777777" w:rsidR="00DA7737" w:rsidRPr="00A87A72" w:rsidRDefault="00854A13">
      <w:pPr>
        <w:pStyle w:val="Heading2"/>
        <w:widowControl w:val="0"/>
        <w:contextualSpacing w:val="0"/>
      </w:pPr>
      <w:r w:rsidRPr="00A87A72">
        <w:lastRenderedPageBreak/>
        <w:t>Release Type</w:t>
      </w:r>
    </w:p>
    <w:p w14:paraId="00C2B9D1" w14:textId="77777777" w:rsidR="00DA7737" w:rsidRPr="00A87A72" w:rsidRDefault="00854A13">
      <w:pPr>
        <w:spacing w:line="276" w:lineRule="auto"/>
      </w:pPr>
      <w:r w:rsidRPr="00A87A72">
        <w:t>This field identifies the type of Release from a set list.</w:t>
      </w:r>
    </w:p>
    <w:p w14:paraId="495F37EE" w14:textId="77777777" w:rsidR="00DA7737" w:rsidRPr="00A87A72" w:rsidRDefault="00DA7737">
      <w:pPr>
        <w:spacing w:line="276" w:lineRule="auto"/>
      </w:pPr>
    </w:p>
    <w:p w14:paraId="64F1775B" w14:textId="77777777" w:rsidR="00DA7737" w:rsidRPr="00A87A72" w:rsidRDefault="00854A13">
      <w:pPr>
        <w:spacing w:line="276" w:lineRule="auto"/>
      </w:pPr>
      <w:r w:rsidRPr="00A87A72">
        <w:t>The accepted values are as follows:</w:t>
      </w:r>
    </w:p>
    <w:p w14:paraId="1E7CD7D2" w14:textId="77777777" w:rsidR="00DA7737" w:rsidRPr="00A87A72" w:rsidRDefault="00DA7737">
      <w:pPr>
        <w:spacing w:line="276" w:lineRule="auto"/>
      </w:pPr>
    </w:p>
    <w:p w14:paraId="36704D22" w14:textId="77777777" w:rsidR="00DA7737" w:rsidRPr="00A87A72" w:rsidRDefault="00854A13">
      <w:pPr>
        <w:widowControl w:val="0"/>
        <w:numPr>
          <w:ilvl w:val="0"/>
          <w:numId w:val="18"/>
        </w:numPr>
        <w:spacing w:line="276" w:lineRule="auto"/>
        <w:ind w:hanging="360"/>
        <w:contextualSpacing/>
      </w:pPr>
      <w:r w:rsidRPr="00A87A72">
        <w:t>Base</w:t>
      </w:r>
    </w:p>
    <w:p w14:paraId="0D4BF3E3" w14:textId="77777777" w:rsidR="00DA7737" w:rsidRPr="00A87A72" w:rsidRDefault="00854A13">
      <w:pPr>
        <w:widowControl w:val="0"/>
        <w:numPr>
          <w:ilvl w:val="0"/>
          <w:numId w:val="18"/>
        </w:numPr>
        <w:spacing w:line="276" w:lineRule="auto"/>
        <w:ind w:hanging="360"/>
        <w:contextualSpacing/>
      </w:pPr>
      <w:r w:rsidRPr="00A87A72">
        <w:t>Unedited</w:t>
      </w:r>
    </w:p>
    <w:p w14:paraId="398A5EAA" w14:textId="34CE666B" w:rsidR="00DA7737" w:rsidRPr="00A87A72" w:rsidRDefault="00854A13" w:rsidP="00DC009E">
      <w:pPr>
        <w:widowControl w:val="0"/>
        <w:numPr>
          <w:ilvl w:val="0"/>
          <w:numId w:val="18"/>
        </w:numPr>
        <w:spacing w:line="276" w:lineRule="auto"/>
        <w:ind w:hanging="360"/>
        <w:contextualSpacing/>
      </w:pPr>
      <w:r w:rsidRPr="00A87A72">
        <w:t>Stacked</w:t>
      </w:r>
      <w:del w:id="240" w:author="edgar" w:date="2017-05-25T09:46:00Z">
        <w:r w:rsidRPr="00A87A72" w:rsidDel="000D4B2C">
          <w:delText>Stacked/Unedited</w:delText>
        </w:r>
      </w:del>
    </w:p>
    <w:p w14:paraId="0C5E7315" w14:textId="77777777" w:rsidR="00DA7737" w:rsidRPr="00A87A72" w:rsidRDefault="00854A13">
      <w:pPr>
        <w:widowControl w:val="0"/>
        <w:numPr>
          <w:ilvl w:val="0"/>
          <w:numId w:val="18"/>
        </w:numPr>
        <w:spacing w:line="276" w:lineRule="auto"/>
        <w:ind w:hanging="360"/>
        <w:contextualSpacing/>
      </w:pPr>
      <w:r w:rsidRPr="00A87A72">
        <w:t>Embedded Promo</w:t>
      </w:r>
    </w:p>
    <w:p w14:paraId="1E719F82" w14:textId="77777777" w:rsidR="00DA7737" w:rsidRPr="00A87A72" w:rsidRDefault="00854A13">
      <w:pPr>
        <w:widowControl w:val="0"/>
        <w:numPr>
          <w:ilvl w:val="0"/>
          <w:numId w:val="18"/>
        </w:numPr>
        <w:spacing w:line="276" w:lineRule="auto"/>
        <w:ind w:hanging="360"/>
        <w:contextualSpacing/>
      </w:pPr>
      <w:r w:rsidRPr="00A87A72">
        <w:t>Reinvented Breaks</w:t>
      </w:r>
    </w:p>
    <w:p w14:paraId="0800FE85" w14:textId="77777777" w:rsidR="00DA7737" w:rsidRPr="00A87A72" w:rsidRDefault="00854A13">
      <w:pPr>
        <w:widowControl w:val="0"/>
        <w:numPr>
          <w:ilvl w:val="0"/>
          <w:numId w:val="18"/>
        </w:numPr>
        <w:spacing w:line="276" w:lineRule="auto"/>
        <w:ind w:hanging="360"/>
        <w:contextualSpacing/>
      </w:pPr>
      <w:r w:rsidRPr="00A87A72">
        <w:t>Pledge</w:t>
      </w:r>
    </w:p>
    <w:p w14:paraId="2930E1F3" w14:textId="77777777" w:rsidR="00DA7737" w:rsidRPr="00A87A72" w:rsidRDefault="00854A13">
      <w:pPr>
        <w:widowControl w:val="0"/>
        <w:numPr>
          <w:ilvl w:val="0"/>
          <w:numId w:val="18"/>
        </w:numPr>
        <w:spacing w:line="276" w:lineRule="auto"/>
        <w:ind w:hanging="360"/>
        <w:contextualSpacing/>
      </w:pPr>
      <w:r w:rsidRPr="00A87A72">
        <w:t>Pledge Event</w:t>
      </w:r>
    </w:p>
    <w:p w14:paraId="5358F281" w14:textId="77777777" w:rsidR="00DA7737" w:rsidRPr="00A87A72" w:rsidRDefault="00854A13">
      <w:pPr>
        <w:widowControl w:val="0"/>
        <w:numPr>
          <w:ilvl w:val="0"/>
          <w:numId w:val="18"/>
        </w:numPr>
        <w:spacing w:line="276" w:lineRule="auto"/>
        <w:ind w:hanging="360"/>
        <w:contextualSpacing/>
      </w:pPr>
      <w:r w:rsidRPr="00A87A72">
        <w:t>Promo</w:t>
      </w:r>
    </w:p>
    <w:p w14:paraId="165C26CB" w14:textId="77777777" w:rsidR="00DA7737" w:rsidRPr="00A87A72" w:rsidRDefault="00854A13">
      <w:pPr>
        <w:widowControl w:val="0"/>
        <w:numPr>
          <w:ilvl w:val="0"/>
          <w:numId w:val="18"/>
        </w:numPr>
        <w:spacing w:line="276" w:lineRule="auto"/>
        <w:ind w:hanging="360"/>
        <w:contextualSpacing/>
      </w:pPr>
      <w:r w:rsidRPr="00A87A72">
        <w:t>Short</w:t>
      </w:r>
    </w:p>
    <w:p w14:paraId="6848EABF" w14:textId="77777777" w:rsidR="00DA7737" w:rsidRPr="00A87A72" w:rsidRDefault="00854A13">
      <w:pPr>
        <w:widowControl w:val="0"/>
        <w:numPr>
          <w:ilvl w:val="0"/>
          <w:numId w:val="18"/>
        </w:numPr>
        <w:spacing w:line="276" w:lineRule="auto"/>
        <w:ind w:hanging="360"/>
        <w:contextualSpacing/>
        <w:rPr>
          <w:ins w:id="241" w:author="edgar" w:date="2017-05-25T09:46:00Z"/>
        </w:rPr>
      </w:pPr>
      <w:r w:rsidRPr="00A87A72">
        <w:t>Spot</w:t>
      </w:r>
    </w:p>
    <w:p w14:paraId="506299A5" w14:textId="77777777" w:rsidR="000D4B2C" w:rsidRPr="00A87A72" w:rsidRDefault="000D4B2C">
      <w:pPr>
        <w:widowControl w:val="0"/>
        <w:numPr>
          <w:ilvl w:val="0"/>
          <w:numId w:val="18"/>
        </w:numPr>
        <w:spacing w:line="276" w:lineRule="auto"/>
        <w:ind w:hanging="360"/>
        <w:contextualSpacing/>
      </w:pPr>
      <w:ins w:id="242" w:author="edgar" w:date="2017-05-25T09:46:00Z">
        <w:r w:rsidRPr="00A87A72">
          <w:t>Evergreen</w:t>
        </w:r>
      </w:ins>
    </w:p>
    <w:p w14:paraId="71AD3D3C" w14:textId="77777777" w:rsidR="00DA7737" w:rsidRPr="00A87A72" w:rsidRDefault="00DA7737">
      <w:pPr>
        <w:widowControl w:val="0"/>
        <w:spacing w:line="276" w:lineRule="auto"/>
      </w:pPr>
    </w:p>
    <w:p w14:paraId="1E130F06" w14:textId="77777777" w:rsidR="00DA7737" w:rsidRPr="00A87A72" w:rsidRDefault="00854A13">
      <w:pPr>
        <w:spacing w:line="276" w:lineRule="auto"/>
        <w:rPr>
          <w:color w:val="1155CC"/>
          <w:u w:val="single"/>
        </w:rPr>
      </w:pPr>
      <w:r w:rsidRPr="00A87A72">
        <w:rPr>
          <w:b/>
        </w:rPr>
        <w:t xml:space="preserve">Applicable to: </w:t>
      </w:r>
      <w:hyperlink w:anchor="h.s8x3up4gkz35">
        <w:r w:rsidRPr="00A87A72">
          <w:rPr>
            <w:color w:val="1155CC"/>
            <w:u w:val="single"/>
          </w:rPr>
          <w:t>Release</w:t>
        </w:r>
      </w:hyperlink>
    </w:p>
    <w:p w14:paraId="4E884550" w14:textId="77777777" w:rsidR="001B705D" w:rsidRPr="00A87A72" w:rsidRDefault="00A5293F" w:rsidP="001B705D">
      <w:pPr>
        <w:pStyle w:val="Heading2"/>
        <w:widowControl w:val="0"/>
        <w:contextualSpacing w:val="0"/>
      </w:pPr>
      <w:bookmarkStart w:id="243" w:name="_Repair_Identifier"/>
      <w:bookmarkStart w:id="244" w:name="_Repair_Description"/>
      <w:bookmarkEnd w:id="243"/>
      <w:bookmarkEnd w:id="244"/>
      <w:r w:rsidRPr="00A87A72">
        <w:t>Repair</w:t>
      </w:r>
      <w:r w:rsidR="001B705D" w:rsidRPr="00A87A72">
        <w:t xml:space="preserve"> Description</w:t>
      </w:r>
    </w:p>
    <w:p w14:paraId="5CD7E8CD" w14:textId="77777777" w:rsidR="001B705D" w:rsidRPr="00A87A72" w:rsidRDefault="001B705D" w:rsidP="001B705D">
      <w:pPr>
        <w:spacing w:line="276" w:lineRule="auto"/>
      </w:pPr>
      <w:proofErr w:type="gramStart"/>
      <w:r w:rsidRPr="00A87A72">
        <w:t xml:space="preserve">Detailed description of </w:t>
      </w:r>
      <w:r w:rsidR="00A5293F" w:rsidRPr="00A87A72">
        <w:t>the repair of any technical impairment that was corrected</w:t>
      </w:r>
      <w:r w:rsidRPr="00A87A72">
        <w:t>.</w:t>
      </w:r>
      <w:proofErr w:type="gramEnd"/>
    </w:p>
    <w:p w14:paraId="620AD909" w14:textId="77777777" w:rsidR="001B705D" w:rsidRPr="00A87A72" w:rsidRDefault="001B705D" w:rsidP="001B705D">
      <w:pPr>
        <w:spacing w:line="276" w:lineRule="auto"/>
      </w:pPr>
    </w:p>
    <w:p w14:paraId="553522EF" w14:textId="77777777" w:rsidR="001B705D" w:rsidRPr="00A87A72" w:rsidRDefault="001B705D" w:rsidP="001B705D">
      <w:pPr>
        <w:spacing w:line="276" w:lineRule="auto"/>
      </w:pPr>
      <w:r w:rsidRPr="00A87A72">
        <w:rPr>
          <w:b/>
        </w:rPr>
        <w:t xml:space="preserve">Applicable to: </w:t>
      </w:r>
      <w:hyperlink w:anchor="_Manifestation">
        <w:r w:rsidR="00A5293F" w:rsidRPr="00A87A72">
          <w:rPr>
            <w:color w:val="1155CC"/>
            <w:u w:val="single"/>
          </w:rPr>
          <w:t>Manifestation</w:t>
        </w:r>
      </w:hyperlink>
    </w:p>
    <w:p w14:paraId="0AD1F221" w14:textId="77777777" w:rsidR="000B5B50" w:rsidRPr="00A87A72" w:rsidRDefault="000B5B50" w:rsidP="000B5B50">
      <w:pPr>
        <w:pStyle w:val="Heading2"/>
        <w:widowControl w:val="0"/>
        <w:contextualSpacing w:val="0"/>
      </w:pPr>
      <w:r w:rsidRPr="00A87A72">
        <w:t>Repair Identifier</w:t>
      </w:r>
    </w:p>
    <w:p w14:paraId="33428A98" w14:textId="1DD24931" w:rsidR="000B5B50" w:rsidRPr="00A87A72" w:rsidRDefault="000B5B50" w:rsidP="000B5B50">
      <w:pPr>
        <w:spacing w:line="276" w:lineRule="auto"/>
      </w:pPr>
      <w:proofErr w:type="gramStart"/>
      <w:r w:rsidRPr="00A87A72">
        <w:t>An identifier that represents number of repair transcoding.</w:t>
      </w:r>
      <w:proofErr w:type="gramEnd"/>
      <w:r w:rsidRPr="00A87A72">
        <w:t xml:space="preserve">  In the case where the original transcode has a technical impairment, then subsequent transcodes can be created to fix the technical impairment.  These subsequent transcodes can then be labeled using this field using monotonically increasing integers.  The default value of this field shall be zero.</w:t>
      </w:r>
      <w:ins w:id="245" w:author="Bruce Jacobs [2]" w:date="2017-05-25T13:54:00Z">
        <w:r w:rsidR="00BC629C" w:rsidRPr="00A87A72">
          <w:t xml:space="preserve"> The maximum value shall be 9.</w:t>
        </w:r>
      </w:ins>
    </w:p>
    <w:p w14:paraId="1548EF6A" w14:textId="77777777" w:rsidR="00BE1B7A" w:rsidRPr="00A87A72" w:rsidRDefault="00BE1B7A" w:rsidP="00BE1B7A">
      <w:pPr>
        <w:spacing w:line="276" w:lineRule="auto"/>
        <w:rPr>
          <w:ins w:id="246" w:author="Bruce Jacobs" w:date="2017-05-26T13:35:00Z"/>
          <w:b/>
        </w:rPr>
      </w:pPr>
    </w:p>
    <w:p w14:paraId="76935710" w14:textId="77E5F773" w:rsidR="00BE1B7A" w:rsidRPr="00A87A72" w:rsidRDefault="00BE1B7A" w:rsidP="00BE1B7A">
      <w:pPr>
        <w:spacing w:line="276" w:lineRule="auto"/>
        <w:rPr>
          <w:ins w:id="247" w:author="Bruce Jacobs" w:date="2017-05-26T13:35:00Z"/>
        </w:rPr>
      </w:pPr>
      <w:ins w:id="248" w:author="Bruce Jacobs" w:date="2017-05-26T13:35:00Z">
        <w:r w:rsidRPr="00A87A72">
          <w:rPr>
            <w:b/>
          </w:rPr>
          <w:t>Example</w:t>
        </w:r>
        <w:r w:rsidRPr="00A87A72">
          <w:rPr>
            <w:rFonts w:eastAsia="Consolas" w:cs="Consolas"/>
            <w:b/>
          </w:rPr>
          <w:t xml:space="preserve">: </w:t>
        </w:r>
        <w:r w:rsidRPr="00A87A72">
          <w:rPr>
            <w:rFonts w:eastAsia="Consolas" w:cs="Consolas"/>
          </w:rPr>
          <w:t>"1"</w:t>
        </w:r>
      </w:ins>
    </w:p>
    <w:p w14:paraId="1ACBC250" w14:textId="77777777" w:rsidR="000B5B50" w:rsidRPr="00A87A72" w:rsidRDefault="000B5B50" w:rsidP="000B5B50">
      <w:pPr>
        <w:spacing w:line="276" w:lineRule="auto"/>
      </w:pPr>
    </w:p>
    <w:p w14:paraId="15EA296B" w14:textId="77777777" w:rsidR="000B5B50" w:rsidRPr="00A87A72" w:rsidRDefault="000B5B50" w:rsidP="000B5B50">
      <w:pPr>
        <w:spacing w:line="276" w:lineRule="auto"/>
      </w:pPr>
      <w:r w:rsidRPr="00A87A72">
        <w:rPr>
          <w:b/>
        </w:rPr>
        <w:t xml:space="preserve">Applicable to: </w:t>
      </w:r>
      <w:hyperlink w:anchor="_Manifestation" w:history="1">
        <w:r w:rsidRPr="00A87A72">
          <w:rPr>
            <w:rStyle w:val="Hyperlink"/>
          </w:rPr>
          <w:t>Manifestation</w:t>
        </w:r>
      </w:hyperlink>
    </w:p>
    <w:p w14:paraId="7289FD8B" w14:textId="77777777" w:rsidR="001B705D" w:rsidRPr="00A87A72" w:rsidRDefault="001B705D">
      <w:pPr>
        <w:spacing w:line="276" w:lineRule="auto"/>
      </w:pPr>
    </w:p>
    <w:p w14:paraId="39B77C6F" w14:textId="77777777" w:rsidR="000B5B50" w:rsidRPr="00A87A72" w:rsidRDefault="000B5B50" w:rsidP="000B5B50">
      <w:pPr>
        <w:pStyle w:val="Heading2"/>
        <w:widowControl w:val="0"/>
        <w:contextualSpacing w:val="0"/>
      </w:pPr>
      <w:bookmarkStart w:id="249" w:name="h.rughdrbp8q6c" w:colFirst="0" w:colLast="0"/>
      <w:bookmarkEnd w:id="249"/>
      <w:r w:rsidRPr="00A87A72">
        <w:t>Revision Description</w:t>
      </w:r>
    </w:p>
    <w:p w14:paraId="4F2D8A30" w14:textId="77777777" w:rsidR="000B5B50" w:rsidRPr="00A87A72" w:rsidRDefault="000B5B50" w:rsidP="000B5B50">
      <w:pPr>
        <w:spacing w:line="276" w:lineRule="auto"/>
      </w:pPr>
      <w:r w:rsidRPr="00A87A72">
        <w:t>This field allows for detailed documentation as to why a particular revision exists.</w:t>
      </w:r>
    </w:p>
    <w:p w14:paraId="211B2171" w14:textId="77777777" w:rsidR="000B5B50" w:rsidRPr="00A87A72" w:rsidRDefault="000B5B50" w:rsidP="000B5B50">
      <w:pPr>
        <w:spacing w:line="276" w:lineRule="auto"/>
      </w:pPr>
    </w:p>
    <w:p w14:paraId="28DEA2E6" w14:textId="77777777" w:rsidR="000B5B50" w:rsidRPr="00A87A72" w:rsidRDefault="000B5B50" w:rsidP="000B5B50">
      <w:pPr>
        <w:spacing w:line="276" w:lineRule="auto"/>
      </w:pPr>
      <w:r w:rsidRPr="00A87A72">
        <w:rPr>
          <w:b/>
        </w:rPr>
        <w:lastRenderedPageBreak/>
        <w:t>Format</w:t>
      </w:r>
      <w:r w:rsidRPr="00A87A72">
        <w:rPr>
          <w:rFonts w:eastAsia="Consolas" w:cs="Consolas"/>
          <w:b/>
        </w:rPr>
        <w:t xml:space="preserve">: </w:t>
      </w:r>
      <w:r w:rsidRPr="00A87A72">
        <w:t>String (5000)</w:t>
      </w:r>
    </w:p>
    <w:p w14:paraId="001C29E6" w14:textId="77777777" w:rsidR="000B5B50" w:rsidRPr="00A87A72" w:rsidRDefault="000B5B50" w:rsidP="000B5B50">
      <w:pPr>
        <w:spacing w:line="276" w:lineRule="auto"/>
      </w:pPr>
    </w:p>
    <w:p w14:paraId="538015F3" w14:textId="77777777" w:rsidR="000B5B50" w:rsidRPr="00A87A72" w:rsidRDefault="000B5B50" w:rsidP="000B5B50">
      <w:pPr>
        <w:spacing w:line="276" w:lineRule="auto"/>
      </w:pPr>
      <w:r w:rsidRPr="00A87A72">
        <w:rPr>
          <w:b/>
        </w:rPr>
        <w:t>Example</w:t>
      </w:r>
      <w:r w:rsidRPr="00A87A72">
        <w:rPr>
          <w:rFonts w:eastAsia="Consolas" w:cs="Consolas"/>
          <w:b/>
        </w:rPr>
        <w:t xml:space="preserve">: </w:t>
      </w:r>
      <w:r w:rsidRPr="00A87A72">
        <w:rPr>
          <w:rFonts w:eastAsia="Consolas" w:cs="Consolas"/>
        </w:rPr>
        <w:t>[</w:t>
      </w:r>
      <w:r w:rsidRPr="00A87A72">
        <w:rPr>
          <w:rFonts w:eastAsia="Consolas" w:cs="Consolas"/>
          <w:i/>
        </w:rPr>
        <w:t>Revision Identifier</w:t>
      </w:r>
      <w:r w:rsidRPr="00A87A72">
        <w:t>] contains a new promo different from previous Releases.</w:t>
      </w:r>
    </w:p>
    <w:p w14:paraId="73D6EA5C" w14:textId="77777777" w:rsidR="000B5B50" w:rsidRPr="00A87A72" w:rsidRDefault="000B5B50" w:rsidP="000B5B50">
      <w:pPr>
        <w:spacing w:line="276" w:lineRule="auto"/>
      </w:pPr>
    </w:p>
    <w:p w14:paraId="16E9C6E8" w14:textId="77777777" w:rsidR="000B5B50" w:rsidRPr="00A87A72" w:rsidRDefault="000B5B50" w:rsidP="000B5B50">
      <w:pPr>
        <w:spacing w:line="276" w:lineRule="auto"/>
      </w:pPr>
      <w:r w:rsidRPr="00A87A72">
        <w:rPr>
          <w:b/>
        </w:rPr>
        <w:t>Applicable</w:t>
      </w:r>
      <w:r w:rsidRPr="00A87A72">
        <w:rPr>
          <w:rFonts w:eastAsia="Consolas" w:cs="Consolas"/>
          <w:b/>
        </w:rPr>
        <w:t xml:space="preserve"> </w:t>
      </w:r>
      <w:r w:rsidRPr="00A87A72">
        <w:rPr>
          <w:b/>
        </w:rPr>
        <w:t>to</w:t>
      </w:r>
      <w:r w:rsidRPr="00A87A72">
        <w:rPr>
          <w:rFonts w:eastAsia="Consolas" w:cs="Consolas"/>
          <w:b/>
        </w:rPr>
        <w:t xml:space="preserve">: </w:t>
      </w:r>
      <w:hyperlink w:anchor="h.s8x3up4gkz35">
        <w:r w:rsidRPr="00A87A72">
          <w:rPr>
            <w:rFonts w:eastAsia="Consolas" w:cs="Consolas"/>
            <w:color w:val="1155CC"/>
            <w:highlight w:val="white"/>
            <w:u w:val="single"/>
          </w:rPr>
          <w:t>Release</w:t>
        </w:r>
      </w:hyperlink>
    </w:p>
    <w:p w14:paraId="218072F2" w14:textId="77777777" w:rsidR="000B5B50" w:rsidRPr="00A87A72" w:rsidRDefault="000B5B50" w:rsidP="000B5B50">
      <w:pPr>
        <w:pStyle w:val="Heading2"/>
        <w:contextualSpacing w:val="0"/>
      </w:pPr>
      <w:r w:rsidRPr="00A87A72">
        <w:t>Revision Identifier</w:t>
      </w:r>
    </w:p>
    <w:p w14:paraId="57C67E63" w14:textId="68F51E31" w:rsidR="000B5B50" w:rsidRPr="00A87A72" w:rsidRDefault="000B5B50" w:rsidP="000B5B50">
      <w:pPr>
        <w:spacing w:line="276" w:lineRule="auto"/>
      </w:pPr>
      <w:r w:rsidRPr="00A87A72">
        <w:t>This field is a simple numerical identifier for a Release to keep track of versions.</w:t>
      </w:r>
      <w:ins w:id="250" w:author="Bruce Jacobs" w:date="2017-05-26T13:36:00Z">
        <w:r w:rsidR="00BE1B7A" w:rsidRPr="00A87A72">
          <w:t xml:space="preserve"> The default value of this field shall be "1". The maximum value shall be 999.</w:t>
        </w:r>
      </w:ins>
    </w:p>
    <w:p w14:paraId="74EB78F3" w14:textId="77777777" w:rsidR="000B5B50" w:rsidRPr="00A87A72" w:rsidRDefault="000B5B50" w:rsidP="000B5B50">
      <w:pPr>
        <w:spacing w:line="276" w:lineRule="auto"/>
      </w:pPr>
    </w:p>
    <w:p w14:paraId="088BEC14" w14:textId="77777777" w:rsidR="000B5B50" w:rsidRPr="00A87A72" w:rsidRDefault="000B5B50" w:rsidP="000B5B50">
      <w:pPr>
        <w:spacing w:line="276" w:lineRule="auto"/>
      </w:pPr>
      <w:r w:rsidRPr="00A87A72">
        <w:rPr>
          <w:b/>
        </w:rPr>
        <w:t>Format</w:t>
      </w:r>
      <w:r w:rsidRPr="00A87A72">
        <w:rPr>
          <w:rFonts w:eastAsia="Consolas" w:cs="Consolas"/>
          <w:b/>
        </w:rPr>
        <w:t xml:space="preserve">: </w:t>
      </w:r>
      <w:r w:rsidRPr="00A87A72">
        <w:t>Integer</w:t>
      </w:r>
    </w:p>
    <w:p w14:paraId="5AD0D78C" w14:textId="77777777" w:rsidR="00BE1B7A" w:rsidRPr="00A87A72" w:rsidRDefault="00BE1B7A" w:rsidP="00BE1B7A">
      <w:pPr>
        <w:spacing w:line="276" w:lineRule="auto"/>
        <w:rPr>
          <w:ins w:id="251" w:author="Bruce Jacobs" w:date="2017-05-26T13:36:00Z"/>
          <w:b/>
        </w:rPr>
      </w:pPr>
    </w:p>
    <w:p w14:paraId="25638DB3" w14:textId="5AD3E621" w:rsidR="00BE1B7A" w:rsidRPr="00A87A72" w:rsidRDefault="00BE1B7A" w:rsidP="00BE1B7A">
      <w:pPr>
        <w:spacing w:line="276" w:lineRule="auto"/>
        <w:rPr>
          <w:ins w:id="252" w:author="Bruce Jacobs" w:date="2017-05-26T13:35:00Z"/>
        </w:rPr>
      </w:pPr>
      <w:ins w:id="253" w:author="Bruce Jacobs" w:date="2017-05-26T13:35:00Z">
        <w:r w:rsidRPr="00A87A72">
          <w:rPr>
            <w:b/>
          </w:rPr>
          <w:t>Example</w:t>
        </w:r>
        <w:r w:rsidRPr="00A87A72">
          <w:rPr>
            <w:rFonts w:eastAsia="Consolas" w:cs="Consolas"/>
            <w:b/>
          </w:rPr>
          <w:t xml:space="preserve">: </w:t>
        </w:r>
        <w:r w:rsidRPr="00A87A72">
          <w:rPr>
            <w:rFonts w:eastAsia="Consolas" w:cs="Consolas"/>
          </w:rPr>
          <w:t>"</w:t>
        </w:r>
      </w:ins>
      <w:ins w:id="254" w:author="Bruce Jacobs" w:date="2017-05-26T13:36:00Z">
        <w:r w:rsidRPr="00A87A72">
          <w:rPr>
            <w:rFonts w:eastAsia="Consolas" w:cs="Consolas"/>
          </w:rPr>
          <w:t>3</w:t>
        </w:r>
      </w:ins>
      <w:ins w:id="255" w:author="Bruce Jacobs" w:date="2017-05-26T13:35:00Z">
        <w:r w:rsidRPr="00A87A72">
          <w:rPr>
            <w:rFonts w:eastAsia="Consolas" w:cs="Consolas"/>
          </w:rPr>
          <w:t>"</w:t>
        </w:r>
      </w:ins>
    </w:p>
    <w:p w14:paraId="7AEC8105" w14:textId="77777777" w:rsidR="000B5B50" w:rsidRPr="00A87A72" w:rsidRDefault="000B5B50" w:rsidP="000B5B50">
      <w:pPr>
        <w:spacing w:line="276" w:lineRule="auto"/>
      </w:pPr>
    </w:p>
    <w:p w14:paraId="5E1EA123" w14:textId="77777777" w:rsidR="000B5B50" w:rsidRPr="00A87A72" w:rsidRDefault="000B5B50" w:rsidP="000B5B50">
      <w:pPr>
        <w:spacing w:line="276" w:lineRule="auto"/>
      </w:pPr>
      <w:r w:rsidRPr="00A87A72">
        <w:rPr>
          <w:b/>
        </w:rPr>
        <w:t>Applicable</w:t>
      </w:r>
      <w:r w:rsidRPr="00A87A72">
        <w:rPr>
          <w:rFonts w:eastAsia="Consolas" w:cs="Consolas"/>
          <w:b/>
        </w:rPr>
        <w:t xml:space="preserve"> </w:t>
      </w:r>
      <w:r w:rsidRPr="00A87A72">
        <w:rPr>
          <w:b/>
        </w:rPr>
        <w:t>to:</w:t>
      </w:r>
      <w:r w:rsidRPr="00A87A72">
        <w:rPr>
          <w:rFonts w:eastAsia="Consolas" w:cs="Consolas"/>
          <w:b/>
        </w:rPr>
        <w:t xml:space="preserve"> </w:t>
      </w:r>
      <w:hyperlink w:anchor="h.s8x3up4gkz35">
        <w:r w:rsidRPr="00A87A72">
          <w:rPr>
            <w:rFonts w:eastAsia="Consolas" w:cs="Consolas"/>
            <w:color w:val="1155CC"/>
            <w:highlight w:val="white"/>
            <w:u w:val="single"/>
          </w:rPr>
          <w:t>Release</w:t>
        </w:r>
      </w:hyperlink>
    </w:p>
    <w:p w14:paraId="32D0ABB7" w14:textId="77777777" w:rsidR="00DA7737" w:rsidRPr="00A87A72" w:rsidRDefault="00854A13">
      <w:pPr>
        <w:pStyle w:val="Heading2"/>
        <w:widowControl w:val="0"/>
        <w:contextualSpacing w:val="0"/>
      </w:pPr>
      <w:r w:rsidRPr="00A87A72">
        <w:t>Runtime</w:t>
      </w:r>
    </w:p>
    <w:p w14:paraId="0A586CD1" w14:textId="77777777" w:rsidR="00DA7737" w:rsidRPr="00A87A72" w:rsidRDefault="00854A13">
      <w:pPr>
        <w:spacing w:line="276" w:lineRule="auto"/>
      </w:pPr>
      <w:proofErr w:type="gramStart"/>
      <w:r w:rsidRPr="00A87A72">
        <w:t>The time length of a piece of content in minutes.</w:t>
      </w:r>
      <w:proofErr w:type="gramEnd"/>
      <w:r w:rsidRPr="00A87A72">
        <w:t xml:space="preserve"> </w:t>
      </w:r>
    </w:p>
    <w:p w14:paraId="7D533F86" w14:textId="77777777" w:rsidR="00DA7737" w:rsidRPr="00A87A72" w:rsidRDefault="00DA7737">
      <w:pPr>
        <w:spacing w:line="276" w:lineRule="auto"/>
      </w:pPr>
    </w:p>
    <w:p w14:paraId="7DB90152" w14:textId="77777777" w:rsidR="00DA7737" w:rsidRPr="00A87A72" w:rsidRDefault="00854A13">
      <w:pPr>
        <w:widowControl w:val="0"/>
        <w:spacing w:line="276" w:lineRule="auto"/>
      </w:pPr>
      <w:r w:rsidRPr="00A87A72">
        <w:t>If this value is set at the Series level, it determines the default Runtime for newly produced Episodes. This value only represents the Runtime for current and future Episodes and does not need to capture the HD Level for past Episodes.</w:t>
      </w:r>
    </w:p>
    <w:p w14:paraId="3D749A8E" w14:textId="77777777" w:rsidR="00DA7737" w:rsidRPr="00A87A72" w:rsidRDefault="00DA7737">
      <w:pPr>
        <w:widowControl w:val="0"/>
        <w:spacing w:line="276" w:lineRule="auto"/>
      </w:pPr>
    </w:p>
    <w:p w14:paraId="3D5A057D" w14:textId="77777777" w:rsidR="00DA7737" w:rsidRPr="00A87A72" w:rsidRDefault="00854A13">
      <w:pPr>
        <w:widowControl w:val="0"/>
        <w:spacing w:line="276" w:lineRule="auto"/>
      </w:pPr>
      <w:r w:rsidRPr="00A87A72">
        <w:t>If the value of the Episode differs from this expected value, the actual value may be set at the Episode level.  Otherwise, the default value is inherited from the Runtime field at the Series level.</w:t>
      </w:r>
    </w:p>
    <w:p w14:paraId="41916653" w14:textId="77777777" w:rsidR="00DA7737" w:rsidRPr="00A87A72" w:rsidRDefault="00DA7737">
      <w:pPr>
        <w:spacing w:line="276" w:lineRule="auto"/>
      </w:pPr>
    </w:p>
    <w:p w14:paraId="020F56CC" w14:textId="77777777" w:rsidR="00DA7737" w:rsidRPr="00A87A72" w:rsidRDefault="00854A13">
      <w:pPr>
        <w:spacing w:line="276" w:lineRule="auto"/>
      </w:pPr>
      <w:r w:rsidRPr="00A87A72">
        <w:rPr>
          <w:b/>
        </w:rPr>
        <w:t xml:space="preserve">Example: </w:t>
      </w:r>
      <w:r w:rsidRPr="00A87A72">
        <w:t xml:space="preserve">An episode of </w:t>
      </w:r>
      <w:r w:rsidRPr="00A87A72">
        <w:rPr>
          <w:i/>
        </w:rPr>
        <w:t>Downton Abbey</w:t>
      </w:r>
      <w:r w:rsidRPr="00A87A72">
        <w:t xml:space="preserve"> runs 60 minutes, so </w:t>
      </w:r>
      <w:r w:rsidRPr="00A87A72">
        <w:rPr>
          <w:rFonts w:eastAsia="Consolas" w:cs="Consolas"/>
        </w:rPr>
        <w:t>Runtime=60</w:t>
      </w:r>
      <w:r w:rsidRPr="00A87A72">
        <w:t>.</w:t>
      </w:r>
    </w:p>
    <w:p w14:paraId="21817F04" w14:textId="77777777" w:rsidR="00DA7737" w:rsidRPr="00A87A72" w:rsidRDefault="00DA7737">
      <w:pPr>
        <w:spacing w:line="276" w:lineRule="auto"/>
      </w:pPr>
    </w:p>
    <w:p w14:paraId="7FF28B0D" w14:textId="77777777" w:rsidR="00DA7737" w:rsidRPr="00A87A72" w:rsidRDefault="00854A13">
      <w:pPr>
        <w:spacing w:line="276" w:lineRule="auto"/>
      </w:pPr>
      <w:r w:rsidRPr="00A87A72">
        <w:rPr>
          <w:b/>
        </w:rPr>
        <w:t>Applicable to:</w:t>
      </w:r>
      <w:r w:rsidRPr="00A87A72">
        <w:t xml:space="preserve"> </w:t>
      </w:r>
      <w:hyperlink w:anchor="h.fj84pzkguz3g">
        <w:r w:rsidRPr="00A87A72">
          <w:rPr>
            <w:color w:val="1155CC"/>
            <w:u w:val="single"/>
          </w:rPr>
          <w:t>Series</w:t>
        </w:r>
      </w:hyperlink>
      <w:r w:rsidRPr="00A87A72">
        <w:t xml:space="preserve">, </w:t>
      </w:r>
      <w:hyperlink w:anchor="h.571gbr1gedfc">
        <w:r w:rsidRPr="00A87A72">
          <w:rPr>
            <w:color w:val="1155CC"/>
            <w:highlight w:val="white"/>
            <w:u w:val="single"/>
          </w:rPr>
          <w:t>Episode</w:t>
        </w:r>
      </w:hyperlink>
      <w:r w:rsidRPr="00A87A72">
        <w:rPr>
          <w:color w:val="333333"/>
          <w:highlight w:val="white"/>
        </w:rPr>
        <w:t xml:space="preserve">, </w:t>
      </w:r>
      <w:hyperlink w:anchor="h.42mucyarjkhi">
        <w:r w:rsidRPr="00A87A72">
          <w:rPr>
            <w:color w:val="1155CC"/>
            <w:highlight w:val="white"/>
            <w:u w:val="single"/>
          </w:rPr>
          <w:t>OTO</w:t>
        </w:r>
      </w:hyperlink>
      <w:r w:rsidRPr="00A87A72">
        <w:rPr>
          <w:color w:val="333333"/>
          <w:highlight w:val="white"/>
        </w:rPr>
        <w:t xml:space="preserve">, </w:t>
      </w:r>
      <w:hyperlink w:anchor="h.kf4mxv5kadr5">
        <w:r w:rsidRPr="00A87A72">
          <w:rPr>
            <w:color w:val="1155CC"/>
            <w:highlight w:val="white"/>
            <w:u w:val="single"/>
          </w:rPr>
          <w:t>Story</w:t>
        </w:r>
      </w:hyperlink>
    </w:p>
    <w:p w14:paraId="16CD7753" w14:textId="77777777" w:rsidR="00DA7737" w:rsidRPr="00A87A72" w:rsidRDefault="00854A13">
      <w:pPr>
        <w:pStyle w:val="Heading2"/>
        <w:widowControl w:val="0"/>
        <w:contextualSpacing w:val="0"/>
      </w:pPr>
      <w:bookmarkStart w:id="256" w:name="h.pwydbv5wn2be" w:colFirst="0" w:colLast="0"/>
      <w:bookmarkEnd w:id="256"/>
      <w:r w:rsidRPr="00A87A72">
        <w:t>Sample Rate</w:t>
      </w:r>
    </w:p>
    <w:p w14:paraId="63675988" w14:textId="77777777" w:rsidR="00DA7737" w:rsidRPr="00A87A72" w:rsidRDefault="00854A13">
      <w:pPr>
        <w:spacing w:line="276" w:lineRule="auto"/>
      </w:pPr>
      <w:proofErr w:type="gramStart"/>
      <w:r w:rsidRPr="00A87A72">
        <w:t>Samples per second in kilobits/second.</w:t>
      </w:r>
      <w:proofErr w:type="gramEnd"/>
    </w:p>
    <w:p w14:paraId="0EE2A0F5" w14:textId="77777777" w:rsidR="00DA7737" w:rsidRPr="00A87A72" w:rsidRDefault="00DA7737">
      <w:pPr>
        <w:spacing w:line="276" w:lineRule="auto"/>
      </w:pPr>
    </w:p>
    <w:p w14:paraId="274595B9" w14:textId="77777777" w:rsidR="00DA7737" w:rsidRPr="00A87A72" w:rsidRDefault="00854A13">
      <w:pPr>
        <w:spacing w:line="276" w:lineRule="auto"/>
      </w:pPr>
      <w:r w:rsidRPr="00A87A72">
        <w:rPr>
          <w:rFonts w:eastAsia="Consolas" w:cs="Consolas"/>
          <w:b/>
        </w:rPr>
        <w:t xml:space="preserve">Format: </w:t>
      </w:r>
      <w:r w:rsidRPr="00A87A72">
        <w:t>Positive integer</w:t>
      </w:r>
    </w:p>
    <w:p w14:paraId="338D8EF5" w14:textId="77777777" w:rsidR="00DA7737" w:rsidRPr="00A87A72" w:rsidRDefault="00DA7737">
      <w:pPr>
        <w:spacing w:line="276" w:lineRule="auto"/>
      </w:pPr>
    </w:p>
    <w:p w14:paraId="58B2220C" w14:textId="77777777" w:rsidR="00DA7737" w:rsidRPr="00A87A72" w:rsidRDefault="00854A13">
      <w:pPr>
        <w:spacing w:line="276" w:lineRule="auto"/>
      </w:pPr>
      <w:r w:rsidRPr="00A87A72">
        <w:rPr>
          <w:rFonts w:eastAsia="Consolas" w:cs="Consolas"/>
          <w:b/>
        </w:rPr>
        <w:t xml:space="preserve">Example: </w:t>
      </w:r>
      <w:r w:rsidRPr="00A87A72">
        <w:rPr>
          <w:rFonts w:eastAsia="Consolas" w:cs="Consolas"/>
        </w:rPr>
        <w:t>Sample Rate=44</w:t>
      </w:r>
    </w:p>
    <w:p w14:paraId="44D1066B" w14:textId="77777777" w:rsidR="00DA7737" w:rsidRPr="00A87A72" w:rsidRDefault="00DA7737">
      <w:pPr>
        <w:spacing w:line="276" w:lineRule="auto"/>
      </w:pPr>
    </w:p>
    <w:p w14:paraId="21F00B78"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w:t>
        </w:r>
      </w:hyperlink>
    </w:p>
    <w:p w14:paraId="10F4B0D8" w14:textId="77777777" w:rsidR="00DA7737" w:rsidRPr="00A87A72" w:rsidRDefault="00854A13">
      <w:pPr>
        <w:pStyle w:val="Heading2"/>
        <w:widowControl w:val="0"/>
        <w:contextualSpacing w:val="0"/>
      </w:pPr>
      <w:bookmarkStart w:id="257" w:name="h.sgd6v248rjdf" w:colFirst="0" w:colLast="0"/>
      <w:bookmarkEnd w:id="257"/>
      <w:r w:rsidRPr="00A87A72">
        <w:lastRenderedPageBreak/>
        <w:t>Scan Type</w:t>
      </w:r>
    </w:p>
    <w:p w14:paraId="1631156E" w14:textId="77777777" w:rsidR="00DA7737" w:rsidRPr="00A87A72" w:rsidRDefault="00854A13">
      <w:pPr>
        <w:spacing w:line="276" w:lineRule="auto"/>
      </w:pPr>
      <w:r w:rsidRPr="00A87A72">
        <w:t>This field specifies whether the Scan Type for a Video Track is Progressive or Interlaced.</w:t>
      </w:r>
    </w:p>
    <w:p w14:paraId="740FD0F5" w14:textId="77777777" w:rsidR="00DA7737" w:rsidRPr="00A87A72" w:rsidRDefault="00DA7737">
      <w:pPr>
        <w:spacing w:line="276" w:lineRule="auto"/>
      </w:pPr>
    </w:p>
    <w:p w14:paraId="1DD04975" w14:textId="77777777" w:rsidR="00DA7737" w:rsidRPr="00A87A72" w:rsidRDefault="00854A13">
      <w:pPr>
        <w:spacing w:line="276" w:lineRule="auto"/>
      </w:pPr>
      <w:r w:rsidRPr="00A87A72">
        <w:rPr>
          <w:rFonts w:eastAsia="Consolas" w:cs="Consolas"/>
          <w:b/>
        </w:rPr>
        <w:t xml:space="preserve">Format: </w:t>
      </w:r>
      <w:r w:rsidRPr="00A87A72">
        <w:t>Progressive/Interlaced</w:t>
      </w:r>
    </w:p>
    <w:p w14:paraId="5A9ECA1F" w14:textId="77777777" w:rsidR="00DA7737" w:rsidRPr="00A87A72" w:rsidRDefault="00DA7737">
      <w:pPr>
        <w:spacing w:line="276" w:lineRule="auto"/>
      </w:pPr>
    </w:p>
    <w:p w14:paraId="18BCDF15" w14:textId="77777777" w:rsidR="00DA7737" w:rsidRPr="00A87A72" w:rsidRDefault="00854A13">
      <w:pPr>
        <w:spacing w:line="276" w:lineRule="auto"/>
      </w:pPr>
      <w:r w:rsidRPr="00A87A72">
        <w:rPr>
          <w:rFonts w:eastAsia="Consolas" w:cs="Consolas"/>
        </w:rPr>
        <w:t xml:space="preserve">If </w:t>
      </w:r>
      <w:proofErr w:type="gramStart"/>
      <w:r w:rsidRPr="00A87A72">
        <w:rPr>
          <w:rFonts w:eastAsia="Consolas" w:cs="Consolas"/>
        </w:rPr>
        <w:t>Interlaced</w:t>
      </w:r>
      <w:proofErr w:type="gramEnd"/>
      <w:r w:rsidRPr="00A87A72">
        <w:rPr>
          <w:rFonts w:eastAsia="Consolas" w:cs="Consolas"/>
        </w:rPr>
        <w:t xml:space="preserve">, the </w:t>
      </w:r>
      <w:hyperlink w:anchor="h.6qcyu105oea">
        <w:r w:rsidRPr="00A87A72">
          <w:rPr>
            <w:rFonts w:eastAsia="Consolas" w:cs="Consolas"/>
            <w:color w:val="1155CC"/>
            <w:u w:val="single"/>
          </w:rPr>
          <w:t>Frame Rate</w:t>
        </w:r>
      </w:hyperlink>
      <w:r w:rsidRPr="00A87A72">
        <w:rPr>
          <w:rFonts w:eastAsia="Consolas" w:cs="Consolas"/>
        </w:rPr>
        <w:t xml:space="preserve"> and </w:t>
      </w:r>
      <w:hyperlink w:anchor="h.1a5avy60lflb">
        <w:r w:rsidRPr="00A87A72">
          <w:rPr>
            <w:rFonts w:eastAsia="Consolas" w:cs="Consolas"/>
            <w:color w:val="1155CC"/>
            <w:u w:val="single"/>
          </w:rPr>
          <w:t>Field Dominance</w:t>
        </w:r>
      </w:hyperlink>
      <w:r w:rsidRPr="00A87A72">
        <w:t xml:space="preserve"> must be specified.</w:t>
      </w:r>
    </w:p>
    <w:p w14:paraId="20C6D79C" w14:textId="77777777" w:rsidR="00DA7737" w:rsidRPr="00A87A72" w:rsidRDefault="00DA7737">
      <w:pPr>
        <w:spacing w:line="276" w:lineRule="auto"/>
      </w:pPr>
    </w:p>
    <w:p w14:paraId="074A513E" w14:textId="77777777" w:rsidR="00DA7737" w:rsidRPr="00A87A72" w:rsidRDefault="00854A13">
      <w:pPr>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491B7BA2" w14:textId="77777777" w:rsidR="00DA7737" w:rsidRPr="00A87A72" w:rsidRDefault="00854A13">
      <w:pPr>
        <w:pStyle w:val="Heading2"/>
        <w:contextualSpacing w:val="0"/>
      </w:pPr>
      <w:bookmarkStart w:id="258" w:name="h.m3dzmbh1ek9g" w:colFirst="0" w:colLast="0"/>
      <w:bookmarkEnd w:id="258"/>
      <w:r w:rsidRPr="00A87A72">
        <w:t>Screen Format</w:t>
      </w:r>
    </w:p>
    <w:p w14:paraId="3E62D3F6" w14:textId="77777777" w:rsidR="00DA7737" w:rsidRPr="00A87A72" w:rsidRDefault="00854A13">
      <w:pPr>
        <w:widowControl w:val="0"/>
        <w:spacing w:line="276" w:lineRule="auto"/>
      </w:pPr>
      <w:proofErr w:type="gramStart"/>
      <w:r w:rsidRPr="00A87A72">
        <w:rPr>
          <w:rFonts w:eastAsia="Consolas" w:cs="Consolas"/>
        </w:rPr>
        <w:t>The actual screen format for a rendered video.</w:t>
      </w:r>
      <w:proofErr w:type="gramEnd"/>
      <w:r w:rsidRPr="00A87A72">
        <w:rPr>
          <w:rFonts w:eastAsia="Consolas" w:cs="Consolas"/>
        </w:rPr>
        <w:t xml:space="preserve"> The default value is inherited from </w:t>
      </w:r>
      <w:hyperlink w:anchor="h.e85u8uu48pjv">
        <w:r w:rsidRPr="00A87A72">
          <w:rPr>
            <w:rFonts w:eastAsia="Consolas" w:cs="Consolas"/>
            <w:color w:val="1155CC"/>
            <w:u w:val="single"/>
          </w:rPr>
          <w:t>Typical Screen Format</w:t>
        </w:r>
      </w:hyperlink>
      <w:r w:rsidRPr="00A87A72">
        <w:t xml:space="preserve"> at the Series level but should be adjusted accordingly.</w:t>
      </w:r>
    </w:p>
    <w:p w14:paraId="706A6399" w14:textId="77777777" w:rsidR="00DA7737" w:rsidRPr="00A87A72" w:rsidRDefault="00DA7737">
      <w:pPr>
        <w:widowControl w:val="0"/>
        <w:spacing w:line="276" w:lineRule="auto"/>
      </w:pPr>
    </w:p>
    <w:p w14:paraId="3C7BDF9D" w14:textId="77777777" w:rsidR="00DA7737" w:rsidRPr="00A87A72" w:rsidRDefault="00854A13">
      <w:pPr>
        <w:widowControl w:val="0"/>
        <w:spacing w:line="276" w:lineRule="auto"/>
      </w:pPr>
      <w:r w:rsidRPr="00A87A72">
        <w:rPr>
          <w:rFonts w:eastAsia="Consolas" w:cs="Consolas"/>
          <w:b/>
        </w:rPr>
        <w:t xml:space="preserve">Format: </w:t>
      </w:r>
      <w:r w:rsidRPr="00A87A72">
        <w:rPr>
          <w:rFonts w:eastAsia="Consolas" w:cs="Consolas"/>
        </w:rPr>
        <w:t>IAR</w:t>
      </w:r>
      <w:proofErr w:type="gramStart"/>
      <w:r w:rsidRPr="00A87A72">
        <w:rPr>
          <w:rFonts w:eastAsia="Consolas" w:cs="Consolas"/>
        </w:rPr>
        <w:t>,CAR</w:t>
      </w:r>
      <w:proofErr w:type="gramEnd"/>
      <w:r w:rsidRPr="00A87A72">
        <w:rPr>
          <w:rFonts w:eastAsia="Consolas" w:cs="Consolas"/>
        </w:rPr>
        <w:t xml:space="preserve"> PF</w:t>
      </w:r>
    </w:p>
    <w:p w14:paraId="773E6DC3" w14:textId="77777777" w:rsidR="00DA7737" w:rsidRPr="00A87A72" w:rsidRDefault="00DA7737">
      <w:pPr>
        <w:widowControl w:val="0"/>
        <w:spacing w:line="276" w:lineRule="auto"/>
      </w:pPr>
    </w:p>
    <w:p w14:paraId="3105C8FA" w14:textId="77777777" w:rsidR="00DA7737" w:rsidRPr="00A87A72" w:rsidRDefault="00854A13">
      <w:pPr>
        <w:widowControl w:val="0"/>
        <w:spacing w:line="276" w:lineRule="auto"/>
      </w:pPr>
      <w:r w:rsidRPr="00A87A72">
        <w:t>Where:</w:t>
      </w:r>
    </w:p>
    <w:p w14:paraId="45FBF177" w14:textId="77777777" w:rsidR="00DA7737" w:rsidRPr="00A87A72" w:rsidRDefault="00DA7737">
      <w:pPr>
        <w:widowControl w:val="0"/>
        <w:spacing w:line="276" w:lineRule="auto"/>
      </w:pPr>
    </w:p>
    <w:p w14:paraId="6D6B497B" w14:textId="77777777" w:rsidR="00DA7737" w:rsidRPr="00A87A72" w:rsidRDefault="00854A13">
      <w:pPr>
        <w:widowControl w:val="0"/>
        <w:numPr>
          <w:ilvl w:val="0"/>
          <w:numId w:val="20"/>
        </w:numPr>
        <w:spacing w:line="276" w:lineRule="auto"/>
        <w:ind w:hanging="360"/>
        <w:contextualSpacing/>
      </w:pPr>
      <w:r w:rsidRPr="00A87A72">
        <w:rPr>
          <w:rFonts w:eastAsia="Consolas" w:cs="Consolas"/>
        </w:rPr>
        <w:t>IAR</w:t>
      </w:r>
      <w:r w:rsidRPr="00A87A72">
        <w:t xml:space="preserve"> is the Image Aspect Ratio. It defines the pixel ratio of the width vs the height. </w:t>
      </w:r>
    </w:p>
    <w:p w14:paraId="47EED910" w14:textId="77777777" w:rsidR="00DA7737" w:rsidRPr="00A87A72" w:rsidRDefault="00854A13">
      <w:pPr>
        <w:widowControl w:val="0"/>
        <w:numPr>
          <w:ilvl w:val="0"/>
          <w:numId w:val="20"/>
        </w:numPr>
        <w:spacing w:line="276" w:lineRule="auto"/>
        <w:ind w:hanging="360"/>
        <w:contextualSpacing/>
      </w:pPr>
      <w:r w:rsidRPr="00A87A72">
        <w:rPr>
          <w:rFonts w:eastAsia="Consolas" w:cs="Consolas"/>
        </w:rPr>
        <w:t>CAR</w:t>
      </w:r>
      <w:r w:rsidRPr="00A87A72">
        <w:t xml:space="preserve"> is the Content Aspect Ratio. This can be omitted if identical to IAR. It describes the video content (i.e. non-black padding) in a numerical ratio of the width and height. </w:t>
      </w:r>
    </w:p>
    <w:p w14:paraId="310A0B83" w14:textId="77777777" w:rsidR="00DA7737" w:rsidRPr="00A87A72" w:rsidRDefault="00854A13">
      <w:pPr>
        <w:widowControl w:val="0"/>
        <w:numPr>
          <w:ilvl w:val="0"/>
          <w:numId w:val="20"/>
        </w:numPr>
        <w:spacing w:line="276" w:lineRule="auto"/>
        <w:ind w:hanging="360"/>
        <w:contextualSpacing/>
      </w:pPr>
      <w:r w:rsidRPr="00A87A72">
        <w:rPr>
          <w:rFonts w:eastAsia="Consolas" w:cs="Consolas"/>
        </w:rPr>
        <w:t xml:space="preserve">PF is picture format which describes any additional manipulation or padding applied to the content to ensure content fits within the image. It is a term: Full Frame, </w:t>
      </w:r>
      <w:proofErr w:type="spellStart"/>
      <w:r w:rsidRPr="00A87A72">
        <w:rPr>
          <w:rFonts w:eastAsia="Consolas" w:cs="Consolas"/>
        </w:rPr>
        <w:t>Pillarbox</w:t>
      </w:r>
      <w:proofErr w:type="spellEnd"/>
      <w:r w:rsidRPr="00A87A72">
        <w:rPr>
          <w:rFonts w:eastAsia="Consolas" w:cs="Consolas"/>
        </w:rPr>
        <w:t>, Letterbox, Other.</w:t>
      </w:r>
    </w:p>
    <w:p w14:paraId="69686C1E" w14:textId="77777777" w:rsidR="00DA7737" w:rsidRPr="00A87A72" w:rsidRDefault="00DA7737">
      <w:pPr>
        <w:spacing w:line="276" w:lineRule="auto"/>
      </w:pPr>
    </w:p>
    <w:p w14:paraId="66089855" w14:textId="77777777" w:rsidR="00DA7737" w:rsidRPr="00A87A72" w:rsidRDefault="00854A13">
      <w:pPr>
        <w:spacing w:line="276" w:lineRule="auto"/>
      </w:pPr>
      <w:r w:rsidRPr="00A87A72">
        <w:t>Acceptable Screen Formats are as follows:</w:t>
      </w:r>
    </w:p>
    <w:p w14:paraId="72C8E21F" w14:textId="77777777" w:rsidR="00DA7737" w:rsidRPr="00A87A72" w:rsidRDefault="00DA7737">
      <w:pPr>
        <w:spacing w:line="276" w:lineRule="auto"/>
      </w:pPr>
    </w:p>
    <w:p w14:paraId="1F97B906" w14:textId="77777777" w:rsidR="00DA7737" w:rsidRPr="00A87A72" w:rsidRDefault="00854A13">
      <w:pPr>
        <w:widowControl w:val="0"/>
        <w:numPr>
          <w:ilvl w:val="0"/>
          <w:numId w:val="27"/>
        </w:numPr>
        <w:spacing w:line="276" w:lineRule="auto"/>
        <w:ind w:hanging="360"/>
        <w:contextualSpacing/>
      </w:pPr>
      <w:r w:rsidRPr="00A87A72">
        <w:t>16:9 Full Frame</w:t>
      </w:r>
    </w:p>
    <w:p w14:paraId="1AA1D51A" w14:textId="77777777" w:rsidR="00DA7737" w:rsidRPr="00A87A72" w:rsidRDefault="00854A13">
      <w:pPr>
        <w:widowControl w:val="0"/>
        <w:numPr>
          <w:ilvl w:val="0"/>
          <w:numId w:val="27"/>
        </w:numPr>
        <w:spacing w:line="276" w:lineRule="auto"/>
        <w:ind w:hanging="360"/>
        <w:contextualSpacing/>
      </w:pPr>
      <w:r w:rsidRPr="00A87A72">
        <w:t xml:space="preserve">16:9, 4:3 </w:t>
      </w:r>
      <w:proofErr w:type="spellStart"/>
      <w:r w:rsidRPr="00A87A72">
        <w:t>Pillarbox</w:t>
      </w:r>
      <w:proofErr w:type="spellEnd"/>
    </w:p>
    <w:p w14:paraId="4D790995" w14:textId="77777777" w:rsidR="00DA7737" w:rsidRPr="00A87A72" w:rsidRDefault="00854A13">
      <w:pPr>
        <w:widowControl w:val="0"/>
        <w:numPr>
          <w:ilvl w:val="0"/>
          <w:numId w:val="27"/>
        </w:numPr>
        <w:spacing w:line="276" w:lineRule="auto"/>
        <w:ind w:hanging="360"/>
        <w:contextualSpacing/>
      </w:pPr>
      <w:r w:rsidRPr="00A87A72">
        <w:t xml:space="preserve">16:9, 14:9 </w:t>
      </w:r>
      <w:proofErr w:type="spellStart"/>
      <w:r w:rsidRPr="00A87A72">
        <w:t>Pillarbox</w:t>
      </w:r>
      <w:proofErr w:type="spellEnd"/>
    </w:p>
    <w:p w14:paraId="37716961" w14:textId="77777777" w:rsidR="00DA7737" w:rsidRPr="00A87A72" w:rsidRDefault="00854A13">
      <w:pPr>
        <w:widowControl w:val="0"/>
        <w:numPr>
          <w:ilvl w:val="0"/>
          <w:numId w:val="27"/>
        </w:numPr>
        <w:spacing w:line="276" w:lineRule="auto"/>
        <w:ind w:hanging="360"/>
        <w:contextualSpacing/>
      </w:pPr>
      <w:r w:rsidRPr="00A87A72">
        <w:t>16:9 Other</w:t>
      </w:r>
    </w:p>
    <w:p w14:paraId="14E47652" w14:textId="77777777" w:rsidR="00DA7737" w:rsidRPr="00A87A72" w:rsidRDefault="00854A13">
      <w:pPr>
        <w:widowControl w:val="0"/>
        <w:numPr>
          <w:ilvl w:val="0"/>
          <w:numId w:val="27"/>
        </w:numPr>
        <w:spacing w:line="276" w:lineRule="auto"/>
        <w:ind w:hanging="360"/>
        <w:contextualSpacing/>
      </w:pPr>
      <w:r w:rsidRPr="00A87A72">
        <w:t>4:3 Full Frame</w:t>
      </w:r>
    </w:p>
    <w:p w14:paraId="1B9BF797" w14:textId="77777777" w:rsidR="00DA7737" w:rsidRPr="00A87A72" w:rsidRDefault="00854A13">
      <w:pPr>
        <w:widowControl w:val="0"/>
        <w:numPr>
          <w:ilvl w:val="0"/>
          <w:numId w:val="27"/>
        </w:numPr>
        <w:spacing w:line="276" w:lineRule="auto"/>
        <w:ind w:hanging="360"/>
        <w:contextualSpacing/>
      </w:pPr>
      <w:r w:rsidRPr="00A87A72">
        <w:t>4:3, 16:9 Letterbox</w:t>
      </w:r>
    </w:p>
    <w:p w14:paraId="4976207D" w14:textId="77777777" w:rsidR="00DA7737" w:rsidRPr="00A87A72" w:rsidRDefault="00854A13">
      <w:pPr>
        <w:widowControl w:val="0"/>
        <w:numPr>
          <w:ilvl w:val="0"/>
          <w:numId w:val="27"/>
        </w:numPr>
        <w:spacing w:line="276" w:lineRule="auto"/>
        <w:ind w:hanging="360"/>
        <w:contextualSpacing/>
      </w:pPr>
      <w:r w:rsidRPr="00A87A72">
        <w:t>4:3, 14:9 Letterbox</w:t>
      </w:r>
    </w:p>
    <w:p w14:paraId="53C943EF" w14:textId="77777777" w:rsidR="00DA7737" w:rsidRPr="00A87A72" w:rsidRDefault="00854A13">
      <w:pPr>
        <w:widowControl w:val="0"/>
        <w:numPr>
          <w:ilvl w:val="0"/>
          <w:numId w:val="27"/>
        </w:numPr>
        <w:spacing w:line="276" w:lineRule="auto"/>
        <w:ind w:hanging="360"/>
        <w:contextualSpacing/>
      </w:pPr>
      <w:r w:rsidRPr="00A87A72">
        <w:t xml:space="preserve">4:3 Other </w:t>
      </w:r>
    </w:p>
    <w:p w14:paraId="6B401092" w14:textId="77777777" w:rsidR="00DA7737" w:rsidRPr="00A87A72" w:rsidRDefault="00DA7737">
      <w:pPr>
        <w:widowControl w:val="0"/>
        <w:spacing w:line="276" w:lineRule="auto"/>
      </w:pPr>
    </w:p>
    <w:p w14:paraId="13C8AEB2"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q0660rlrf6d">
        <w:proofErr w:type="gramStart"/>
        <w:r w:rsidRPr="00A87A72">
          <w:rPr>
            <w:rFonts w:eastAsia="Consolas" w:cs="Consolas"/>
            <w:color w:val="1155CC"/>
            <w:u w:val="single"/>
          </w:rPr>
          <w:t>Manifestation</w:t>
        </w:r>
        <w:proofErr w:type="gramEnd"/>
      </w:hyperlink>
    </w:p>
    <w:p w14:paraId="14E2ADAC" w14:textId="77777777" w:rsidR="00DA7737" w:rsidRPr="00A87A72" w:rsidRDefault="00854A13">
      <w:pPr>
        <w:pStyle w:val="Heading2"/>
        <w:widowControl w:val="0"/>
        <w:contextualSpacing w:val="0"/>
      </w:pPr>
      <w:bookmarkStart w:id="259" w:name="h.jmhtty1j81su" w:colFirst="0" w:colLast="0"/>
      <w:bookmarkEnd w:id="259"/>
      <w:r w:rsidRPr="00A87A72">
        <w:t>Season Name</w:t>
      </w:r>
    </w:p>
    <w:p w14:paraId="572D4C24" w14:textId="77777777" w:rsidR="00DA7737" w:rsidRPr="00A87A72" w:rsidRDefault="00854A13">
      <w:pPr>
        <w:widowControl w:val="0"/>
        <w:spacing w:line="276" w:lineRule="auto"/>
      </w:pPr>
      <w:r w:rsidRPr="00A87A72">
        <w:t xml:space="preserve">A Season’s name is formatted as a string followed by an ordering integer. </w:t>
      </w:r>
    </w:p>
    <w:p w14:paraId="7FCEE4CE" w14:textId="77777777" w:rsidR="00DA7737" w:rsidRPr="00A87A72" w:rsidRDefault="00DA7737">
      <w:pPr>
        <w:widowControl w:val="0"/>
        <w:spacing w:line="276" w:lineRule="auto"/>
      </w:pPr>
    </w:p>
    <w:p w14:paraId="3F2CA9F9" w14:textId="77777777" w:rsidR="00DA7737" w:rsidRPr="00A87A72" w:rsidRDefault="00854A13">
      <w:pPr>
        <w:widowControl w:val="0"/>
        <w:numPr>
          <w:ilvl w:val="0"/>
          <w:numId w:val="10"/>
        </w:numPr>
        <w:spacing w:line="276" w:lineRule="auto"/>
        <w:ind w:hanging="360"/>
        <w:contextualSpacing/>
      </w:pPr>
      <w:r w:rsidRPr="00A87A72">
        <w:t xml:space="preserve">The string can be the unique name or it can be the word Season. </w:t>
      </w:r>
    </w:p>
    <w:p w14:paraId="2F81881B" w14:textId="77777777" w:rsidR="00DA7737" w:rsidRPr="00A87A72" w:rsidRDefault="00854A13">
      <w:pPr>
        <w:widowControl w:val="0"/>
        <w:numPr>
          <w:ilvl w:val="0"/>
          <w:numId w:val="10"/>
        </w:numPr>
        <w:spacing w:line="276" w:lineRule="auto"/>
        <w:ind w:hanging="360"/>
        <w:contextualSpacing/>
      </w:pPr>
      <w:r w:rsidRPr="00A87A72">
        <w:rPr>
          <w:rFonts w:eastAsia="Consolas" w:cs="Consolas"/>
        </w:rPr>
        <w:t>The ordering integer is a numerical identifier for a Season. They can be ordered by cardinal numbers, typically formatted as 100 for Season 1, then 200 for Season 2, etc. A Season with daily Episodes may be formatted as 1000, 2000, etc. Seasons also can also be ordered by year (1999, 2000, 2001</w:t>
      </w:r>
      <w:r w:rsidRPr="00A87A72">
        <w:t>...).</w:t>
      </w:r>
    </w:p>
    <w:p w14:paraId="174F34B3" w14:textId="77777777" w:rsidR="00DA7737" w:rsidRPr="00A87A72" w:rsidRDefault="00DA7737">
      <w:pPr>
        <w:widowControl w:val="0"/>
        <w:spacing w:line="276" w:lineRule="auto"/>
      </w:pPr>
    </w:p>
    <w:p w14:paraId="54A5760B" w14:textId="77777777" w:rsidR="00DA7737" w:rsidRPr="00A87A72" w:rsidRDefault="00854A13">
      <w:pPr>
        <w:widowControl w:val="0"/>
        <w:spacing w:line="276" w:lineRule="auto"/>
      </w:pPr>
      <w:r w:rsidRPr="00A87A72">
        <w:t>The first Season should be numbered 1, and if it is the only one in the sequence, it is numbered 1.</w:t>
      </w:r>
    </w:p>
    <w:p w14:paraId="6AAE549E" w14:textId="77777777" w:rsidR="00DA7737" w:rsidRPr="00A87A72" w:rsidRDefault="00DA7737">
      <w:pPr>
        <w:widowControl w:val="0"/>
        <w:spacing w:line="276" w:lineRule="auto"/>
      </w:pPr>
    </w:p>
    <w:p w14:paraId="3CF11C52" w14:textId="77777777" w:rsidR="00DA7737" w:rsidRPr="00A87A72" w:rsidRDefault="00854A13">
      <w:pPr>
        <w:widowControl w:val="0"/>
        <w:spacing w:line="276" w:lineRule="auto"/>
      </w:pPr>
      <w:r w:rsidRPr="00A87A72">
        <w:rPr>
          <w:rFonts w:eastAsia="Consolas" w:cs="Consolas"/>
          <w:b/>
        </w:rPr>
        <w:t xml:space="preserve">Format: </w:t>
      </w:r>
      <w:proofErr w:type="spellStart"/>
      <w:r w:rsidRPr="00A87A72">
        <w:rPr>
          <w:rFonts w:eastAsia="Consolas" w:cs="Consolas"/>
        </w:rPr>
        <w:t>String+Ordering</w:t>
      </w:r>
      <w:proofErr w:type="spellEnd"/>
      <w:r w:rsidRPr="00A87A72">
        <w:rPr>
          <w:rFonts w:eastAsia="Consolas" w:cs="Consolas"/>
        </w:rPr>
        <w:t xml:space="preserve"> Integer</w:t>
      </w:r>
    </w:p>
    <w:p w14:paraId="08D85759" w14:textId="77777777" w:rsidR="00DA7737" w:rsidRPr="00A87A72" w:rsidRDefault="00DA7737">
      <w:pPr>
        <w:widowControl w:val="0"/>
        <w:spacing w:line="276" w:lineRule="auto"/>
      </w:pPr>
    </w:p>
    <w:p w14:paraId="6E9BB7D6" w14:textId="77777777" w:rsidR="00DA7737" w:rsidRPr="00A87A72" w:rsidRDefault="00854A13">
      <w:pPr>
        <w:widowControl w:val="0"/>
        <w:spacing w:line="276" w:lineRule="auto"/>
      </w:pPr>
      <w:r w:rsidRPr="00A87A72">
        <w:rPr>
          <w:rFonts w:eastAsia="Consolas" w:cs="Consolas"/>
          <w:b/>
        </w:rPr>
        <w:t>Example:</w:t>
      </w:r>
      <w:r w:rsidRPr="00A87A72">
        <w:rPr>
          <w:rFonts w:eastAsia="Consolas" w:cs="Consolas"/>
        </w:rPr>
        <w:t xml:space="preserve"> </w:t>
      </w:r>
      <w:r w:rsidRPr="00A87A72">
        <w:rPr>
          <w:rFonts w:eastAsia="Consolas" w:cs="Consolas"/>
          <w:i/>
          <w:highlight w:val="white"/>
        </w:rPr>
        <w:t>Downton Abbey: Season 2</w:t>
      </w:r>
    </w:p>
    <w:p w14:paraId="66E88A05" w14:textId="77777777" w:rsidR="00DA7737" w:rsidRPr="00A87A72" w:rsidRDefault="00DA7737">
      <w:pPr>
        <w:widowControl w:val="0"/>
        <w:spacing w:line="276" w:lineRule="auto"/>
      </w:pPr>
    </w:p>
    <w:p w14:paraId="0203D6A2" w14:textId="77777777" w:rsidR="00DA7737" w:rsidRPr="00A87A72" w:rsidRDefault="00854A13">
      <w:pPr>
        <w:widowControl w:val="0"/>
        <w:spacing w:line="276" w:lineRule="auto"/>
      </w:pPr>
      <w:r w:rsidRPr="00A87A72">
        <w:rPr>
          <w:rFonts w:eastAsia="Consolas" w:cs="Consolas"/>
          <w:b/>
          <w:color w:val="333333"/>
          <w:highlight w:val="white"/>
        </w:rPr>
        <w:t xml:space="preserve">Applicable to: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f0mqh86eha7u">
        <w:r w:rsidRPr="00A87A72">
          <w:rPr>
            <w:rFonts w:eastAsia="Consolas" w:cs="Consolas"/>
            <w:color w:val="1155CC"/>
            <w:highlight w:val="white"/>
            <w:u w:val="single"/>
          </w:rPr>
          <w:t>Sub Series Season</w:t>
        </w:r>
      </w:hyperlink>
    </w:p>
    <w:p w14:paraId="684DBF25" w14:textId="77777777" w:rsidR="00DA7737" w:rsidRPr="00A87A72" w:rsidRDefault="00854A13">
      <w:pPr>
        <w:pStyle w:val="Heading2"/>
        <w:widowControl w:val="0"/>
        <w:contextualSpacing w:val="0"/>
      </w:pPr>
      <w:bookmarkStart w:id="260" w:name="h.mpp0uujth3mr" w:colFirst="0" w:colLast="0"/>
      <w:bookmarkEnd w:id="260"/>
      <w:r w:rsidRPr="00A87A72">
        <w:t>Secondary Closed Subtitle Language(s)</w:t>
      </w:r>
    </w:p>
    <w:p w14:paraId="09AAD46D" w14:textId="77777777" w:rsidR="00DA7737" w:rsidRPr="00A87A72" w:rsidRDefault="00854A13">
      <w:pPr>
        <w:spacing w:line="276" w:lineRule="auto"/>
      </w:pPr>
      <w:r w:rsidRPr="00A87A72">
        <w:rPr>
          <w:rFonts w:eastAsia="Consolas" w:cs="Consolas"/>
        </w:rPr>
        <w:t xml:space="preserve">This field captures any secondary languages for </w:t>
      </w:r>
      <w:hyperlink w:anchor="h.iup1xw7ohnqo">
        <w:r w:rsidRPr="00A87A72">
          <w:rPr>
            <w:rFonts w:eastAsia="Consolas" w:cs="Consolas"/>
            <w:color w:val="1155CC"/>
            <w:u w:val="single"/>
          </w:rPr>
          <w:t>Closed Subtitles</w:t>
        </w:r>
      </w:hyperlink>
      <w:r w:rsidRPr="00A87A72">
        <w:rPr>
          <w:rFonts w:eastAsia="Consolas" w:cs="Consolas"/>
        </w:rPr>
        <w:t xml:space="preserve">. See </w:t>
      </w:r>
      <w:hyperlink w:anchor="h.evkdozt72plv">
        <w:r w:rsidRPr="00A87A72">
          <w:rPr>
            <w:rFonts w:eastAsia="Consolas" w:cs="Consolas"/>
            <w:color w:val="1155CC"/>
            <w:u w:val="single"/>
          </w:rPr>
          <w:t>Primary Language</w:t>
        </w:r>
      </w:hyperlink>
      <w:r w:rsidRPr="00A87A72">
        <w:t xml:space="preserve"> for accepted values.</w:t>
      </w:r>
    </w:p>
    <w:p w14:paraId="79A405E1" w14:textId="77777777" w:rsidR="00DA7737" w:rsidRPr="00A87A72" w:rsidRDefault="00DA7737">
      <w:pPr>
        <w:spacing w:line="276" w:lineRule="auto"/>
      </w:pPr>
    </w:p>
    <w:p w14:paraId="24826FFE" w14:textId="77777777" w:rsidR="00DA7737" w:rsidRPr="00A87A72" w:rsidRDefault="00854A13">
      <w:pPr>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uooamhfqzh1r">
        <w:proofErr w:type="gramStart"/>
        <w:r w:rsidRPr="00A87A72">
          <w:rPr>
            <w:rFonts w:eastAsia="Consolas" w:cs="Consolas"/>
            <w:color w:val="1155CC"/>
            <w:u w:val="single"/>
          </w:rPr>
          <w:t>Manifestation</w:t>
        </w:r>
        <w:proofErr w:type="gramEnd"/>
      </w:hyperlink>
    </w:p>
    <w:p w14:paraId="3B0F2270" w14:textId="77777777" w:rsidR="00DA7737" w:rsidRPr="00A87A72" w:rsidRDefault="00854A13">
      <w:pPr>
        <w:pStyle w:val="Heading2"/>
        <w:widowControl w:val="0"/>
        <w:contextualSpacing w:val="0"/>
      </w:pPr>
      <w:bookmarkStart w:id="261" w:name="h.y9f3qcnn9ldr" w:colFirst="0" w:colLast="0"/>
      <w:bookmarkEnd w:id="261"/>
      <w:r w:rsidRPr="00A87A72">
        <w:t>Secondary Genre(s)</w:t>
      </w:r>
    </w:p>
    <w:p w14:paraId="4EA9013F" w14:textId="77777777" w:rsidR="00DA7737" w:rsidRPr="00A87A72" w:rsidRDefault="00854A13">
      <w:pPr>
        <w:spacing w:line="276" w:lineRule="auto"/>
      </w:pPr>
      <w:proofErr w:type="gramStart"/>
      <w:r w:rsidRPr="00A87A72">
        <w:rPr>
          <w:rFonts w:eastAsia="Consolas" w:cs="Consolas"/>
        </w:rPr>
        <w:t>Any secondary genres that could apply.</w:t>
      </w:r>
      <w:proofErr w:type="gramEnd"/>
      <w:r w:rsidRPr="00A87A72">
        <w:rPr>
          <w:rFonts w:eastAsia="Consolas" w:cs="Consolas"/>
        </w:rPr>
        <w:t xml:space="preserve"> Multiple secondary genres can be selected for a Series. See </w:t>
      </w:r>
      <w:hyperlink w:anchor="h.hqni6tyj9be0">
        <w:r w:rsidRPr="00A87A72">
          <w:rPr>
            <w:rFonts w:eastAsia="Consolas" w:cs="Consolas"/>
            <w:color w:val="1155CC"/>
            <w:u w:val="single"/>
          </w:rPr>
          <w:t>Primary Genre</w:t>
        </w:r>
      </w:hyperlink>
      <w:r w:rsidRPr="00A87A72">
        <w:t xml:space="preserve"> for accepted values.</w:t>
      </w:r>
    </w:p>
    <w:p w14:paraId="44A1B091" w14:textId="77777777" w:rsidR="00DA7737" w:rsidRPr="00A87A72" w:rsidRDefault="00DA7737">
      <w:pPr>
        <w:spacing w:line="276" w:lineRule="auto"/>
      </w:pPr>
    </w:p>
    <w:p w14:paraId="09FF8CFC"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rPr>
        <w:t xml:space="preserve">, </w:t>
      </w:r>
      <w:hyperlink w:anchor="h.kf4mxv5kadr5">
        <w:r w:rsidRPr="00A87A72">
          <w:rPr>
            <w:rFonts w:eastAsia="Consolas" w:cs="Consolas"/>
            <w:color w:val="1155CC"/>
            <w:highlight w:val="white"/>
            <w:u w:val="single"/>
          </w:rPr>
          <w:t>Story</w:t>
        </w:r>
      </w:hyperlink>
    </w:p>
    <w:p w14:paraId="2BD05F03" w14:textId="77777777" w:rsidR="00DA7737" w:rsidRPr="00A87A72" w:rsidRDefault="00854A13">
      <w:pPr>
        <w:pStyle w:val="Heading2"/>
        <w:widowControl w:val="0"/>
        <w:contextualSpacing w:val="0"/>
      </w:pPr>
      <w:bookmarkStart w:id="262" w:name="h.8f9ee310wiiu" w:colFirst="0" w:colLast="0"/>
      <w:bookmarkEnd w:id="262"/>
      <w:r w:rsidRPr="00A87A72">
        <w:t>Secondary Language(s)</w:t>
      </w:r>
    </w:p>
    <w:p w14:paraId="73D9CA28" w14:textId="77777777" w:rsidR="00DA7737" w:rsidRPr="00A87A72" w:rsidRDefault="00854A13">
      <w:pPr>
        <w:spacing w:line="276" w:lineRule="auto"/>
      </w:pPr>
      <w:r w:rsidRPr="00A87A72">
        <w:rPr>
          <w:rFonts w:eastAsia="Consolas" w:cs="Consolas"/>
        </w:rPr>
        <w:t xml:space="preserve">This field lists the secondary languages, if any, used in the original production. See </w:t>
      </w:r>
      <w:hyperlink w:anchor="h.evkdozt72plv">
        <w:r w:rsidRPr="00A87A72">
          <w:rPr>
            <w:rFonts w:eastAsia="Consolas" w:cs="Consolas"/>
            <w:color w:val="1155CC"/>
            <w:u w:val="single"/>
          </w:rPr>
          <w:t>Primary Language</w:t>
        </w:r>
      </w:hyperlink>
      <w:r w:rsidRPr="00A87A72">
        <w:t xml:space="preserve"> for accepted values.</w:t>
      </w:r>
    </w:p>
    <w:p w14:paraId="052D5918" w14:textId="77777777" w:rsidR="00DA7737" w:rsidRPr="00A87A72" w:rsidRDefault="00DA7737">
      <w:pPr>
        <w:spacing w:line="276" w:lineRule="auto"/>
      </w:pPr>
    </w:p>
    <w:p w14:paraId="37BFAB3C"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proofErr w:type="gramStart"/>
        <w:r w:rsidRPr="00A87A72">
          <w:rPr>
            <w:rFonts w:eastAsia="Consolas" w:cs="Consolas"/>
            <w:color w:val="1155CC"/>
            <w:highlight w:val="white"/>
            <w:u w:val="single"/>
          </w:rPr>
          <w:t>Release</w:t>
        </w:r>
        <w:proofErr w:type="gramEnd"/>
      </w:hyperlink>
    </w:p>
    <w:p w14:paraId="4F18FB81" w14:textId="77777777" w:rsidR="00DA7737" w:rsidRPr="00A87A72" w:rsidRDefault="00854A13">
      <w:pPr>
        <w:pStyle w:val="Heading2"/>
        <w:contextualSpacing w:val="0"/>
      </w:pPr>
      <w:bookmarkStart w:id="263" w:name="h.2eeetk903yx0" w:colFirst="0" w:colLast="0"/>
      <w:bookmarkEnd w:id="263"/>
      <w:r w:rsidRPr="00A87A72">
        <w:t>Secondary Open Subtitle Language(s)</w:t>
      </w:r>
    </w:p>
    <w:p w14:paraId="0C75747C" w14:textId="77777777" w:rsidR="00DA7737" w:rsidRPr="00A87A72" w:rsidRDefault="00854A13">
      <w:pPr>
        <w:spacing w:line="276" w:lineRule="auto"/>
      </w:pPr>
      <w:r w:rsidRPr="00A87A72">
        <w:rPr>
          <w:rFonts w:eastAsia="Consolas" w:cs="Consolas"/>
        </w:rPr>
        <w:t xml:space="preserve">This field captures any secondary languages for </w:t>
      </w:r>
      <w:hyperlink w:anchor="h.dooccejm80zr">
        <w:r w:rsidRPr="00A87A72">
          <w:rPr>
            <w:rFonts w:eastAsia="Consolas" w:cs="Consolas"/>
            <w:color w:val="1155CC"/>
            <w:u w:val="single"/>
          </w:rPr>
          <w:t>Open Subtitles</w:t>
        </w:r>
      </w:hyperlink>
      <w:r w:rsidRPr="00A87A72">
        <w:rPr>
          <w:rFonts w:eastAsia="Consolas" w:cs="Consolas"/>
        </w:rPr>
        <w:t xml:space="preserve">. See </w:t>
      </w:r>
      <w:hyperlink w:anchor="h.evkdozt72plv">
        <w:r w:rsidRPr="00A87A72">
          <w:rPr>
            <w:rFonts w:eastAsia="Consolas" w:cs="Consolas"/>
            <w:color w:val="1155CC"/>
            <w:u w:val="single"/>
          </w:rPr>
          <w:t>Primary Language</w:t>
        </w:r>
      </w:hyperlink>
      <w:r w:rsidRPr="00A87A72">
        <w:rPr>
          <w:rFonts w:eastAsia="Consolas" w:cs="Consolas"/>
        </w:rPr>
        <w:t xml:space="preserve"> for accepted values</w:t>
      </w:r>
      <w:r w:rsidRPr="00A87A72">
        <w:t>.</w:t>
      </w:r>
    </w:p>
    <w:p w14:paraId="11026CC0" w14:textId="77777777" w:rsidR="00DA7737" w:rsidRPr="00A87A72" w:rsidRDefault="00DA7737">
      <w:pPr>
        <w:spacing w:line="276" w:lineRule="auto"/>
      </w:pPr>
    </w:p>
    <w:p w14:paraId="2512C1F7" w14:textId="77777777" w:rsidR="00DA7737" w:rsidRPr="00A87A72" w:rsidRDefault="00854A13">
      <w:pPr>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uooamhfqzh1r">
        <w:proofErr w:type="gramStart"/>
        <w:r w:rsidRPr="00A87A72">
          <w:rPr>
            <w:rFonts w:eastAsia="Consolas" w:cs="Consolas"/>
            <w:color w:val="1155CC"/>
            <w:u w:val="single"/>
          </w:rPr>
          <w:t>Manifestation</w:t>
        </w:r>
        <w:proofErr w:type="gramEnd"/>
      </w:hyperlink>
    </w:p>
    <w:p w14:paraId="5BA7EDC1" w14:textId="77777777" w:rsidR="00DA7737" w:rsidRPr="00A87A72" w:rsidRDefault="00854A13">
      <w:pPr>
        <w:pStyle w:val="Heading2"/>
        <w:contextualSpacing w:val="0"/>
      </w:pPr>
      <w:bookmarkStart w:id="264" w:name="h.nxq5mwr84hxt" w:colFirst="0" w:colLast="0"/>
      <w:bookmarkEnd w:id="264"/>
      <w:r w:rsidRPr="00A87A72">
        <w:lastRenderedPageBreak/>
        <w:t>Sensitive Language</w:t>
      </w:r>
    </w:p>
    <w:p w14:paraId="5458FAD3"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indicates whether or not the video contains language considered sensitive by the FCC. The default value is No.</w:t>
      </w:r>
    </w:p>
    <w:p w14:paraId="749B5833" w14:textId="77777777" w:rsidR="00DA7737" w:rsidRPr="00A87A72" w:rsidRDefault="00DA7737">
      <w:pPr>
        <w:spacing w:line="276" w:lineRule="auto"/>
      </w:pPr>
    </w:p>
    <w:p w14:paraId="06939DC8" w14:textId="77777777" w:rsidR="00DA7737" w:rsidRPr="00A87A72" w:rsidRDefault="00854A13">
      <w:pPr>
        <w:spacing w:line="276" w:lineRule="auto"/>
      </w:pPr>
      <w:r w:rsidRPr="00A87A72">
        <w:rPr>
          <w:rFonts w:eastAsia="Consolas" w:cs="Consolas"/>
          <w:b/>
        </w:rPr>
        <w:t xml:space="preserve">Format: </w:t>
      </w:r>
      <w:r w:rsidRPr="00A87A72">
        <w:t>Yes/No</w:t>
      </w:r>
    </w:p>
    <w:p w14:paraId="6818C1DE" w14:textId="77777777" w:rsidR="00DA7737" w:rsidRPr="00A87A72" w:rsidRDefault="00DA7737">
      <w:pPr>
        <w:spacing w:line="276" w:lineRule="auto"/>
      </w:pPr>
    </w:p>
    <w:p w14:paraId="18D2550A" w14:textId="77777777" w:rsidR="00DA7737" w:rsidRPr="00A87A72" w:rsidRDefault="00854A13">
      <w:pPr>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p>
    <w:p w14:paraId="58152FFB" w14:textId="77777777" w:rsidR="00DA7737" w:rsidRPr="00A87A72" w:rsidRDefault="00854A13">
      <w:pPr>
        <w:pStyle w:val="Heading2"/>
        <w:contextualSpacing w:val="0"/>
      </w:pPr>
      <w:bookmarkStart w:id="265" w:name="h.3qv85awmmfbs" w:colFirst="0" w:colLast="0"/>
      <w:bookmarkEnd w:id="265"/>
      <w:r w:rsidRPr="00A87A72">
        <w:t>Sensitive Material</w:t>
      </w:r>
    </w:p>
    <w:p w14:paraId="3FDE97BC"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indicates whether or not the video contains images considered sensitive by the FCC. The default value is No.</w:t>
      </w:r>
    </w:p>
    <w:p w14:paraId="596FE22F" w14:textId="77777777" w:rsidR="00DA7737" w:rsidRPr="00A87A72" w:rsidRDefault="00DA7737">
      <w:pPr>
        <w:spacing w:line="276" w:lineRule="auto"/>
      </w:pPr>
    </w:p>
    <w:p w14:paraId="34450B94" w14:textId="77777777" w:rsidR="00DA7737" w:rsidRPr="00A87A72" w:rsidRDefault="00854A13">
      <w:pPr>
        <w:spacing w:line="276" w:lineRule="auto"/>
      </w:pPr>
      <w:r w:rsidRPr="00A87A72">
        <w:rPr>
          <w:rFonts w:eastAsia="Consolas" w:cs="Consolas"/>
          <w:b/>
        </w:rPr>
        <w:t xml:space="preserve">Format: </w:t>
      </w:r>
      <w:r w:rsidRPr="00A87A72">
        <w:t>Yes/No</w:t>
      </w:r>
    </w:p>
    <w:p w14:paraId="57D9F2D3" w14:textId="77777777" w:rsidR="00DA7737" w:rsidRPr="00A87A72" w:rsidRDefault="00DA7737">
      <w:pPr>
        <w:spacing w:line="276" w:lineRule="auto"/>
      </w:pPr>
    </w:p>
    <w:p w14:paraId="5F455C1F" w14:textId="77777777" w:rsidR="00DA7737" w:rsidRPr="00A87A72" w:rsidRDefault="00854A13">
      <w:pPr>
        <w:spacing w:line="276" w:lineRule="auto"/>
      </w:pPr>
      <w:r w:rsidRPr="00A87A72">
        <w:rPr>
          <w:rFonts w:eastAsia="Consolas" w:cs="Consolas"/>
          <w:b/>
        </w:rPr>
        <w:t xml:space="preserve">Applicable to: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p>
    <w:p w14:paraId="02EBF871" w14:textId="77777777" w:rsidR="00DA7737" w:rsidRPr="00A87A72" w:rsidRDefault="00854A13">
      <w:pPr>
        <w:pStyle w:val="Heading2"/>
        <w:widowControl w:val="0"/>
        <w:contextualSpacing w:val="0"/>
      </w:pPr>
      <w:bookmarkStart w:id="266" w:name="h.i4aj9ef9kvj2" w:colFirst="0" w:colLast="0"/>
      <w:bookmarkEnd w:id="266"/>
      <w:r w:rsidRPr="00A87A72">
        <w:t>Size</w:t>
      </w:r>
    </w:p>
    <w:p w14:paraId="31A6BF19" w14:textId="77777777" w:rsidR="00DA7737" w:rsidRPr="00A87A72" w:rsidRDefault="00854A13">
      <w:pPr>
        <w:spacing w:line="276" w:lineRule="auto"/>
      </w:pPr>
      <w:r w:rsidRPr="00A87A72">
        <w:t>This field captures the size of a Manifestation container in bytes.</w:t>
      </w:r>
    </w:p>
    <w:p w14:paraId="64FDF6D4" w14:textId="77777777" w:rsidR="00DA7737" w:rsidRPr="00A87A72" w:rsidRDefault="00DA7737">
      <w:pPr>
        <w:spacing w:line="276" w:lineRule="auto"/>
      </w:pPr>
    </w:p>
    <w:p w14:paraId="7DF2FE33" w14:textId="77777777" w:rsidR="00DA7737" w:rsidRPr="00A87A72" w:rsidRDefault="00854A13">
      <w:pPr>
        <w:spacing w:line="276" w:lineRule="auto"/>
      </w:pPr>
      <w:r w:rsidRPr="00A87A72">
        <w:rPr>
          <w:rFonts w:eastAsia="Consolas" w:cs="Consolas"/>
          <w:b/>
        </w:rPr>
        <w:t xml:space="preserve">Format: </w:t>
      </w:r>
      <w:r w:rsidRPr="00A87A72">
        <w:t>Integer</w:t>
      </w:r>
    </w:p>
    <w:p w14:paraId="6E0EECE6" w14:textId="77777777" w:rsidR="00DA7737" w:rsidRPr="00A87A72" w:rsidRDefault="00DA7737">
      <w:pPr>
        <w:spacing w:line="276" w:lineRule="auto"/>
      </w:pPr>
    </w:p>
    <w:p w14:paraId="4DA335DB" w14:textId="77777777" w:rsidR="00DA7737" w:rsidRPr="00A87A72" w:rsidRDefault="00854A13">
      <w:pPr>
        <w:spacing w:line="276" w:lineRule="auto"/>
      </w:pPr>
      <w:r w:rsidRPr="00A87A72">
        <w:rPr>
          <w:rFonts w:eastAsia="Consolas" w:cs="Consolas"/>
          <w:b/>
        </w:rPr>
        <w:t xml:space="preserve">Applicable to: </w:t>
      </w:r>
      <w:hyperlink w:anchor="h.uooamhfqzh1r">
        <w:r w:rsidRPr="00A87A72">
          <w:rPr>
            <w:rFonts w:eastAsia="Consolas" w:cs="Consolas"/>
            <w:color w:val="1155CC"/>
            <w:u w:val="single"/>
          </w:rPr>
          <w:t>Manifestation</w:t>
        </w:r>
      </w:hyperlink>
    </w:p>
    <w:p w14:paraId="0955E79B" w14:textId="77777777" w:rsidR="00DA7737" w:rsidRPr="00A87A72" w:rsidRDefault="00854A13">
      <w:pPr>
        <w:pStyle w:val="Heading2"/>
        <w:contextualSpacing w:val="0"/>
      </w:pPr>
      <w:bookmarkStart w:id="267" w:name="h.v8aqs7ibqemv" w:colFirst="0" w:colLast="0"/>
      <w:bookmarkEnd w:id="267"/>
      <w:r w:rsidRPr="00A87A72">
        <w:t>Slug</w:t>
      </w:r>
    </w:p>
    <w:p w14:paraId="3FA2DF01" w14:textId="77777777" w:rsidR="00DA7737" w:rsidRPr="00A87A72" w:rsidRDefault="00854A13">
      <w:pPr>
        <w:widowControl w:val="0"/>
        <w:spacing w:line="276" w:lineRule="auto"/>
      </w:pPr>
      <w:r w:rsidRPr="00A87A72">
        <w:t>A short, unique term used to identify the show quickly.</w:t>
      </w:r>
    </w:p>
    <w:p w14:paraId="6651FDF5" w14:textId="77777777" w:rsidR="00DA7737" w:rsidRPr="00A87A72" w:rsidRDefault="00DA7737">
      <w:pPr>
        <w:widowControl w:val="0"/>
        <w:spacing w:line="276" w:lineRule="auto"/>
      </w:pPr>
    </w:p>
    <w:p w14:paraId="72887C9D" w14:textId="77777777" w:rsidR="00DA7737" w:rsidRPr="00A87A72" w:rsidRDefault="00854A13">
      <w:pPr>
        <w:widowControl w:val="0"/>
        <w:spacing w:line="276" w:lineRule="auto"/>
      </w:pPr>
      <w:r w:rsidRPr="00A87A72">
        <w:rPr>
          <w:rFonts w:eastAsia="Consolas" w:cs="Consolas"/>
          <w:b/>
        </w:rPr>
        <w:t xml:space="preserve">Format: </w:t>
      </w:r>
      <w:r w:rsidRPr="00A87A72">
        <w:t>String (100)</w:t>
      </w:r>
    </w:p>
    <w:p w14:paraId="7921805A" w14:textId="77777777" w:rsidR="00DA7737" w:rsidRPr="00A87A72" w:rsidRDefault="00DA7737">
      <w:pPr>
        <w:widowControl w:val="0"/>
        <w:spacing w:line="276" w:lineRule="auto"/>
      </w:pPr>
    </w:p>
    <w:p w14:paraId="1545FD80" w14:textId="77777777" w:rsidR="00DA7737" w:rsidRPr="00A87A72" w:rsidRDefault="00854A13">
      <w:pPr>
        <w:widowControl w:val="0"/>
        <w:spacing w:line="276" w:lineRule="auto"/>
      </w:pPr>
      <w:r w:rsidRPr="00A87A72">
        <w:rPr>
          <w:rFonts w:eastAsia="Consolas" w:cs="Consolas"/>
          <w:b/>
        </w:rPr>
        <w:t xml:space="preserve">Example: </w:t>
      </w:r>
      <w:proofErr w:type="spellStart"/>
      <w:r w:rsidRPr="00A87A72">
        <w:rPr>
          <w:rFonts w:eastAsia="Consolas" w:cs="Consolas"/>
        </w:rPr>
        <w:t>american</w:t>
      </w:r>
      <w:proofErr w:type="spellEnd"/>
      <w:r w:rsidRPr="00A87A72">
        <w:rPr>
          <w:rFonts w:eastAsia="Consolas" w:cs="Consolas"/>
        </w:rPr>
        <w:t>-experience, antiques-roadshow</w:t>
      </w:r>
    </w:p>
    <w:p w14:paraId="391AD445" w14:textId="77777777" w:rsidR="00DA7737" w:rsidRPr="00A87A72" w:rsidRDefault="00DA7737">
      <w:pPr>
        <w:widowControl w:val="0"/>
        <w:spacing w:line="276" w:lineRule="auto"/>
      </w:pPr>
    </w:p>
    <w:p w14:paraId="554E1A74"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t xml:space="preserve">, </w:t>
      </w:r>
      <w:hyperlink w:anchor="h.kf4mxv5kadr5">
        <w:r w:rsidRPr="00A87A72">
          <w:rPr>
            <w:rFonts w:eastAsia="Consolas" w:cs="Consolas"/>
            <w:color w:val="1155CC"/>
            <w:highlight w:val="white"/>
            <w:u w:val="single"/>
          </w:rPr>
          <w:t>Story</w:t>
        </w:r>
      </w:hyperlink>
      <w:r w:rsidRPr="00A87A72">
        <w:rPr>
          <w:rFonts w:eastAsia="Consolas" w:cs="Consolas"/>
        </w:rPr>
        <w:t xml:space="preserve">, </w:t>
      </w:r>
      <w:hyperlink w:anchor="h.og3dip6l6ep3">
        <w:proofErr w:type="gramStart"/>
        <w:r w:rsidRPr="00A87A72">
          <w:rPr>
            <w:rFonts w:eastAsia="Consolas" w:cs="Consolas"/>
            <w:color w:val="1155CC"/>
            <w:highlight w:val="white"/>
            <w:u w:val="single"/>
          </w:rPr>
          <w:t>Franchise</w:t>
        </w:r>
        <w:proofErr w:type="gramEnd"/>
      </w:hyperlink>
    </w:p>
    <w:p w14:paraId="3059C79B" w14:textId="77777777" w:rsidR="00DA7737" w:rsidRPr="00A87A72" w:rsidRDefault="00DA7737">
      <w:pPr>
        <w:widowControl w:val="0"/>
        <w:spacing w:line="276" w:lineRule="auto"/>
      </w:pPr>
    </w:p>
    <w:p w14:paraId="7F4B5B9F" w14:textId="77777777" w:rsidR="00DA7737" w:rsidRPr="00A87A72" w:rsidRDefault="00854A13">
      <w:pPr>
        <w:pStyle w:val="Heading2"/>
        <w:spacing w:before="160" w:after="0"/>
        <w:contextualSpacing w:val="0"/>
      </w:pPr>
      <w:bookmarkStart w:id="268" w:name="h.j1a1iz5i0waf" w:colFirst="0" w:colLast="0"/>
      <w:bookmarkEnd w:id="268"/>
      <w:r w:rsidRPr="00A87A72">
        <w:t>Start of Message</w:t>
      </w:r>
    </w:p>
    <w:p w14:paraId="0906EC8F" w14:textId="77777777" w:rsidR="00DA7737" w:rsidRPr="00A87A72" w:rsidRDefault="00854A13">
      <w:pPr>
        <w:spacing w:line="276" w:lineRule="auto"/>
      </w:pPr>
      <w:proofErr w:type="gramStart"/>
      <w:r w:rsidRPr="00A87A72">
        <w:t>The media timecode for the start of the content.</w:t>
      </w:r>
      <w:proofErr w:type="gramEnd"/>
      <w:r w:rsidRPr="00A87A72">
        <w:t xml:space="preserve">  Note that the timecode of the media is not required to be 00:00:00</w:t>
      </w:r>
      <w:proofErr w:type="gramStart"/>
      <w:r w:rsidRPr="00A87A72">
        <w:t>;00</w:t>
      </w:r>
      <w:proofErr w:type="gramEnd"/>
      <w:r w:rsidRPr="00A87A72">
        <w:t xml:space="preserve"> -- more commonly the Source Media content will begin at 01:00:00;00 to accommodate the preamble.  The preamble usually includes a slate, bars, or a countdown.</w:t>
      </w:r>
    </w:p>
    <w:p w14:paraId="69ADDEEC" w14:textId="77777777" w:rsidR="00DA7737" w:rsidRPr="00A87A72" w:rsidRDefault="00DA7737">
      <w:pPr>
        <w:spacing w:line="276" w:lineRule="auto"/>
      </w:pPr>
    </w:p>
    <w:p w14:paraId="4E4DEDAF" w14:textId="77777777" w:rsidR="00DA7737" w:rsidRPr="00A87A72" w:rsidRDefault="00854A13">
      <w:pPr>
        <w:widowControl w:val="0"/>
        <w:spacing w:line="276" w:lineRule="auto"/>
      </w:pPr>
      <w:r w:rsidRPr="00A87A72">
        <w:rPr>
          <w:b/>
        </w:rPr>
        <w:t xml:space="preserve">Format: </w:t>
      </w:r>
      <w:hyperlink w:anchor="h.8pv7oii59a45">
        <w:r w:rsidRPr="00A87A72">
          <w:rPr>
            <w:rFonts w:eastAsia="Consolas" w:cs="Consolas"/>
            <w:color w:val="1155CC"/>
            <w:u w:val="single"/>
          </w:rPr>
          <w:t>Timecode</w:t>
        </w:r>
      </w:hyperlink>
    </w:p>
    <w:p w14:paraId="1EA42645" w14:textId="77777777" w:rsidR="00DA7737" w:rsidRPr="00A87A72" w:rsidRDefault="00DA7737">
      <w:pPr>
        <w:widowControl w:val="0"/>
        <w:spacing w:line="276" w:lineRule="auto"/>
      </w:pPr>
    </w:p>
    <w:p w14:paraId="1A5CFAC9" w14:textId="77777777" w:rsidR="00DA7737" w:rsidRPr="00A87A72" w:rsidRDefault="00854A13">
      <w:pPr>
        <w:spacing w:line="276" w:lineRule="auto"/>
      </w:pPr>
      <w:r w:rsidRPr="00A87A72">
        <w:rPr>
          <w:b/>
        </w:rPr>
        <w:t xml:space="preserve">Applicable to: </w:t>
      </w:r>
      <w:hyperlink w:anchor="h.q0660rlrf6d">
        <w:r w:rsidRPr="00A87A72">
          <w:rPr>
            <w:color w:val="1155CC"/>
            <w:u w:val="single"/>
          </w:rPr>
          <w:t>Manifestation: Video</w:t>
        </w:r>
      </w:hyperlink>
    </w:p>
    <w:p w14:paraId="7C0DC310" w14:textId="77777777" w:rsidR="00DA7737" w:rsidRPr="00A87A72" w:rsidRDefault="00854A13">
      <w:pPr>
        <w:pStyle w:val="Heading2"/>
        <w:contextualSpacing w:val="0"/>
      </w:pPr>
      <w:bookmarkStart w:id="269" w:name="h.osbrbyqm7m8o" w:colFirst="0" w:colLast="0"/>
      <w:bookmarkEnd w:id="269"/>
      <w:r w:rsidRPr="00A87A72">
        <w:t>Subtitle Format Type</w:t>
      </w:r>
    </w:p>
    <w:p w14:paraId="3701390B" w14:textId="77777777" w:rsidR="00DA7737" w:rsidRPr="00A87A72" w:rsidRDefault="00854A13">
      <w:pPr>
        <w:spacing w:line="276" w:lineRule="auto"/>
      </w:pPr>
      <w:r w:rsidRPr="00A87A72">
        <w:t>Acceptable format types include the following values:</w:t>
      </w:r>
    </w:p>
    <w:p w14:paraId="44F63B21" w14:textId="77777777" w:rsidR="00DA7737" w:rsidRPr="00A87A72" w:rsidRDefault="00DA7737">
      <w:pPr>
        <w:spacing w:line="276" w:lineRule="auto"/>
      </w:pPr>
    </w:p>
    <w:p w14:paraId="35473C8D" w14:textId="77777777" w:rsidR="00DA7737" w:rsidRPr="00A87A72" w:rsidRDefault="00854A13">
      <w:pPr>
        <w:widowControl w:val="0"/>
        <w:numPr>
          <w:ilvl w:val="0"/>
          <w:numId w:val="21"/>
        </w:numPr>
        <w:spacing w:line="276" w:lineRule="auto"/>
        <w:ind w:hanging="360"/>
        <w:contextualSpacing/>
      </w:pPr>
      <w:r w:rsidRPr="00A87A72">
        <w:t>3GPP</w:t>
      </w:r>
    </w:p>
    <w:p w14:paraId="08EAC5B7" w14:textId="77777777" w:rsidR="00DA7737" w:rsidRPr="00A87A72" w:rsidRDefault="00854A13">
      <w:pPr>
        <w:widowControl w:val="0"/>
        <w:numPr>
          <w:ilvl w:val="0"/>
          <w:numId w:val="21"/>
        </w:numPr>
        <w:spacing w:line="276" w:lineRule="auto"/>
        <w:ind w:hanging="360"/>
        <w:contextualSpacing/>
      </w:pPr>
      <w:r w:rsidRPr="00A87A72">
        <w:t>Blu-Ray</w:t>
      </w:r>
    </w:p>
    <w:p w14:paraId="31AFC4D0" w14:textId="77777777" w:rsidR="00DA7737" w:rsidRPr="00A87A72" w:rsidRDefault="00854A13">
      <w:pPr>
        <w:widowControl w:val="0"/>
        <w:numPr>
          <w:ilvl w:val="0"/>
          <w:numId w:val="21"/>
        </w:numPr>
        <w:spacing w:line="276" w:lineRule="auto"/>
        <w:ind w:hanging="360"/>
        <w:contextualSpacing/>
      </w:pPr>
      <w:r w:rsidRPr="00A87A72">
        <w:t>DCI</w:t>
      </w:r>
    </w:p>
    <w:p w14:paraId="3F1E3668" w14:textId="77777777" w:rsidR="00DA7737" w:rsidRPr="00A87A72" w:rsidRDefault="00854A13">
      <w:pPr>
        <w:widowControl w:val="0"/>
        <w:numPr>
          <w:ilvl w:val="0"/>
          <w:numId w:val="21"/>
        </w:numPr>
        <w:spacing w:line="276" w:lineRule="auto"/>
        <w:ind w:hanging="360"/>
        <w:contextualSpacing/>
      </w:pPr>
      <w:r w:rsidRPr="00A87A72">
        <w:t>DVB</w:t>
      </w:r>
    </w:p>
    <w:p w14:paraId="0519FB44" w14:textId="77777777" w:rsidR="00DA7737" w:rsidRPr="00A87A72" w:rsidRDefault="00854A13">
      <w:pPr>
        <w:widowControl w:val="0"/>
        <w:numPr>
          <w:ilvl w:val="0"/>
          <w:numId w:val="21"/>
        </w:numPr>
        <w:spacing w:line="276" w:lineRule="auto"/>
        <w:ind w:hanging="360"/>
        <w:contextualSpacing/>
      </w:pPr>
      <w:r w:rsidRPr="00A87A72">
        <w:t>DVD</w:t>
      </w:r>
    </w:p>
    <w:p w14:paraId="50C91E1E" w14:textId="77777777" w:rsidR="00DA7737" w:rsidRPr="00A87A72" w:rsidRDefault="00854A13">
      <w:pPr>
        <w:widowControl w:val="0"/>
        <w:numPr>
          <w:ilvl w:val="0"/>
          <w:numId w:val="21"/>
        </w:numPr>
        <w:spacing w:line="276" w:lineRule="auto"/>
        <w:ind w:hanging="360"/>
        <w:contextualSpacing/>
      </w:pPr>
      <w:r w:rsidRPr="00A87A72">
        <w:t>SMPTE 2052-1 Timed Text</w:t>
      </w:r>
    </w:p>
    <w:p w14:paraId="4E954A80" w14:textId="77777777" w:rsidR="00DA7737" w:rsidRPr="00A87A72" w:rsidRDefault="00854A13">
      <w:pPr>
        <w:widowControl w:val="0"/>
        <w:numPr>
          <w:ilvl w:val="0"/>
          <w:numId w:val="21"/>
        </w:numPr>
        <w:spacing w:line="276" w:lineRule="auto"/>
        <w:ind w:hanging="360"/>
        <w:contextualSpacing/>
      </w:pPr>
      <w:r w:rsidRPr="00A87A72">
        <w:t>SCC</w:t>
      </w:r>
    </w:p>
    <w:p w14:paraId="5057F607" w14:textId="77777777" w:rsidR="00DA7737" w:rsidRPr="00A87A72" w:rsidRDefault="00854A13">
      <w:pPr>
        <w:widowControl w:val="0"/>
        <w:numPr>
          <w:ilvl w:val="0"/>
          <w:numId w:val="21"/>
        </w:numPr>
        <w:spacing w:line="276" w:lineRule="auto"/>
        <w:ind w:hanging="360"/>
        <w:contextualSpacing/>
      </w:pPr>
      <w:r w:rsidRPr="00A87A72">
        <w:t>SRT</w:t>
      </w:r>
    </w:p>
    <w:p w14:paraId="5986491A" w14:textId="77777777" w:rsidR="00DA7737" w:rsidRPr="00A87A72" w:rsidRDefault="00854A13">
      <w:pPr>
        <w:widowControl w:val="0"/>
        <w:numPr>
          <w:ilvl w:val="0"/>
          <w:numId w:val="21"/>
        </w:numPr>
        <w:spacing w:line="276" w:lineRule="auto"/>
        <w:ind w:hanging="360"/>
        <w:contextualSpacing/>
      </w:pPr>
      <w:r w:rsidRPr="00A87A72">
        <w:t>TTML</w:t>
      </w:r>
    </w:p>
    <w:p w14:paraId="0FAF4D21" w14:textId="77777777" w:rsidR="00DA7737" w:rsidRPr="00A87A72" w:rsidRDefault="00854A13">
      <w:pPr>
        <w:widowControl w:val="0"/>
        <w:numPr>
          <w:ilvl w:val="0"/>
          <w:numId w:val="21"/>
        </w:numPr>
        <w:spacing w:line="276" w:lineRule="auto"/>
        <w:ind w:hanging="360"/>
        <w:contextualSpacing/>
      </w:pPr>
      <w:r w:rsidRPr="00A87A72">
        <w:t>WEBVTT</w:t>
      </w:r>
    </w:p>
    <w:p w14:paraId="532EA6EE" w14:textId="77777777" w:rsidR="00DA7737" w:rsidRPr="00A87A72" w:rsidRDefault="00DA7737">
      <w:pPr>
        <w:widowControl w:val="0"/>
        <w:spacing w:line="276" w:lineRule="auto"/>
      </w:pPr>
    </w:p>
    <w:p w14:paraId="3FC6DE4A" w14:textId="77777777" w:rsidR="00DA7737" w:rsidRPr="00A87A72" w:rsidRDefault="00854A13">
      <w:pPr>
        <w:widowControl w:val="0"/>
        <w:spacing w:line="276" w:lineRule="auto"/>
      </w:pPr>
      <w:r w:rsidRPr="00A87A72">
        <w:t xml:space="preserve">For a full description of this subtitle format types, see the values for </w:t>
      </w:r>
      <w:proofErr w:type="spellStart"/>
      <w:r w:rsidRPr="00A87A72">
        <w:rPr>
          <w:rFonts w:eastAsia="Consolas" w:cs="Consolas"/>
        </w:rPr>
        <w:t>FormatType</w:t>
      </w:r>
      <w:proofErr w:type="spellEnd"/>
      <w:r w:rsidRPr="00A87A72">
        <w:rPr>
          <w:rFonts w:eastAsia="Consolas" w:cs="Consolas"/>
        </w:rPr>
        <w:t xml:space="preserve"> Encoding </w:t>
      </w:r>
      <w:r w:rsidRPr="00A87A72">
        <w:t xml:space="preserve">in the most recent version of the </w:t>
      </w:r>
      <w:hyperlink r:id="rId44">
        <w:r w:rsidRPr="00A87A72">
          <w:rPr>
            <w:color w:val="1155CC"/>
            <w:u w:val="single"/>
          </w:rPr>
          <w:t>TR-META-CM</w:t>
        </w:r>
      </w:hyperlink>
      <w:r w:rsidRPr="00A87A72">
        <w:t>.</w:t>
      </w:r>
    </w:p>
    <w:p w14:paraId="4B4A90F4" w14:textId="77777777" w:rsidR="00DA7737" w:rsidRPr="00A87A72" w:rsidRDefault="00DA7737">
      <w:pPr>
        <w:widowControl w:val="0"/>
        <w:spacing w:line="276" w:lineRule="auto"/>
      </w:pPr>
    </w:p>
    <w:p w14:paraId="06A7B2D7" w14:textId="77777777" w:rsidR="00DA7737" w:rsidRPr="00A87A72" w:rsidRDefault="00854A13">
      <w:pPr>
        <w:spacing w:line="276" w:lineRule="auto"/>
      </w:pPr>
      <w:r w:rsidRPr="00A87A72">
        <w:rPr>
          <w:b/>
        </w:rPr>
        <w:t xml:space="preserve">Applicable to: </w:t>
      </w:r>
      <w:hyperlink w:anchor="h.pc3athkr908p">
        <w:r w:rsidRPr="00A87A72">
          <w:rPr>
            <w:color w:val="1155CC"/>
            <w:u w:val="single"/>
          </w:rPr>
          <w:t>Manifestation: Audio</w:t>
        </w:r>
      </w:hyperlink>
      <w:r w:rsidRPr="00A87A72">
        <w:t xml:space="preserve">, </w:t>
      </w:r>
      <w:hyperlink w:anchor="h.pc3athkr908p">
        <w:r w:rsidRPr="00A87A72">
          <w:rPr>
            <w:color w:val="1155CC"/>
            <w:u w:val="single"/>
          </w:rPr>
          <w:t>Manifestation: Subtitle</w:t>
        </w:r>
      </w:hyperlink>
    </w:p>
    <w:p w14:paraId="6A849F8B" w14:textId="77777777" w:rsidR="00DA7737" w:rsidRPr="00A87A72" w:rsidRDefault="00854A13">
      <w:pPr>
        <w:pStyle w:val="Heading2"/>
        <w:contextualSpacing w:val="0"/>
      </w:pPr>
      <w:bookmarkStart w:id="270" w:name="h.si2tkyg2ydb5" w:colFirst="0" w:colLast="0"/>
      <w:bookmarkEnd w:id="270"/>
      <w:r w:rsidRPr="00A87A72">
        <w:t>Subtitle Type</w:t>
      </w:r>
    </w:p>
    <w:p w14:paraId="7CE99599" w14:textId="77777777" w:rsidR="00DA7737" w:rsidRPr="00A87A72" w:rsidRDefault="00854A13">
      <w:pPr>
        <w:widowControl w:val="0"/>
        <w:spacing w:line="276" w:lineRule="auto"/>
      </w:pPr>
      <w:r w:rsidRPr="00A87A72">
        <w:t>This field indicates if the subtitle track is one of the following types:</w:t>
      </w:r>
    </w:p>
    <w:p w14:paraId="281D0352" w14:textId="77777777" w:rsidR="00DA7737" w:rsidRPr="00A87A72" w:rsidRDefault="00DA7737">
      <w:pPr>
        <w:widowControl w:val="0"/>
        <w:spacing w:line="276" w:lineRule="auto"/>
      </w:pPr>
    </w:p>
    <w:p w14:paraId="7C153AA0" w14:textId="77777777" w:rsidR="00DA7737" w:rsidRPr="00A87A72" w:rsidRDefault="00854A13">
      <w:pPr>
        <w:widowControl w:val="0"/>
        <w:numPr>
          <w:ilvl w:val="0"/>
          <w:numId w:val="31"/>
        </w:numPr>
        <w:spacing w:line="276" w:lineRule="auto"/>
        <w:ind w:hanging="360"/>
        <w:contextualSpacing/>
      </w:pPr>
      <w:r w:rsidRPr="00A87A72">
        <w:t>Caption</w:t>
      </w:r>
      <w:r w:rsidRPr="00A87A72">
        <w:br/>
        <w:t>Transcription of the dialogue.</w:t>
      </w:r>
    </w:p>
    <w:p w14:paraId="55770429" w14:textId="77777777" w:rsidR="00DA7737" w:rsidRPr="00A87A72" w:rsidRDefault="00854A13">
      <w:pPr>
        <w:widowControl w:val="0"/>
        <w:numPr>
          <w:ilvl w:val="0"/>
          <w:numId w:val="31"/>
        </w:numPr>
        <w:spacing w:line="276" w:lineRule="auto"/>
        <w:ind w:hanging="360"/>
        <w:contextualSpacing/>
      </w:pPr>
      <w:r w:rsidRPr="00A87A72">
        <w:t>SDH</w:t>
      </w:r>
      <w:r w:rsidRPr="00A87A72">
        <w:br/>
        <w:t>Descriptive subtitles for the deaf and hard of hearing.</w:t>
      </w:r>
    </w:p>
    <w:p w14:paraId="51E7726F" w14:textId="77777777" w:rsidR="00DA7737" w:rsidRPr="00A87A72" w:rsidRDefault="00854A13">
      <w:pPr>
        <w:widowControl w:val="0"/>
        <w:numPr>
          <w:ilvl w:val="0"/>
          <w:numId w:val="31"/>
        </w:numPr>
        <w:spacing w:line="276" w:lineRule="auto"/>
        <w:ind w:hanging="360"/>
        <w:contextualSpacing/>
      </w:pPr>
      <w:r w:rsidRPr="00A87A72">
        <w:t>Other</w:t>
      </w:r>
    </w:p>
    <w:p w14:paraId="371DE87D" w14:textId="77777777" w:rsidR="00DA7737" w:rsidRPr="00A87A72" w:rsidRDefault="00854A13">
      <w:pPr>
        <w:widowControl w:val="0"/>
        <w:spacing w:line="276" w:lineRule="auto"/>
      </w:pPr>
      <w:r w:rsidRPr="00A87A72">
        <w:tab/>
        <w:t>Translations or other subtitle text</w:t>
      </w:r>
    </w:p>
    <w:p w14:paraId="116CC6EC" w14:textId="77777777" w:rsidR="00DA7737" w:rsidRPr="00A87A72" w:rsidRDefault="00DA7737">
      <w:pPr>
        <w:spacing w:line="276" w:lineRule="auto"/>
      </w:pPr>
    </w:p>
    <w:p w14:paraId="15181877" w14:textId="77777777" w:rsidR="00DA7737" w:rsidRPr="00A87A72" w:rsidRDefault="00854A13">
      <w:pPr>
        <w:spacing w:line="276" w:lineRule="auto"/>
      </w:pPr>
      <w:r w:rsidRPr="00A87A72">
        <w:rPr>
          <w:b/>
        </w:rPr>
        <w:t xml:space="preserve">Applicable to: </w:t>
      </w:r>
      <w:hyperlink w:anchor="h.pc3athkr908p">
        <w:r w:rsidRPr="00A87A72">
          <w:rPr>
            <w:color w:val="1155CC"/>
            <w:u w:val="single"/>
          </w:rPr>
          <w:t>Manifestation: Subtitle</w:t>
        </w:r>
      </w:hyperlink>
    </w:p>
    <w:p w14:paraId="586F40B4" w14:textId="77777777" w:rsidR="00DA7737" w:rsidRPr="00A87A72" w:rsidRDefault="00854A13">
      <w:pPr>
        <w:pStyle w:val="Heading2"/>
        <w:contextualSpacing w:val="0"/>
      </w:pPr>
      <w:bookmarkStart w:id="271" w:name="h.13x3qf3gctjd" w:colFirst="0" w:colLast="0"/>
      <w:bookmarkStart w:id="272" w:name="_Synopsis90Synopsis100"/>
      <w:bookmarkEnd w:id="271"/>
      <w:bookmarkEnd w:id="272"/>
      <w:del w:id="273" w:author="edgar" w:date="2017-05-25T09:36:00Z">
        <w:r w:rsidRPr="00A87A72" w:rsidDel="000D4B2C">
          <w:delText>Synopsis90</w:delText>
        </w:r>
      </w:del>
      <w:ins w:id="274" w:author="edgar" w:date="2017-05-25T09:36:00Z">
        <w:r w:rsidR="000D4B2C" w:rsidRPr="00A87A72">
          <w:t>Synopsis100</w:t>
        </w:r>
      </w:ins>
    </w:p>
    <w:p w14:paraId="3F12316D" w14:textId="77777777" w:rsidR="00DA7737" w:rsidRPr="00A87A72" w:rsidRDefault="00854A13">
      <w:pPr>
        <w:widowControl w:val="0"/>
        <w:spacing w:line="276" w:lineRule="auto"/>
      </w:pPr>
      <w:r w:rsidRPr="00A87A72">
        <w:t xml:space="preserve">Summary of the plot limited to </w:t>
      </w:r>
      <w:del w:id="275" w:author="edgar" w:date="2017-05-25T09:36:00Z">
        <w:r w:rsidRPr="00A87A72" w:rsidDel="000D4B2C">
          <w:delText xml:space="preserve">90 </w:delText>
        </w:r>
      </w:del>
      <w:ins w:id="276" w:author="edgar" w:date="2017-05-25T09:36:00Z">
        <w:r w:rsidR="000D4B2C" w:rsidRPr="00A87A72">
          <w:t xml:space="preserve">100 </w:t>
        </w:r>
      </w:ins>
      <w:r w:rsidRPr="00A87A72">
        <w:t>characters for Electronic Program Guides.</w:t>
      </w:r>
    </w:p>
    <w:p w14:paraId="37FEFBFD" w14:textId="77777777" w:rsidR="00DA7737" w:rsidRPr="00A87A72" w:rsidRDefault="00DA7737">
      <w:pPr>
        <w:widowControl w:val="0"/>
        <w:spacing w:line="276" w:lineRule="auto"/>
      </w:pPr>
    </w:p>
    <w:p w14:paraId="4C15E723"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color w:val="333333"/>
          <w:highlight w:val="white"/>
        </w:rPr>
        <w:t xml:space="preserve">, </w:t>
      </w:r>
      <w:hyperlink w:anchor="h.og3dip6l6ep3">
        <w:r w:rsidRPr="00A87A72">
          <w:rPr>
            <w:rFonts w:eastAsia="Consolas" w:cs="Consolas"/>
            <w:color w:val="1155CC"/>
            <w:highlight w:val="white"/>
            <w:u w:val="single"/>
          </w:rPr>
          <w:t>Franchise</w:t>
        </w:r>
      </w:hyperlink>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7F50F577" w14:textId="77777777" w:rsidR="00DA7737" w:rsidRPr="00A87A72" w:rsidRDefault="00854A13">
      <w:pPr>
        <w:pStyle w:val="Heading2"/>
        <w:widowControl w:val="0"/>
        <w:contextualSpacing w:val="0"/>
      </w:pPr>
      <w:bookmarkStart w:id="277" w:name="h.7p0tdp3nab2" w:colFirst="0" w:colLast="0"/>
      <w:bookmarkEnd w:id="277"/>
      <w:r w:rsidRPr="00A87A72">
        <w:lastRenderedPageBreak/>
        <w:t>Synopsis400</w:t>
      </w:r>
    </w:p>
    <w:p w14:paraId="5FE5C892" w14:textId="77777777" w:rsidR="00DA7737" w:rsidRPr="00A87A72" w:rsidRDefault="00854A13">
      <w:pPr>
        <w:widowControl w:val="0"/>
        <w:spacing w:line="276" w:lineRule="auto"/>
      </w:pPr>
      <w:r w:rsidRPr="00A87A72">
        <w:t xml:space="preserve">Summary of the plot limited to 400 characters. If this field is not user-specified, it will inherit the value for </w:t>
      </w:r>
      <w:del w:id="278" w:author="edgar" w:date="2017-05-25T09:36:00Z">
        <w:r w:rsidRPr="00A87A72" w:rsidDel="000D4B2C">
          <w:delText>Synopsis90</w:delText>
        </w:r>
      </w:del>
      <w:ins w:id="279" w:author="edgar" w:date="2017-05-25T09:36:00Z">
        <w:r w:rsidR="000D4B2C" w:rsidRPr="00A87A72">
          <w:t>Synopsis100</w:t>
        </w:r>
      </w:ins>
      <w:r w:rsidRPr="00A87A72">
        <w:t>.</w:t>
      </w:r>
    </w:p>
    <w:p w14:paraId="0D4C6A13" w14:textId="77777777" w:rsidR="00DA7737" w:rsidRPr="00A87A72" w:rsidRDefault="00DA7737">
      <w:pPr>
        <w:widowControl w:val="0"/>
        <w:spacing w:line="276" w:lineRule="auto"/>
      </w:pPr>
    </w:p>
    <w:p w14:paraId="478E16FF"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og3dip6l6ep3">
        <w:r w:rsidRPr="00A87A72">
          <w:rPr>
            <w:rFonts w:eastAsia="Consolas" w:cs="Consolas"/>
            <w:color w:val="1155CC"/>
            <w:highlight w:val="white"/>
            <w:u w:val="single"/>
          </w:rPr>
          <w:t>Franchise</w:t>
        </w:r>
      </w:hyperlink>
      <w:r w:rsidRPr="00A87A72">
        <w:rPr>
          <w:rFonts w:eastAsia="Consolas" w:cs="Consolas"/>
        </w:rPr>
        <w:t xml:space="preserve">, </w:t>
      </w:r>
      <w:hyperlink w:anchor="h.s8x3up4gkz35">
        <w:r w:rsidRPr="00A87A72">
          <w:rPr>
            <w:rFonts w:eastAsia="Consolas" w:cs="Consolas"/>
            <w:color w:val="1155CC"/>
            <w:highlight w:val="white"/>
            <w:u w:val="single"/>
          </w:rPr>
          <w:t>Release</w:t>
        </w:r>
      </w:hyperlink>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3115020A" w14:textId="77777777" w:rsidR="00DA7737" w:rsidRPr="00A87A72" w:rsidRDefault="00854A13">
      <w:pPr>
        <w:pStyle w:val="Heading2"/>
        <w:widowControl w:val="0"/>
        <w:contextualSpacing w:val="0"/>
      </w:pPr>
      <w:bookmarkStart w:id="280" w:name="h.1k4fzflasr33" w:colFirst="0" w:colLast="0"/>
      <w:bookmarkEnd w:id="280"/>
      <w:r w:rsidRPr="00A87A72">
        <w:t>Synopsis4000</w:t>
      </w:r>
    </w:p>
    <w:p w14:paraId="0DFC0577" w14:textId="77777777" w:rsidR="00DA7737" w:rsidRPr="00A87A72" w:rsidRDefault="00854A13">
      <w:pPr>
        <w:widowControl w:val="0"/>
        <w:spacing w:line="276" w:lineRule="auto"/>
      </w:pPr>
      <w:r w:rsidRPr="00A87A72">
        <w:t>Summary of the plot limited to 4000 characters. If this field is not user-specified, it will inherit the value for Synopsis400.</w:t>
      </w:r>
    </w:p>
    <w:p w14:paraId="186A52D1" w14:textId="77777777" w:rsidR="00DA7737" w:rsidRPr="00A87A72" w:rsidRDefault="00DA7737">
      <w:pPr>
        <w:widowControl w:val="0"/>
        <w:spacing w:line="276" w:lineRule="auto"/>
      </w:pPr>
    </w:p>
    <w:p w14:paraId="41F7D253"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ueln8nevu620">
        <w:r w:rsidRPr="00A87A72">
          <w:rPr>
            <w:rFonts w:eastAsia="Consolas" w:cs="Consolas"/>
            <w:color w:val="1155CC"/>
            <w:u w:val="single"/>
          </w:rPr>
          <w:t>Franchise</w:t>
        </w:r>
      </w:hyperlink>
      <w:r w:rsidRPr="00A87A72">
        <w:rPr>
          <w:rFonts w:eastAsia="Consolas" w:cs="Consolas"/>
        </w:rPr>
        <w:t xml:space="preserve">, </w:t>
      </w:r>
      <w:hyperlink w:anchor="h.s8x3up4gkz35">
        <w:r w:rsidRPr="00A87A72">
          <w:rPr>
            <w:rFonts w:eastAsia="Consolas" w:cs="Consolas"/>
            <w:color w:val="1155CC"/>
            <w:highlight w:val="white"/>
            <w:u w:val="single"/>
          </w:rPr>
          <w:t>Release</w:t>
        </w:r>
      </w:hyperlink>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5B4C8F0B" w14:textId="77777777" w:rsidR="00DA7737" w:rsidRPr="00A87A72" w:rsidRDefault="00854A13">
      <w:pPr>
        <w:pStyle w:val="Heading2"/>
        <w:contextualSpacing w:val="0"/>
      </w:pPr>
      <w:bookmarkStart w:id="281" w:name="h.8pv7oii59a45" w:colFirst="0" w:colLast="0"/>
      <w:bookmarkEnd w:id="281"/>
      <w:r w:rsidRPr="00A87A72">
        <w:t>Timecode</w:t>
      </w:r>
    </w:p>
    <w:p w14:paraId="2318917C" w14:textId="77777777" w:rsidR="00DA7737" w:rsidRPr="00A87A72" w:rsidRDefault="00854A13">
      <w:r w:rsidRPr="00A87A72">
        <w:rPr>
          <w:rFonts w:eastAsia="Consolas" w:cs="Consolas"/>
        </w:rPr>
        <w:t xml:space="preserve">Timecode notation is specified using the following form: </w:t>
      </w:r>
      <w:proofErr w:type="spellStart"/>
      <w:r w:rsidRPr="00A87A72">
        <w:rPr>
          <w:rFonts w:eastAsia="Consolas" w:cs="Consolas"/>
        </w:rPr>
        <w:t>HHpMMpSSqFF</w:t>
      </w:r>
      <w:proofErr w:type="spellEnd"/>
    </w:p>
    <w:p w14:paraId="0091F886" w14:textId="77777777" w:rsidR="00DA7737" w:rsidRPr="00A87A72" w:rsidRDefault="00DA7737"/>
    <w:p w14:paraId="7AF7E22D" w14:textId="77777777" w:rsidR="00DA7737" w:rsidRPr="00A87A72" w:rsidRDefault="00854A13">
      <w:r w:rsidRPr="00A87A72">
        <w:t>Where:</w:t>
      </w:r>
    </w:p>
    <w:p w14:paraId="12ACCCB7" w14:textId="77777777" w:rsidR="00DA7737" w:rsidRPr="00A87A72" w:rsidRDefault="00DA7737"/>
    <w:p w14:paraId="0A364AF2" w14:textId="77777777" w:rsidR="00DA7737" w:rsidRPr="00A87A72" w:rsidRDefault="00854A13">
      <w:pPr>
        <w:numPr>
          <w:ilvl w:val="0"/>
          <w:numId w:val="12"/>
        </w:numPr>
        <w:ind w:hanging="360"/>
        <w:contextualSpacing/>
      </w:pPr>
      <w:r w:rsidRPr="00A87A72">
        <w:rPr>
          <w:rFonts w:eastAsia="Consolas" w:cs="Consolas"/>
          <w:b/>
        </w:rPr>
        <w:t>HH</w:t>
      </w:r>
      <w:r w:rsidRPr="00A87A72">
        <w:t xml:space="preserve"> is the two digit hour representation</w:t>
      </w:r>
    </w:p>
    <w:p w14:paraId="5FE5DDCF" w14:textId="77777777" w:rsidR="00DA7737" w:rsidRPr="00A87A72" w:rsidRDefault="00854A13">
      <w:pPr>
        <w:numPr>
          <w:ilvl w:val="0"/>
          <w:numId w:val="12"/>
        </w:numPr>
        <w:ind w:hanging="360"/>
        <w:contextualSpacing/>
      </w:pPr>
      <w:r w:rsidRPr="00A87A72">
        <w:rPr>
          <w:rFonts w:eastAsia="Consolas" w:cs="Consolas"/>
          <w:b/>
        </w:rPr>
        <w:t>MM</w:t>
      </w:r>
      <w:r w:rsidRPr="00A87A72">
        <w:t xml:space="preserve"> is the two digit minute representation</w:t>
      </w:r>
    </w:p>
    <w:p w14:paraId="107B3B5F" w14:textId="77777777" w:rsidR="00DA7737" w:rsidRPr="00A87A72" w:rsidRDefault="00854A13">
      <w:pPr>
        <w:numPr>
          <w:ilvl w:val="0"/>
          <w:numId w:val="12"/>
        </w:numPr>
        <w:ind w:hanging="360"/>
        <w:contextualSpacing/>
      </w:pPr>
      <w:r w:rsidRPr="00A87A72">
        <w:rPr>
          <w:rFonts w:eastAsia="Consolas" w:cs="Consolas"/>
          <w:b/>
        </w:rPr>
        <w:t>SS</w:t>
      </w:r>
      <w:r w:rsidRPr="00A87A72">
        <w:t xml:space="preserve"> is the two digit second representation</w:t>
      </w:r>
    </w:p>
    <w:p w14:paraId="62A177F0" w14:textId="77777777" w:rsidR="00DA7737" w:rsidRPr="00A87A72" w:rsidRDefault="00854A13">
      <w:pPr>
        <w:numPr>
          <w:ilvl w:val="0"/>
          <w:numId w:val="12"/>
        </w:numPr>
        <w:ind w:hanging="360"/>
        <w:contextualSpacing/>
      </w:pPr>
      <w:r w:rsidRPr="00A87A72">
        <w:rPr>
          <w:rFonts w:eastAsia="Consolas" w:cs="Consolas"/>
          <w:b/>
        </w:rPr>
        <w:t>FF</w:t>
      </w:r>
      <w:r w:rsidRPr="00A87A72">
        <w:t xml:space="preserve"> is the two digit frame representation</w:t>
      </w:r>
    </w:p>
    <w:p w14:paraId="67831684" w14:textId="77777777" w:rsidR="00DA7737" w:rsidRPr="00A87A72" w:rsidRDefault="00854A13">
      <w:pPr>
        <w:numPr>
          <w:ilvl w:val="0"/>
          <w:numId w:val="12"/>
        </w:numPr>
        <w:ind w:hanging="360"/>
        <w:contextualSpacing/>
      </w:pPr>
      <w:proofErr w:type="gramStart"/>
      <w:r w:rsidRPr="00A87A72">
        <w:rPr>
          <w:rFonts w:eastAsia="Consolas" w:cs="Consolas"/>
          <w:b/>
        </w:rPr>
        <w:t>p</w:t>
      </w:r>
      <w:proofErr w:type="gramEnd"/>
      <w:r w:rsidRPr="00A87A72">
        <w:rPr>
          <w:rFonts w:eastAsia="Consolas" w:cs="Consolas"/>
        </w:rPr>
        <w:t xml:space="preserve"> is the punctuation delimiter. Generally, this is the colon (:) character but sometimes is represented as a semi-colon (;</w:t>
      </w:r>
      <w:r w:rsidRPr="00A87A72">
        <w:t>) to indicate drop-frame timecodes</w:t>
      </w:r>
    </w:p>
    <w:p w14:paraId="2B03A81C" w14:textId="77777777" w:rsidR="00DA7737" w:rsidRPr="00A87A72" w:rsidRDefault="00854A13">
      <w:pPr>
        <w:numPr>
          <w:ilvl w:val="0"/>
          <w:numId w:val="12"/>
        </w:numPr>
        <w:ind w:hanging="360"/>
        <w:contextualSpacing/>
      </w:pPr>
      <w:r w:rsidRPr="00A87A72">
        <w:rPr>
          <w:rFonts w:eastAsia="Consolas" w:cs="Consolas"/>
          <w:b/>
        </w:rPr>
        <w:t>q</w:t>
      </w:r>
      <w:r w:rsidRPr="00A87A72">
        <w:rPr>
          <w:rFonts w:eastAsia="Consolas" w:cs="Consolas"/>
        </w:rPr>
        <w:t xml:space="preserve"> </w:t>
      </w:r>
      <w:proofErr w:type="gramStart"/>
      <w:r w:rsidRPr="00A87A72">
        <w:rPr>
          <w:rFonts w:eastAsia="Consolas" w:cs="Consolas"/>
        </w:rPr>
        <w:t>is</w:t>
      </w:r>
      <w:proofErr w:type="gramEnd"/>
      <w:r w:rsidRPr="00A87A72">
        <w:rPr>
          <w:rFonts w:eastAsia="Consolas" w:cs="Consolas"/>
        </w:rPr>
        <w:t xml:space="preserve"> the punctuation delimiter for Frames. For drop-frame timecodes, this shall be the semi-colon character (;).  At present, virtually all media at 29.97 FPS and thus uses the drop-frame timecode.  In the extremely rare case for </w:t>
      </w:r>
      <w:proofErr w:type="spellStart"/>
      <w:r w:rsidRPr="00A87A72">
        <w:rPr>
          <w:rFonts w:eastAsia="Consolas" w:cs="Consolas"/>
        </w:rPr>
        <w:t>non drop</w:t>
      </w:r>
      <w:proofErr w:type="spellEnd"/>
      <w:r w:rsidRPr="00A87A72">
        <w:rPr>
          <w:rFonts w:eastAsia="Consolas" w:cs="Consolas"/>
        </w:rPr>
        <w:t>-frame timecodes, the colon (:</w:t>
      </w:r>
      <w:r w:rsidRPr="00A87A72">
        <w:t>) character should be used.</w:t>
      </w:r>
    </w:p>
    <w:p w14:paraId="46551210" w14:textId="77777777" w:rsidR="00DA7737" w:rsidRPr="00A87A72" w:rsidRDefault="00DA7737"/>
    <w:p w14:paraId="48A2CC20" w14:textId="489FFFD0" w:rsidR="00DA7737" w:rsidRPr="00A87A72" w:rsidRDefault="00BC67CF">
      <w:r w:rsidRPr="00A87A72">
        <w:rPr>
          <w:rFonts w:eastAsia="Consolas" w:cs="Consolas"/>
          <w:b/>
        </w:rPr>
        <w:t>Example</w:t>
      </w:r>
      <w:r>
        <w:rPr>
          <w:rFonts w:eastAsia="Consolas" w:cs="Consolas"/>
          <w:b/>
        </w:rPr>
        <w:t>s</w:t>
      </w:r>
      <w:proofErr w:type="gramStart"/>
      <w:r w:rsidRPr="00A87A72">
        <w:rPr>
          <w:rFonts w:eastAsia="Consolas" w:cs="Consolas"/>
          <w:b/>
        </w:rPr>
        <w:t>:</w:t>
      </w:r>
      <w:r w:rsidR="00854A13" w:rsidRPr="00A87A72">
        <w:t>:</w:t>
      </w:r>
      <w:proofErr w:type="gramEnd"/>
    </w:p>
    <w:p w14:paraId="7A31D262" w14:textId="77777777" w:rsidR="00DA7737" w:rsidRPr="00A87A72" w:rsidRDefault="00854A13">
      <w:r w:rsidRPr="00A87A72">
        <w:tab/>
        <w:t>“01:00:00</w:t>
      </w:r>
      <w:proofErr w:type="gramStart"/>
      <w:r w:rsidRPr="00A87A72">
        <w:t>;00</w:t>
      </w:r>
      <w:proofErr w:type="gramEnd"/>
      <w:r w:rsidRPr="00A87A72">
        <w:t>” - Represents one hour</w:t>
      </w:r>
    </w:p>
    <w:p w14:paraId="6460FA8D" w14:textId="77777777" w:rsidR="00DA7737" w:rsidRPr="00A87A72" w:rsidRDefault="00854A13">
      <w:pPr>
        <w:ind w:firstLine="720"/>
      </w:pPr>
      <w:r w:rsidRPr="00A87A72">
        <w:rPr>
          <w:rFonts w:eastAsia="Consolas" w:cs="Consolas"/>
        </w:rPr>
        <w:t>“12:38:59</w:t>
      </w:r>
      <w:proofErr w:type="gramStart"/>
      <w:r w:rsidRPr="00A87A72">
        <w:rPr>
          <w:rFonts w:eastAsia="Consolas" w:cs="Consolas"/>
        </w:rPr>
        <w:t>;28</w:t>
      </w:r>
      <w:proofErr w:type="gramEnd"/>
      <w:r w:rsidRPr="00A87A72">
        <w:rPr>
          <w:rFonts w:eastAsia="Consolas" w:cs="Consolas"/>
        </w:rPr>
        <w:t>” - Represents twelve hours, 38 minutes, 59 seconds and 28 frames</w:t>
      </w:r>
    </w:p>
    <w:p w14:paraId="7778E449" w14:textId="77777777" w:rsidR="00DA7737" w:rsidRPr="00A87A72" w:rsidRDefault="00854A13">
      <w:pPr>
        <w:pStyle w:val="Heading2"/>
        <w:contextualSpacing w:val="0"/>
      </w:pPr>
      <w:bookmarkStart w:id="282" w:name="h.tq093nckb0rs" w:colFirst="0" w:colLast="0"/>
      <w:bookmarkEnd w:id="282"/>
      <w:r w:rsidRPr="00A87A72">
        <w:t>Title</w:t>
      </w:r>
    </w:p>
    <w:p w14:paraId="73DAC864" w14:textId="77777777" w:rsidR="00DA7737" w:rsidRPr="00A87A72" w:rsidRDefault="00854A13">
      <w:pPr>
        <w:spacing w:line="276" w:lineRule="auto"/>
      </w:pPr>
      <w:proofErr w:type="gramStart"/>
      <w:r w:rsidRPr="00A87A72">
        <w:t>The full title for a piece of content.</w:t>
      </w:r>
      <w:proofErr w:type="gramEnd"/>
    </w:p>
    <w:p w14:paraId="2B46988B" w14:textId="77777777" w:rsidR="00DA7737" w:rsidRPr="00A87A72" w:rsidRDefault="00DA7737">
      <w:pPr>
        <w:spacing w:line="276" w:lineRule="auto"/>
      </w:pPr>
    </w:p>
    <w:p w14:paraId="4E56DBD8" w14:textId="77777777" w:rsidR="00DA7737" w:rsidRPr="00A87A72" w:rsidRDefault="00854A13">
      <w:pPr>
        <w:spacing w:line="276" w:lineRule="auto"/>
      </w:pPr>
      <w:r w:rsidRPr="00A87A72">
        <w:rPr>
          <w:rFonts w:eastAsia="Consolas" w:cs="Consolas"/>
          <w:b/>
        </w:rPr>
        <w:t>Format:</w:t>
      </w:r>
      <w:r w:rsidRPr="00A87A72">
        <w:t xml:space="preserve"> String limited to 100 characters.</w:t>
      </w:r>
    </w:p>
    <w:p w14:paraId="753CD504" w14:textId="77777777" w:rsidR="00DA7737" w:rsidRPr="00A87A72" w:rsidRDefault="00DA7737">
      <w:pPr>
        <w:spacing w:line="276" w:lineRule="auto"/>
      </w:pPr>
    </w:p>
    <w:p w14:paraId="39C4FBB5" w14:textId="77777777" w:rsidR="00DA7737" w:rsidRPr="00A87A72" w:rsidRDefault="00854A13">
      <w:pPr>
        <w:spacing w:line="276" w:lineRule="auto"/>
      </w:pPr>
      <w:r w:rsidRPr="00A87A72">
        <w:rPr>
          <w:rFonts w:eastAsia="Consolas" w:cs="Consolas"/>
          <w:b/>
        </w:rPr>
        <w:t xml:space="preserve">Example: </w:t>
      </w:r>
      <w:r w:rsidRPr="00A87A72">
        <w:rPr>
          <w:i/>
        </w:rPr>
        <w:t>A Chef’s Life</w:t>
      </w:r>
    </w:p>
    <w:p w14:paraId="54F90EF7" w14:textId="77777777" w:rsidR="00DA7737" w:rsidRPr="00A87A72" w:rsidRDefault="00DA7737">
      <w:pPr>
        <w:spacing w:line="276" w:lineRule="auto"/>
      </w:pPr>
    </w:p>
    <w:p w14:paraId="71C00D1E"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color w:val="333333"/>
          <w:highlight w:val="white"/>
        </w:rPr>
        <w:t xml:space="preserve">, </w:t>
      </w:r>
      <w:hyperlink w:anchor="h.og3dip6l6ep3">
        <w:r w:rsidRPr="00A87A72">
          <w:rPr>
            <w:rFonts w:eastAsia="Consolas" w:cs="Consolas"/>
            <w:color w:val="1155CC"/>
            <w:highlight w:val="white"/>
            <w:u w:val="single"/>
          </w:rPr>
          <w:t>Franchise</w:t>
        </w:r>
      </w:hyperlink>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6FC42D9C" w14:textId="77777777" w:rsidR="00DA7737" w:rsidRPr="00A87A72" w:rsidRDefault="00854A13">
      <w:pPr>
        <w:pStyle w:val="Heading2"/>
        <w:contextualSpacing w:val="0"/>
      </w:pPr>
      <w:bookmarkStart w:id="283" w:name="h.ekzg3mwqhmzz" w:colFirst="0" w:colLast="0"/>
      <w:bookmarkEnd w:id="283"/>
      <w:proofErr w:type="spellStart"/>
      <w:r w:rsidRPr="00A87A72">
        <w:lastRenderedPageBreak/>
        <w:t>TitleSortable</w:t>
      </w:r>
      <w:proofErr w:type="spellEnd"/>
    </w:p>
    <w:p w14:paraId="5416A14C" w14:textId="77777777" w:rsidR="00DA7737" w:rsidRPr="00A87A72" w:rsidRDefault="00854A13">
      <w:pPr>
        <w:widowControl w:val="0"/>
        <w:spacing w:line="276" w:lineRule="auto"/>
      </w:pPr>
      <w:r w:rsidRPr="00A87A72">
        <w:rPr>
          <w:rFonts w:eastAsia="Consolas" w:cs="Consolas"/>
        </w:rPr>
        <w:t xml:space="preserve">A sortable version of the </w:t>
      </w:r>
      <w:hyperlink w:anchor="h.tq093nckb0rs">
        <w:r w:rsidRPr="00A87A72">
          <w:rPr>
            <w:rFonts w:eastAsia="Consolas" w:cs="Consolas"/>
            <w:color w:val="1155CC"/>
            <w:u w:val="single"/>
          </w:rPr>
          <w:t>Title</w:t>
        </w:r>
      </w:hyperlink>
      <w:r w:rsidRPr="00A87A72">
        <w:t xml:space="preserve"> with leading articles moved to the back.</w:t>
      </w:r>
    </w:p>
    <w:p w14:paraId="0336C28B" w14:textId="77777777" w:rsidR="00DA7737" w:rsidRPr="00A87A72" w:rsidRDefault="00DA7737">
      <w:pPr>
        <w:widowControl w:val="0"/>
        <w:spacing w:line="276" w:lineRule="auto"/>
      </w:pPr>
    </w:p>
    <w:p w14:paraId="66D2117B" w14:textId="77777777" w:rsidR="00DA7737" w:rsidRPr="00A87A72" w:rsidRDefault="00854A13">
      <w:pPr>
        <w:widowControl w:val="0"/>
        <w:spacing w:line="276" w:lineRule="auto"/>
      </w:pPr>
      <w:r w:rsidRPr="00A87A72">
        <w:rPr>
          <w:rFonts w:eastAsia="Consolas" w:cs="Consolas"/>
          <w:b/>
        </w:rPr>
        <w:t>Format</w:t>
      </w:r>
      <w:r w:rsidRPr="00A87A72">
        <w:t>: String limited to 100 characters.</w:t>
      </w:r>
    </w:p>
    <w:p w14:paraId="23F5845D" w14:textId="77777777" w:rsidR="00DA7737" w:rsidRPr="00A87A72" w:rsidRDefault="00DA7737">
      <w:pPr>
        <w:widowControl w:val="0"/>
        <w:spacing w:line="276" w:lineRule="auto"/>
      </w:pPr>
    </w:p>
    <w:p w14:paraId="1CE3A4C0" w14:textId="77777777" w:rsidR="00DA7737" w:rsidRPr="00A87A72" w:rsidRDefault="00854A13">
      <w:pPr>
        <w:widowControl w:val="0"/>
        <w:spacing w:line="276" w:lineRule="auto"/>
      </w:pPr>
      <w:r w:rsidRPr="00A87A72">
        <w:rPr>
          <w:rFonts w:eastAsia="Consolas" w:cs="Consolas"/>
          <w:b/>
        </w:rPr>
        <w:t>Example</w:t>
      </w:r>
      <w:r w:rsidRPr="00A87A72">
        <w:rPr>
          <w:rFonts w:eastAsia="Consolas" w:cs="Consolas"/>
        </w:rPr>
        <w:t xml:space="preserve">: </w:t>
      </w:r>
      <w:r w:rsidRPr="00A87A72">
        <w:rPr>
          <w:i/>
        </w:rPr>
        <w:t>Chef’s Life, A</w:t>
      </w:r>
    </w:p>
    <w:p w14:paraId="64341FBB" w14:textId="77777777" w:rsidR="00DA7737" w:rsidRPr="00A87A72" w:rsidRDefault="00DA7737">
      <w:pPr>
        <w:widowControl w:val="0"/>
        <w:spacing w:line="276" w:lineRule="auto"/>
      </w:pPr>
    </w:p>
    <w:p w14:paraId="3EB23BCD"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color w:val="333333"/>
          <w:highlight w:val="white"/>
        </w:rPr>
        <w:t xml:space="preserve">, </w:t>
      </w:r>
      <w:hyperlink w:anchor="h.og3dip6l6ep3">
        <w:r w:rsidRPr="00A87A72">
          <w:rPr>
            <w:rFonts w:eastAsia="Consolas" w:cs="Consolas"/>
            <w:color w:val="1155CC"/>
            <w:highlight w:val="white"/>
            <w:u w:val="single"/>
          </w:rPr>
          <w:t>Franchise</w:t>
        </w:r>
      </w:hyperlink>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56ACEC68" w14:textId="77777777" w:rsidR="00DA7737" w:rsidRPr="00A87A72" w:rsidRDefault="00854A13">
      <w:pPr>
        <w:pStyle w:val="Heading2"/>
        <w:contextualSpacing w:val="0"/>
      </w:pPr>
      <w:bookmarkStart w:id="284" w:name="h.ybbmmout9b6o" w:colFirst="0" w:colLast="0"/>
      <w:bookmarkEnd w:id="284"/>
      <w:r w:rsidRPr="00A87A72">
        <w:t>Title60</w:t>
      </w:r>
    </w:p>
    <w:p w14:paraId="42F62FD1" w14:textId="77777777" w:rsidR="00DA7737" w:rsidRPr="00A87A72" w:rsidRDefault="00854A13">
      <w:pPr>
        <w:widowControl w:val="0"/>
        <w:spacing w:line="276" w:lineRule="auto"/>
      </w:pPr>
      <w:r w:rsidRPr="00A87A72">
        <w:rPr>
          <w:rFonts w:eastAsia="Consolas" w:cs="Consolas"/>
        </w:rPr>
        <w:t xml:space="preserve">A version of the </w:t>
      </w:r>
      <w:hyperlink w:anchor="h.tq093nckb0rs">
        <w:r w:rsidRPr="00A87A72">
          <w:rPr>
            <w:rFonts w:eastAsia="Consolas" w:cs="Consolas"/>
            <w:color w:val="1155CC"/>
            <w:u w:val="single"/>
          </w:rPr>
          <w:t>Title</w:t>
        </w:r>
      </w:hyperlink>
      <w:r w:rsidRPr="00A87A72">
        <w:t xml:space="preserve"> limited to 60 characters for Electronic Program Guides.</w:t>
      </w:r>
    </w:p>
    <w:p w14:paraId="79953D30" w14:textId="77777777" w:rsidR="00DA7737" w:rsidRPr="00A87A72" w:rsidRDefault="00DA7737">
      <w:pPr>
        <w:widowControl w:val="0"/>
        <w:spacing w:line="276" w:lineRule="auto"/>
      </w:pPr>
    </w:p>
    <w:p w14:paraId="6D595997"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t xml:space="preserve">, </w:t>
      </w:r>
      <w:r w:rsidR="00AE620A" w:rsidRPr="00A87A72">
        <w:rPr>
          <w:rFonts w:eastAsia="Consolas" w:cs="Consolas"/>
          <w:color w:val="1155CC"/>
          <w:highlight w:val="white"/>
          <w:u w:val="single"/>
          <w:rPrChange w:id="285" w:author="edgar" w:date="2017-05-25T09:51:00Z">
            <w:rPr>
              <w:color w:val="1155CC"/>
              <w:highlight w:val="white"/>
              <w:u w:val="single"/>
            </w:rPr>
          </w:rPrChange>
        </w:rPr>
        <w:fldChar w:fldCharType="begin"/>
      </w:r>
      <w:r w:rsidR="00AE620A" w:rsidRPr="00A87A72">
        <w:rPr>
          <w:rFonts w:eastAsia="Consolas" w:cs="Consolas"/>
          <w:color w:val="1155CC"/>
          <w:highlight w:val="white"/>
          <w:u w:val="single"/>
          <w:rPrChange w:id="286" w:author="edgar" w:date="2017-05-25T09:51:00Z">
            <w:rPr/>
          </w:rPrChange>
        </w:rPr>
        <w:instrText xml:space="preserve"> HYPERLINK \l "h.og3dip6l6ep3" \h </w:instrText>
      </w:r>
      <w:r w:rsidR="00AE620A" w:rsidRPr="00A87A72">
        <w:rPr>
          <w:rFonts w:eastAsia="Consolas" w:cs="Consolas"/>
          <w:color w:val="1155CC"/>
          <w:highlight w:val="white"/>
          <w:u w:val="single"/>
          <w:rPrChange w:id="287" w:author="edgar" w:date="2017-05-25T09:51:00Z">
            <w:rPr>
              <w:color w:val="1155CC"/>
              <w:highlight w:val="white"/>
              <w:u w:val="single"/>
            </w:rPr>
          </w:rPrChange>
        </w:rPr>
        <w:fldChar w:fldCharType="separate"/>
      </w:r>
      <w:r w:rsidRPr="00A87A72">
        <w:rPr>
          <w:rFonts w:eastAsia="Consolas" w:cs="Consolas"/>
          <w:color w:val="1155CC"/>
          <w:highlight w:val="white"/>
          <w:u w:val="single"/>
          <w:rPrChange w:id="288" w:author="edgar" w:date="2017-05-25T09:51:00Z">
            <w:rPr>
              <w:color w:val="1155CC"/>
              <w:highlight w:val="white"/>
              <w:u w:val="single"/>
            </w:rPr>
          </w:rPrChange>
        </w:rPr>
        <w:t>Franchise</w:t>
      </w:r>
      <w:r w:rsidR="00AE620A" w:rsidRPr="00A87A72">
        <w:rPr>
          <w:rFonts w:eastAsia="Consolas" w:cs="Consolas"/>
          <w:color w:val="1155CC"/>
          <w:highlight w:val="white"/>
          <w:u w:val="single"/>
          <w:rPrChange w:id="289" w:author="edgar" w:date="2017-05-25T09:51:00Z">
            <w:rPr>
              <w:color w:val="1155CC"/>
              <w:highlight w:val="white"/>
              <w:u w:val="single"/>
            </w:rPr>
          </w:rPrChange>
        </w:rPr>
        <w:fldChar w:fldCharType="end"/>
      </w:r>
      <w:r w:rsidRPr="00A87A72">
        <w:rPr>
          <w:rFonts w:eastAsia="Consolas" w:cs="Consolas"/>
        </w:rPr>
        <w:t>,</w:t>
      </w:r>
      <w:r w:rsidRPr="00A87A72">
        <w:rPr>
          <w:rFonts w:eastAsia="Consolas" w:cs="Consolas"/>
          <w:b/>
        </w:rPr>
        <w:t xml:space="preserve"> </w:t>
      </w:r>
      <w:hyperlink w:anchor="h.dvoudw3nhuzz">
        <w:proofErr w:type="gramStart"/>
        <w:r w:rsidRPr="00A87A72">
          <w:rPr>
            <w:rFonts w:eastAsia="Consolas" w:cs="Consolas"/>
            <w:color w:val="1155CC"/>
            <w:highlight w:val="white"/>
            <w:u w:val="single"/>
          </w:rPr>
          <w:t>Sub</w:t>
        </w:r>
        <w:proofErr w:type="gramEnd"/>
        <w:r w:rsidRPr="00A87A72">
          <w:rPr>
            <w:rFonts w:eastAsia="Consolas" w:cs="Consolas"/>
            <w:color w:val="1155CC"/>
            <w:highlight w:val="white"/>
            <w:u w:val="single"/>
          </w:rPr>
          <w:t xml:space="preserve"> Series</w:t>
        </w:r>
      </w:hyperlink>
    </w:p>
    <w:p w14:paraId="17CED923" w14:textId="77777777" w:rsidR="00DA7737" w:rsidRPr="00A87A72" w:rsidRDefault="00854A13">
      <w:pPr>
        <w:pStyle w:val="Heading2"/>
        <w:widowControl w:val="0"/>
        <w:contextualSpacing w:val="0"/>
      </w:pPr>
      <w:bookmarkStart w:id="290" w:name="h.ifl1d86mb5t6" w:colFirst="0" w:colLast="0"/>
      <w:bookmarkEnd w:id="290"/>
      <w:r w:rsidRPr="00A87A72">
        <w:t>Title256</w:t>
      </w:r>
    </w:p>
    <w:p w14:paraId="756CE11D" w14:textId="77777777" w:rsidR="00DA7737" w:rsidRPr="00A87A72" w:rsidRDefault="00854A13">
      <w:pPr>
        <w:widowControl w:val="0"/>
        <w:spacing w:line="276" w:lineRule="auto"/>
      </w:pPr>
      <w:r w:rsidRPr="00A87A72">
        <w:rPr>
          <w:rFonts w:eastAsia="Consolas" w:cs="Consolas"/>
        </w:rPr>
        <w:t xml:space="preserve">A version of the </w:t>
      </w:r>
      <w:hyperlink w:anchor="h.tq093nckb0rs">
        <w:r w:rsidRPr="00A87A72">
          <w:rPr>
            <w:rFonts w:eastAsia="Consolas" w:cs="Consolas"/>
            <w:color w:val="1155CC"/>
            <w:u w:val="single"/>
          </w:rPr>
          <w:t>Title</w:t>
        </w:r>
      </w:hyperlink>
      <w:r w:rsidRPr="00A87A72">
        <w:t xml:space="preserve"> limited to 256 characters.</w:t>
      </w:r>
    </w:p>
    <w:p w14:paraId="6D0507B9" w14:textId="77777777" w:rsidR="00DA7737" w:rsidRPr="00A87A72" w:rsidRDefault="00DA7737">
      <w:pPr>
        <w:widowControl w:val="0"/>
        <w:spacing w:line="276" w:lineRule="auto"/>
      </w:pPr>
    </w:p>
    <w:p w14:paraId="75063D83"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b/>
        </w:rPr>
        <w:t xml:space="preserve">, </w:t>
      </w:r>
      <w:hyperlink w:anchor="h.og3dip6l6ep3">
        <w:r w:rsidRPr="00A87A72">
          <w:rPr>
            <w:rFonts w:eastAsia="Consolas" w:cs="Consolas"/>
            <w:color w:val="1155CC"/>
            <w:highlight w:val="white"/>
            <w:u w:val="single"/>
          </w:rPr>
          <w:t>Franchise</w:t>
        </w:r>
      </w:hyperlink>
      <w:r w:rsidRPr="00A87A72">
        <w:rPr>
          <w:rFonts w:eastAsia="Consolas" w:cs="Consolas"/>
        </w:rPr>
        <w:t>,</w:t>
      </w:r>
      <w:r w:rsidRPr="00A87A72">
        <w:rPr>
          <w:rFonts w:eastAsia="Consolas" w:cs="Consolas"/>
          <w:b/>
        </w:rPr>
        <w:t xml:space="preserve"> </w:t>
      </w:r>
      <w:hyperlink w:anchor="h.dvoudw3nhuzz">
        <w:r w:rsidRPr="00A87A72">
          <w:rPr>
            <w:rFonts w:eastAsia="Consolas" w:cs="Consolas"/>
            <w:color w:val="1155CC"/>
            <w:highlight w:val="white"/>
            <w:u w:val="single"/>
          </w:rPr>
          <w:t>Sub Series</w:t>
        </w:r>
      </w:hyperlink>
      <w:r w:rsidRPr="00A87A72">
        <w:rPr>
          <w:rFonts w:eastAsia="Consolas" w:cs="Consolas"/>
          <w:b/>
        </w:rPr>
        <w:t xml:space="preserve">, </w:t>
      </w:r>
      <w:hyperlink w:anchor="h.kf4mxv5kadr5">
        <w:r w:rsidRPr="00A87A72">
          <w:rPr>
            <w:rFonts w:eastAsia="Consolas" w:cs="Consolas"/>
            <w:color w:val="1155CC"/>
            <w:highlight w:val="white"/>
            <w:u w:val="single"/>
          </w:rPr>
          <w:t>Story</w:t>
        </w:r>
      </w:hyperlink>
    </w:p>
    <w:p w14:paraId="0B72CDCB" w14:textId="77777777" w:rsidR="00DA7737" w:rsidRPr="00A87A72" w:rsidRDefault="00854A13">
      <w:pPr>
        <w:pStyle w:val="Heading2"/>
        <w:contextualSpacing w:val="0"/>
      </w:pPr>
      <w:bookmarkStart w:id="291" w:name="h.u6fvj53t1a82" w:colFirst="0" w:colLast="0"/>
      <w:bookmarkEnd w:id="291"/>
      <w:r w:rsidRPr="00A87A72">
        <w:t>Track Description</w:t>
      </w:r>
    </w:p>
    <w:p w14:paraId="4E4D9A52" w14:textId="77777777" w:rsidR="00DA7737" w:rsidRPr="00A87A72" w:rsidRDefault="00854A13">
      <w:pPr>
        <w:spacing w:line="276" w:lineRule="auto"/>
      </w:pPr>
      <w:r w:rsidRPr="00A87A72">
        <w:t>This field captures a brief, human-friendly description that helps identify what the track contains.</w:t>
      </w:r>
    </w:p>
    <w:p w14:paraId="122610C3" w14:textId="77777777" w:rsidR="00DA7737" w:rsidRPr="00A87A72" w:rsidRDefault="00DA7737">
      <w:pPr>
        <w:spacing w:line="276" w:lineRule="auto"/>
      </w:pPr>
    </w:p>
    <w:p w14:paraId="595DBB91" w14:textId="77777777" w:rsidR="00DA7737" w:rsidRPr="00A87A72" w:rsidRDefault="00854A13">
      <w:pPr>
        <w:spacing w:line="276" w:lineRule="auto"/>
      </w:pPr>
      <w:r w:rsidRPr="00A87A72">
        <w:rPr>
          <w:rFonts w:eastAsia="Consolas" w:cs="Consolas"/>
          <w:b/>
        </w:rPr>
        <w:t xml:space="preserve">Format: </w:t>
      </w:r>
      <w:r w:rsidRPr="00A87A72">
        <w:t>String (500)</w:t>
      </w:r>
    </w:p>
    <w:p w14:paraId="7BF18263" w14:textId="77777777" w:rsidR="00DA7737" w:rsidRPr="00A87A72" w:rsidRDefault="00DA7737">
      <w:pPr>
        <w:spacing w:line="276" w:lineRule="auto"/>
      </w:pPr>
    </w:p>
    <w:p w14:paraId="7B241290"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 Audio</w:t>
        </w:r>
      </w:hyperlink>
      <w:r w:rsidRPr="00A87A72">
        <w:rPr>
          <w:rFonts w:eastAsia="Consolas" w:cs="Consolas"/>
          <w:color w:val="0077C0"/>
        </w:rPr>
        <w:t xml:space="preserve">, </w:t>
      </w:r>
      <w:hyperlink w:anchor="h.pc3athkr908p">
        <w:r w:rsidRPr="00A87A72">
          <w:rPr>
            <w:rFonts w:eastAsia="Consolas" w:cs="Consolas"/>
            <w:color w:val="1155CC"/>
            <w:u w:val="single"/>
          </w:rPr>
          <w:t>Manifestation: Subtitle</w:t>
        </w:r>
      </w:hyperlink>
    </w:p>
    <w:p w14:paraId="31E90F3B" w14:textId="77777777" w:rsidR="00DA7737" w:rsidRPr="00A87A72" w:rsidRDefault="00854A13">
      <w:pPr>
        <w:pStyle w:val="Heading2"/>
        <w:contextualSpacing w:val="0"/>
      </w:pPr>
      <w:bookmarkStart w:id="292" w:name="h.j6cli5byuilw" w:colFirst="0" w:colLast="0"/>
      <w:bookmarkEnd w:id="292"/>
      <w:r w:rsidRPr="00A87A72">
        <w:t>Track Reference</w:t>
      </w:r>
    </w:p>
    <w:p w14:paraId="54FA1A15" w14:textId="77777777" w:rsidR="00DA7737" w:rsidRPr="00A87A72" w:rsidRDefault="00854A13">
      <w:pPr>
        <w:spacing w:line="276" w:lineRule="auto"/>
      </w:pPr>
      <w:r w:rsidRPr="00A87A72">
        <w:t>This field captures an identifying number for an audio or subtitle track container within a Manifestation.</w:t>
      </w:r>
    </w:p>
    <w:p w14:paraId="19C774B1" w14:textId="77777777" w:rsidR="00DA7737" w:rsidRPr="00A87A72" w:rsidRDefault="00DA7737">
      <w:pPr>
        <w:spacing w:line="276" w:lineRule="auto"/>
      </w:pPr>
    </w:p>
    <w:p w14:paraId="13D474B5" w14:textId="77777777" w:rsidR="00DA7737" w:rsidRPr="00A87A72" w:rsidRDefault="00854A13">
      <w:pPr>
        <w:spacing w:line="276" w:lineRule="auto"/>
      </w:pPr>
      <w:r w:rsidRPr="00A87A72">
        <w:rPr>
          <w:rFonts w:eastAsia="Consolas" w:cs="Consolas"/>
          <w:b/>
        </w:rPr>
        <w:t xml:space="preserve">Format: </w:t>
      </w:r>
      <w:r w:rsidRPr="00A87A72">
        <w:rPr>
          <w:rFonts w:eastAsia="Consolas" w:cs="Consolas"/>
        </w:rPr>
        <w:t>Integer</w:t>
      </w:r>
    </w:p>
    <w:p w14:paraId="588E0564" w14:textId="77777777" w:rsidR="00DA7737" w:rsidRPr="00A87A72" w:rsidRDefault="00DA7737">
      <w:pPr>
        <w:spacing w:line="276" w:lineRule="auto"/>
      </w:pPr>
    </w:p>
    <w:p w14:paraId="5B71ABA9"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 Audio</w:t>
        </w:r>
      </w:hyperlink>
      <w:r w:rsidRPr="00A87A72">
        <w:rPr>
          <w:rFonts w:eastAsia="Consolas" w:cs="Consolas"/>
        </w:rPr>
        <w:t xml:space="preserve">, </w:t>
      </w:r>
      <w:hyperlink w:anchor="h.pc3athkr908p">
        <w:r w:rsidRPr="00A87A72">
          <w:rPr>
            <w:rFonts w:eastAsia="Consolas" w:cs="Consolas"/>
            <w:color w:val="1155CC"/>
            <w:u w:val="single"/>
          </w:rPr>
          <w:t>Manifestation: Subtitle</w:t>
        </w:r>
      </w:hyperlink>
    </w:p>
    <w:p w14:paraId="32D36689" w14:textId="77777777" w:rsidR="00DA7737" w:rsidRPr="00A87A72" w:rsidRDefault="00854A13">
      <w:pPr>
        <w:pStyle w:val="Heading2"/>
        <w:contextualSpacing w:val="0"/>
      </w:pPr>
      <w:bookmarkStart w:id="293" w:name="h.ctlpctzf9e2s" w:colFirst="0" w:colLast="0"/>
      <w:bookmarkEnd w:id="293"/>
      <w:r w:rsidRPr="00A87A72">
        <w:t>Typical Audio Type</w:t>
      </w:r>
    </w:p>
    <w:p w14:paraId="73115E13" w14:textId="77777777" w:rsidR="00DA7737" w:rsidRPr="00A87A72" w:rsidRDefault="00854A13">
      <w:pPr>
        <w:widowControl w:val="0"/>
        <w:spacing w:line="276" w:lineRule="auto"/>
      </w:pPr>
      <w:r w:rsidRPr="00A87A72">
        <w:t xml:space="preserve">This value is set at the Series level and determines the default Audio Type for newly produced Episodes. This value only represents the Audio Type for current and future Episodes and does not </w:t>
      </w:r>
      <w:r w:rsidRPr="00A87A72">
        <w:lastRenderedPageBreak/>
        <w:t>need to capture deprecated values for past Episodes.</w:t>
      </w:r>
    </w:p>
    <w:p w14:paraId="7C52E39A" w14:textId="77777777" w:rsidR="00DA7737" w:rsidRPr="00A87A72" w:rsidRDefault="00DA7737">
      <w:pPr>
        <w:widowControl w:val="0"/>
        <w:spacing w:line="276" w:lineRule="auto"/>
      </w:pPr>
    </w:p>
    <w:p w14:paraId="12F28FF2" w14:textId="77777777" w:rsidR="00DA7737" w:rsidRPr="00A87A72" w:rsidRDefault="00854A13">
      <w:pPr>
        <w:widowControl w:val="0"/>
        <w:spacing w:line="276" w:lineRule="auto"/>
      </w:pPr>
      <w:r w:rsidRPr="00A87A72">
        <w:rPr>
          <w:rFonts w:eastAsia="Consolas" w:cs="Consolas"/>
        </w:rPr>
        <w:t xml:space="preserve">The actual value may be set at the Episode level as </w:t>
      </w:r>
      <w:hyperlink w:anchor="h.9dq1rjwtj3o5">
        <w:r w:rsidRPr="00A87A72">
          <w:rPr>
            <w:rFonts w:eastAsia="Consolas" w:cs="Consolas"/>
            <w:color w:val="1155CC"/>
            <w:u w:val="single"/>
          </w:rPr>
          <w:t>Audio Type</w:t>
        </w:r>
      </w:hyperlink>
      <w:r w:rsidRPr="00A87A72">
        <w:t>.</w:t>
      </w:r>
    </w:p>
    <w:p w14:paraId="7E88FA45" w14:textId="77777777" w:rsidR="00DA7737" w:rsidRPr="00A87A72" w:rsidRDefault="00DA7737">
      <w:pPr>
        <w:widowControl w:val="0"/>
        <w:spacing w:line="276" w:lineRule="auto"/>
      </w:pPr>
    </w:p>
    <w:p w14:paraId="67F63495"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p>
    <w:p w14:paraId="6B4C1A5C" w14:textId="77777777" w:rsidR="00DA7737" w:rsidRPr="00A87A72" w:rsidRDefault="00854A13">
      <w:pPr>
        <w:pStyle w:val="Heading2"/>
        <w:contextualSpacing w:val="0"/>
      </w:pPr>
      <w:bookmarkStart w:id="294" w:name="h.f6gibk84bopp" w:colFirst="0" w:colLast="0"/>
      <w:bookmarkEnd w:id="294"/>
      <w:r w:rsidRPr="00A87A72">
        <w:t>Typical HD Level</w:t>
      </w:r>
    </w:p>
    <w:p w14:paraId="619C1A48" w14:textId="77777777" w:rsidR="00DA7737" w:rsidRPr="00A87A72" w:rsidRDefault="00854A13">
      <w:pPr>
        <w:widowControl w:val="0"/>
        <w:spacing w:line="276" w:lineRule="auto"/>
      </w:pPr>
      <w:r w:rsidRPr="00A87A72">
        <w:t>This value is set at the Series level and determines the default HD Level for newly produced Episodes. This value only represents the HD Level for current and future Episodes and does not need to capture deprecated values for past Episodes.</w:t>
      </w:r>
    </w:p>
    <w:p w14:paraId="3CA9147F" w14:textId="77777777" w:rsidR="00DA7737" w:rsidRPr="00A87A72" w:rsidRDefault="00DA7737">
      <w:pPr>
        <w:widowControl w:val="0"/>
        <w:spacing w:line="276" w:lineRule="auto"/>
      </w:pPr>
    </w:p>
    <w:p w14:paraId="3D842BE5" w14:textId="77777777" w:rsidR="00DA7737" w:rsidRPr="00A87A72" w:rsidRDefault="00854A13">
      <w:pPr>
        <w:widowControl w:val="0"/>
        <w:spacing w:line="276" w:lineRule="auto"/>
      </w:pPr>
      <w:r w:rsidRPr="00A87A72">
        <w:rPr>
          <w:rFonts w:eastAsia="Consolas" w:cs="Consolas"/>
        </w:rPr>
        <w:t xml:space="preserve">The actual value may vary at the Episode level and should be adjusted appropriately. See </w:t>
      </w:r>
      <w:hyperlink w:anchor="h.lgsqpawfbii6">
        <w:r w:rsidRPr="00A87A72">
          <w:rPr>
            <w:rFonts w:eastAsia="Consolas" w:cs="Consolas"/>
            <w:color w:val="1155CC"/>
            <w:u w:val="single"/>
          </w:rPr>
          <w:t>HD Level</w:t>
        </w:r>
      </w:hyperlink>
      <w:r w:rsidRPr="00A87A72">
        <w:t xml:space="preserve"> for acceptable values.</w:t>
      </w:r>
    </w:p>
    <w:p w14:paraId="1294CF47" w14:textId="77777777" w:rsidR="00DA7737" w:rsidRPr="00A87A72" w:rsidRDefault="00DA7737">
      <w:pPr>
        <w:widowControl w:val="0"/>
        <w:spacing w:line="276" w:lineRule="auto"/>
      </w:pPr>
    </w:p>
    <w:p w14:paraId="71E09D86" w14:textId="77777777" w:rsidR="00DA7737" w:rsidRPr="00A87A72" w:rsidRDefault="00854A13">
      <w:pPr>
        <w:widowControl w:val="0"/>
        <w:spacing w:line="276" w:lineRule="auto"/>
      </w:pPr>
      <w:r w:rsidRPr="00A87A72">
        <w:rPr>
          <w:rFonts w:eastAsia="Consolas" w:cs="Consolas"/>
          <w:b/>
        </w:rPr>
        <w:t xml:space="preserve">Applicable to: </w:t>
      </w:r>
      <w:hyperlink w:anchor="h.1nby0eec7lra">
        <w:r w:rsidRPr="00A87A72">
          <w:rPr>
            <w:rFonts w:eastAsia="Consolas" w:cs="Consolas"/>
            <w:color w:val="1155CC"/>
            <w:highlight w:val="white"/>
            <w:u w:val="single"/>
          </w:rPr>
          <w:t>Series</w:t>
        </w:r>
      </w:hyperlink>
    </w:p>
    <w:p w14:paraId="51080980" w14:textId="77777777" w:rsidR="00DA7737" w:rsidRPr="00A87A72" w:rsidRDefault="00854A13">
      <w:pPr>
        <w:pStyle w:val="Heading2"/>
        <w:contextualSpacing w:val="0"/>
      </w:pPr>
      <w:bookmarkStart w:id="295" w:name="h.e85u8uu48pjv" w:colFirst="0" w:colLast="0"/>
      <w:bookmarkEnd w:id="295"/>
      <w:r w:rsidRPr="00A87A72">
        <w:t>Typical Screen Format</w:t>
      </w:r>
    </w:p>
    <w:p w14:paraId="3C615C07" w14:textId="77777777" w:rsidR="00DA7737" w:rsidRPr="00A87A72" w:rsidRDefault="00854A13">
      <w:pPr>
        <w:widowControl w:val="0"/>
        <w:spacing w:line="276" w:lineRule="auto"/>
      </w:pPr>
      <w:r w:rsidRPr="00A87A72">
        <w:rPr>
          <w:rFonts w:eastAsia="Consolas" w:cs="Consolas"/>
        </w:rPr>
        <w:t>This value is set at the Series level and determines the default Screen Format for newly produced Episodes. This value only represents the Screen Format for current and future Episodes and does not need to capture deprecated values for past Episodes.</w:t>
      </w:r>
    </w:p>
    <w:p w14:paraId="7E143AED" w14:textId="77777777" w:rsidR="00DA7737" w:rsidRPr="00A87A72" w:rsidRDefault="00DA7737">
      <w:pPr>
        <w:widowControl w:val="0"/>
        <w:spacing w:line="276" w:lineRule="auto"/>
      </w:pPr>
    </w:p>
    <w:p w14:paraId="692593C0" w14:textId="77777777" w:rsidR="00DA7737" w:rsidRPr="00A87A72" w:rsidRDefault="00854A13">
      <w:pPr>
        <w:widowControl w:val="0"/>
        <w:spacing w:line="276" w:lineRule="auto"/>
      </w:pPr>
      <w:r w:rsidRPr="00A87A72">
        <w:rPr>
          <w:rFonts w:eastAsia="Consolas" w:cs="Consolas"/>
        </w:rPr>
        <w:t xml:space="preserve">The actual value may vary at the Episode, OTO, or Manifestation level as Screen Format. See </w:t>
      </w:r>
      <w:hyperlink w:anchor="h.m3dzmbh1ek9g">
        <w:r w:rsidRPr="00A87A72">
          <w:rPr>
            <w:rFonts w:eastAsia="Consolas" w:cs="Consolas"/>
            <w:color w:val="1155CC"/>
            <w:u w:val="single"/>
          </w:rPr>
          <w:t>Screen Format</w:t>
        </w:r>
      </w:hyperlink>
      <w:r w:rsidRPr="00A87A72">
        <w:t xml:space="preserve"> for acceptable values.</w:t>
      </w:r>
    </w:p>
    <w:p w14:paraId="61A21E1D" w14:textId="77777777" w:rsidR="00DA7737" w:rsidRPr="00A87A72" w:rsidRDefault="00DA7737">
      <w:pPr>
        <w:widowControl w:val="0"/>
        <w:spacing w:line="276" w:lineRule="auto"/>
      </w:pPr>
    </w:p>
    <w:p w14:paraId="236A37EC" w14:textId="77777777" w:rsidR="00DA7737" w:rsidRPr="00A87A72" w:rsidRDefault="00854A13">
      <w:pPr>
        <w:widowControl w:val="0"/>
        <w:spacing w:line="276" w:lineRule="auto"/>
      </w:pPr>
      <w:r w:rsidRPr="00A87A72">
        <w:rPr>
          <w:rFonts w:eastAsia="Consolas" w:cs="Consolas"/>
          <w:b/>
          <w:color w:val="333333"/>
          <w:highlight w:val="white"/>
        </w:rPr>
        <w:t xml:space="preserve">Applicable to: </w:t>
      </w:r>
      <w:hyperlink w:anchor="h.1nby0eec7lra">
        <w:r w:rsidRPr="00A87A72">
          <w:rPr>
            <w:rFonts w:eastAsia="Consolas" w:cs="Consolas"/>
            <w:color w:val="1155CC"/>
            <w:highlight w:val="white"/>
            <w:u w:val="single"/>
          </w:rPr>
          <w:t>Series</w:t>
        </w:r>
      </w:hyperlink>
    </w:p>
    <w:p w14:paraId="3CF0161A" w14:textId="77777777" w:rsidR="00DA7737" w:rsidRPr="00A87A72" w:rsidRDefault="00854A13">
      <w:pPr>
        <w:pStyle w:val="Heading2"/>
        <w:widowControl w:val="0"/>
        <w:contextualSpacing w:val="0"/>
      </w:pPr>
      <w:bookmarkStart w:id="296" w:name="h.ulj2ovb9526k" w:colFirst="0" w:colLast="0"/>
      <w:bookmarkEnd w:id="296"/>
      <w:r w:rsidRPr="00A87A72">
        <w:t>Variable Bit Rate</w:t>
      </w:r>
    </w:p>
    <w:p w14:paraId="618CB437" w14:textId="77777777" w:rsidR="00DA7737" w:rsidRPr="00A87A72" w:rsidRDefault="00854A13">
      <w:pPr>
        <w:spacing w:line="276" w:lineRule="auto"/>
      </w:pPr>
      <w:r w:rsidRPr="00A87A72">
        <w:t xml:space="preserve">This </w:t>
      </w:r>
      <w:proofErr w:type="spellStart"/>
      <w:proofErr w:type="gramStart"/>
      <w:r w:rsidRPr="00A87A72">
        <w:t>boolean</w:t>
      </w:r>
      <w:proofErr w:type="spellEnd"/>
      <w:proofErr w:type="gramEnd"/>
      <w:r w:rsidRPr="00A87A72">
        <w:t xml:space="preserve"> field indicates if the audio bit rate is variable or constant. If set to Yes, then the audio track contains a variable bit rate.</w:t>
      </w:r>
    </w:p>
    <w:p w14:paraId="6DEA9AD6" w14:textId="77777777" w:rsidR="00DA7737" w:rsidRPr="00A87A72" w:rsidRDefault="00DA7737">
      <w:pPr>
        <w:spacing w:line="276" w:lineRule="auto"/>
      </w:pPr>
    </w:p>
    <w:p w14:paraId="5C43036B" w14:textId="77777777" w:rsidR="00DA7737" w:rsidRPr="00A87A72" w:rsidRDefault="00854A13">
      <w:pPr>
        <w:spacing w:line="276" w:lineRule="auto"/>
      </w:pPr>
      <w:r w:rsidRPr="00A87A72">
        <w:rPr>
          <w:rFonts w:eastAsia="Consolas" w:cs="Consolas"/>
          <w:b/>
        </w:rPr>
        <w:t xml:space="preserve">Format: </w:t>
      </w:r>
      <w:r w:rsidRPr="00A87A72">
        <w:t>Yes / No</w:t>
      </w:r>
    </w:p>
    <w:p w14:paraId="11E70D7F" w14:textId="77777777" w:rsidR="00DA7737" w:rsidRPr="00A87A72" w:rsidRDefault="00DA7737">
      <w:pPr>
        <w:spacing w:line="276" w:lineRule="auto"/>
      </w:pPr>
    </w:p>
    <w:p w14:paraId="67FD6AA5" w14:textId="77777777" w:rsidR="00DA7737" w:rsidRPr="00A87A72" w:rsidRDefault="00854A13">
      <w:pPr>
        <w:spacing w:line="276" w:lineRule="auto"/>
      </w:pPr>
      <w:r w:rsidRPr="00A87A72">
        <w:rPr>
          <w:rFonts w:eastAsia="Consolas" w:cs="Consolas"/>
          <w:b/>
        </w:rPr>
        <w:t xml:space="preserve">Applicable to: </w:t>
      </w:r>
      <w:hyperlink w:anchor="h.ot4g311ftzrk">
        <w:r w:rsidRPr="00A87A72">
          <w:rPr>
            <w:rFonts w:eastAsia="Consolas" w:cs="Consolas"/>
            <w:color w:val="1155CC"/>
            <w:u w:val="single"/>
          </w:rPr>
          <w:t>Manifestation</w:t>
        </w:r>
      </w:hyperlink>
    </w:p>
    <w:p w14:paraId="208CB1D1" w14:textId="77777777" w:rsidR="00DA7737" w:rsidRPr="00A87A72" w:rsidRDefault="00854A13">
      <w:pPr>
        <w:pStyle w:val="Heading2"/>
        <w:contextualSpacing w:val="0"/>
      </w:pPr>
      <w:bookmarkStart w:id="297" w:name="h.2waxy0w6ze9z" w:colFirst="0" w:colLast="0"/>
      <w:bookmarkStart w:id="298" w:name="_Version_Revision_Description"/>
      <w:bookmarkStart w:id="299" w:name="h.9j0bmsgx8h8n" w:colFirst="0" w:colLast="0"/>
      <w:bookmarkStart w:id="300" w:name="_Version_Revision_Number"/>
      <w:bookmarkStart w:id="301" w:name="h.mebcd24hg7vv" w:colFirst="0" w:colLast="0"/>
      <w:bookmarkEnd w:id="297"/>
      <w:bookmarkEnd w:id="298"/>
      <w:bookmarkEnd w:id="299"/>
      <w:bookmarkEnd w:id="300"/>
      <w:bookmarkEnd w:id="301"/>
      <w:r w:rsidRPr="00A87A72">
        <w:t>Vertical Resolution</w:t>
      </w:r>
    </w:p>
    <w:p w14:paraId="508E71DF" w14:textId="77777777" w:rsidR="00DA7737" w:rsidRPr="00A87A72" w:rsidRDefault="00854A13">
      <w:pPr>
        <w:spacing w:line="276" w:lineRule="auto"/>
      </w:pPr>
      <w:r w:rsidRPr="00A87A72">
        <w:t>This specifies the total number of pixels rows in the active portion of a frame in the video pixel matrix.</w:t>
      </w:r>
    </w:p>
    <w:p w14:paraId="03B354C7" w14:textId="77777777" w:rsidR="00DA7737" w:rsidRPr="00A87A72" w:rsidRDefault="00DA7737">
      <w:pPr>
        <w:spacing w:line="276" w:lineRule="auto"/>
      </w:pPr>
    </w:p>
    <w:p w14:paraId="416DE4C6" w14:textId="4DD3AEEE" w:rsidR="00DA7737" w:rsidRPr="00A87A72" w:rsidRDefault="00854A13">
      <w:pPr>
        <w:spacing w:line="276" w:lineRule="auto"/>
      </w:pPr>
      <w:r w:rsidRPr="00A87A72">
        <w:lastRenderedPageBreak/>
        <w:t>Accepted values include the following:</w:t>
      </w:r>
    </w:p>
    <w:p w14:paraId="2FEE5CC4" w14:textId="77777777" w:rsidR="00DA7737" w:rsidRPr="00A87A72" w:rsidRDefault="00854A13">
      <w:pPr>
        <w:widowControl w:val="0"/>
        <w:numPr>
          <w:ilvl w:val="0"/>
          <w:numId w:val="40"/>
        </w:numPr>
        <w:spacing w:line="276" w:lineRule="auto"/>
        <w:ind w:hanging="360"/>
        <w:contextualSpacing/>
      </w:pPr>
      <w:r w:rsidRPr="00A87A72">
        <w:t>2160</w:t>
      </w:r>
    </w:p>
    <w:p w14:paraId="6669A710" w14:textId="77777777" w:rsidR="00DA7737" w:rsidRPr="00A87A72" w:rsidRDefault="00854A13">
      <w:pPr>
        <w:widowControl w:val="0"/>
        <w:numPr>
          <w:ilvl w:val="0"/>
          <w:numId w:val="40"/>
        </w:numPr>
        <w:spacing w:line="276" w:lineRule="auto"/>
        <w:ind w:hanging="360"/>
        <w:contextualSpacing/>
      </w:pPr>
      <w:r w:rsidRPr="00A87A72">
        <w:t>1080</w:t>
      </w:r>
    </w:p>
    <w:p w14:paraId="7E3B052C" w14:textId="77777777" w:rsidR="00DA7737" w:rsidRPr="00A87A72" w:rsidRDefault="00854A13">
      <w:pPr>
        <w:widowControl w:val="0"/>
        <w:numPr>
          <w:ilvl w:val="0"/>
          <w:numId w:val="40"/>
        </w:numPr>
        <w:spacing w:line="276" w:lineRule="auto"/>
        <w:ind w:hanging="360"/>
        <w:contextualSpacing/>
      </w:pPr>
      <w:r w:rsidRPr="00A87A72">
        <w:t>720</w:t>
      </w:r>
    </w:p>
    <w:p w14:paraId="39426C8F" w14:textId="77777777" w:rsidR="00DA7737" w:rsidRPr="00A87A72" w:rsidRDefault="00854A13">
      <w:pPr>
        <w:widowControl w:val="0"/>
        <w:numPr>
          <w:ilvl w:val="0"/>
          <w:numId w:val="40"/>
        </w:numPr>
        <w:spacing w:line="276" w:lineRule="auto"/>
        <w:ind w:hanging="360"/>
        <w:contextualSpacing/>
      </w:pPr>
      <w:r w:rsidRPr="00A87A72">
        <w:t>480</w:t>
      </w:r>
    </w:p>
    <w:p w14:paraId="444B824A" w14:textId="77777777" w:rsidR="00DA7737" w:rsidRPr="00A87A72" w:rsidRDefault="00854A13">
      <w:pPr>
        <w:widowControl w:val="0"/>
        <w:numPr>
          <w:ilvl w:val="0"/>
          <w:numId w:val="40"/>
        </w:numPr>
        <w:spacing w:line="276" w:lineRule="auto"/>
        <w:ind w:hanging="360"/>
        <w:contextualSpacing/>
      </w:pPr>
      <w:r w:rsidRPr="00A87A72">
        <w:t>Other</w:t>
      </w:r>
    </w:p>
    <w:p w14:paraId="1FD230A5" w14:textId="77777777" w:rsidR="00DA7737" w:rsidRPr="00A87A72" w:rsidRDefault="00DA7737">
      <w:pPr>
        <w:widowControl w:val="0"/>
        <w:spacing w:line="276" w:lineRule="auto"/>
      </w:pPr>
    </w:p>
    <w:p w14:paraId="5DA0E2A9" w14:textId="77777777" w:rsidR="00DA7737" w:rsidRPr="00A87A72" w:rsidRDefault="00854A13">
      <w:pPr>
        <w:widowControl w:val="0"/>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00245A7F" w14:textId="77777777" w:rsidR="00DA7737" w:rsidRPr="00A87A72" w:rsidRDefault="00854A13">
      <w:pPr>
        <w:pStyle w:val="Heading2"/>
        <w:contextualSpacing w:val="0"/>
      </w:pPr>
      <w:bookmarkStart w:id="302" w:name="h.a89dhab32ptg" w:colFirst="0" w:colLast="0"/>
      <w:bookmarkEnd w:id="302"/>
      <w:r w:rsidRPr="00A87A72">
        <w:t>Video Bitrate Average</w:t>
      </w:r>
    </w:p>
    <w:p w14:paraId="0DB0593C" w14:textId="77777777" w:rsidR="00DA7737" w:rsidRPr="00A87A72" w:rsidRDefault="00854A13">
      <w:pPr>
        <w:spacing w:line="276" w:lineRule="auto"/>
      </w:pPr>
      <w:r w:rsidRPr="00A87A72">
        <w:t>Expressed in megabits/second and averaged over the entire video track.</w:t>
      </w:r>
    </w:p>
    <w:p w14:paraId="415C14E3" w14:textId="77777777" w:rsidR="00DA7737" w:rsidRPr="00A87A72" w:rsidRDefault="00DA7737">
      <w:pPr>
        <w:spacing w:line="276" w:lineRule="auto"/>
      </w:pPr>
    </w:p>
    <w:p w14:paraId="049A1241" w14:textId="77777777" w:rsidR="00DA7737" w:rsidRPr="00A87A72" w:rsidRDefault="00854A13">
      <w:pPr>
        <w:spacing w:line="276" w:lineRule="auto"/>
      </w:pPr>
      <w:r w:rsidRPr="00A87A72">
        <w:rPr>
          <w:rFonts w:eastAsia="Consolas" w:cs="Consolas"/>
          <w:b/>
        </w:rPr>
        <w:t>Format:</w:t>
      </w:r>
      <w:r w:rsidRPr="00A87A72">
        <w:t xml:space="preserve"> Integer</w:t>
      </w:r>
    </w:p>
    <w:p w14:paraId="25BAFFBD" w14:textId="77777777" w:rsidR="00DA7737" w:rsidRPr="00A87A72" w:rsidRDefault="00DA7737">
      <w:pPr>
        <w:spacing w:line="276" w:lineRule="auto"/>
      </w:pPr>
    </w:p>
    <w:p w14:paraId="11F1AB03" w14:textId="77777777" w:rsidR="00DA7737" w:rsidRPr="00A87A72" w:rsidRDefault="00854A13">
      <w:pPr>
        <w:spacing w:line="276" w:lineRule="auto"/>
      </w:pPr>
      <w:r w:rsidRPr="00A87A72">
        <w:rPr>
          <w:rFonts w:eastAsia="Consolas" w:cs="Consolas"/>
          <w:b/>
        </w:rPr>
        <w:t xml:space="preserve">Example: </w:t>
      </w:r>
      <w:r w:rsidRPr="00A87A72">
        <w:rPr>
          <w:rFonts w:eastAsia="Consolas" w:cs="Consolas"/>
        </w:rPr>
        <w:t>If the bitrate average is 100 megabits/second, the Video Bitrate Average=100</w:t>
      </w:r>
      <w:r w:rsidRPr="00A87A72">
        <w:t>.</w:t>
      </w:r>
    </w:p>
    <w:p w14:paraId="7F3A5226" w14:textId="77777777" w:rsidR="00DA7737" w:rsidRPr="00A87A72" w:rsidRDefault="00DA7737">
      <w:pPr>
        <w:spacing w:line="276" w:lineRule="auto"/>
      </w:pPr>
    </w:p>
    <w:p w14:paraId="7B6E879E" w14:textId="77777777" w:rsidR="00DA7737" w:rsidRPr="00A87A72" w:rsidRDefault="00854A13">
      <w:pPr>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5A55B680" w14:textId="77777777" w:rsidR="00DA7737" w:rsidRPr="00A87A72" w:rsidRDefault="00854A13">
      <w:pPr>
        <w:pStyle w:val="Heading2"/>
        <w:contextualSpacing w:val="0"/>
      </w:pPr>
      <w:bookmarkStart w:id="303" w:name="h.r5k6ykwisc" w:colFirst="0" w:colLast="0"/>
      <w:bookmarkEnd w:id="303"/>
      <w:r w:rsidRPr="00A87A72">
        <w:t>Video Bitrate Max</w:t>
      </w:r>
    </w:p>
    <w:p w14:paraId="25474151" w14:textId="77777777" w:rsidR="00DA7737" w:rsidRPr="00A87A72" w:rsidRDefault="00854A13">
      <w:pPr>
        <w:spacing w:line="276" w:lineRule="auto"/>
      </w:pPr>
      <w:proofErr w:type="gramStart"/>
      <w:r w:rsidRPr="00A87A72">
        <w:t>Expressed in megabits/second.</w:t>
      </w:r>
      <w:proofErr w:type="gramEnd"/>
    </w:p>
    <w:p w14:paraId="39A17AB9" w14:textId="77777777" w:rsidR="00DA7737" w:rsidRPr="00A87A72" w:rsidRDefault="00DA7737">
      <w:pPr>
        <w:spacing w:line="276" w:lineRule="auto"/>
      </w:pPr>
    </w:p>
    <w:p w14:paraId="02EDCAD3" w14:textId="77777777" w:rsidR="00DA7737" w:rsidRPr="00A87A72" w:rsidRDefault="00854A13">
      <w:pPr>
        <w:spacing w:line="276" w:lineRule="auto"/>
      </w:pPr>
      <w:r w:rsidRPr="00A87A72">
        <w:rPr>
          <w:rFonts w:eastAsia="Consolas" w:cs="Consolas"/>
          <w:b/>
        </w:rPr>
        <w:t>Format:</w:t>
      </w:r>
      <w:r w:rsidRPr="00A87A72">
        <w:t xml:space="preserve"> Integer</w:t>
      </w:r>
    </w:p>
    <w:p w14:paraId="778ABC4B" w14:textId="77777777" w:rsidR="00DA7737" w:rsidRPr="00A87A72" w:rsidRDefault="00DA7737">
      <w:pPr>
        <w:spacing w:line="276" w:lineRule="auto"/>
      </w:pPr>
    </w:p>
    <w:p w14:paraId="20667991" w14:textId="77777777" w:rsidR="00DA7737" w:rsidRPr="00A87A72" w:rsidRDefault="00854A13">
      <w:pPr>
        <w:spacing w:line="276" w:lineRule="auto"/>
      </w:pPr>
      <w:r w:rsidRPr="00A87A72">
        <w:rPr>
          <w:rFonts w:eastAsia="Consolas" w:cs="Consolas"/>
          <w:b/>
        </w:rPr>
        <w:t xml:space="preserve">Example: </w:t>
      </w:r>
      <w:r w:rsidRPr="00A87A72">
        <w:rPr>
          <w:rFonts w:eastAsia="Consolas" w:cs="Consolas"/>
        </w:rPr>
        <w:t>If the bitrate max is 500 megabits/second, the Video Bitrate Max=500</w:t>
      </w:r>
      <w:r w:rsidRPr="00A87A72">
        <w:t>.</w:t>
      </w:r>
    </w:p>
    <w:p w14:paraId="165284DF" w14:textId="77777777" w:rsidR="00DA7737" w:rsidRPr="00A87A72" w:rsidRDefault="00DA7737">
      <w:pPr>
        <w:spacing w:line="276" w:lineRule="auto"/>
      </w:pPr>
    </w:p>
    <w:p w14:paraId="76C026A4" w14:textId="77777777" w:rsidR="00DA7737" w:rsidRPr="00A87A72" w:rsidRDefault="00854A13">
      <w:pPr>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4497544B" w14:textId="77777777" w:rsidR="00DA7737" w:rsidRPr="00A87A72" w:rsidRDefault="00854A13">
      <w:pPr>
        <w:pStyle w:val="Heading2"/>
        <w:contextualSpacing w:val="0"/>
      </w:pPr>
      <w:bookmarkStart w:id="304" w:name="h.1ia0sgiovf4d" w:colFirst="0" w:colLast="0"/>
      <w:bookmarkEnd w:id="304"/>
      <w:r w:rsidRPr="00A87A72">
        <w:t>Video Codec</w:t>
      </w:r>
    </w:p>
    <w:p w14:paraId="7C899EAE" w14:textId="77777777" w:rsidR="00DA7737" w:rsidRPr="00A87A72" w:rsidRDefault="00854A13">
      <w:pPr>
        <w:widowControl w:val="0"/>
        <w:spacing w:line="276" w:lineRule="auto"/>
      </w:pPr>
      <w:r w:rsidRPr="00A87A72">
        <w:t>The name of the video codec used to encode video data.</w:t>
      </w:r>
    </w:p>
    <w:p w14:paraId="46996675" w14:textId="77777777" w:rsidR="00DA7737" w:rsidRPr="00A87A72" w:rsidRDefault="00DA7737">
      <w:pPr>
        <w:widowControl w:val="0"/>
        <w:spacing w:line="276" w:lineRule="auto"/>
      </w:pPr>
    </w:p>
    <w:p w14:paraId="05FC6A0E" w14:textId="77777777" w:rsidR="00DA7737" w:rsidRPr="00A87A72" w:rsidRDefault="00854A13">
      <w:pPr>
        <w:widowControl w:val="0"/>
        <w:spacing w:line="276" w:lineRule="auto"/>
      </w:pPr>
      <w:r w:rsidRPr="00A87A72">
        <w:t>Some common codecs include the following:</w:t>
      </w:r>
    </w:p>
    <w:p w14:paraId="3F7D3C81" w14:textId="77777777" w:rsidR="00DA7737" w:rsidRPr="00A87A72" w:rsidRDefault="00DA7737">
      <w:pPr>
        <w:widowControl w:val="0"/>
        <w:spacing w:line="276" w:lineRule="auto"/>
      </w:pPr>
    </w:p>
    <w:tbl>
      <w:tblPr>
        <w:tblStyle w:val="af4"/>
        <w:tblW w:w="10440" w:type="dxa"/>
        <w:tblLayout w:type="fixed"/>
        <w:tblLook w:val="0600" w:firstRow="0" w:lastRow="0" w:firstColumn="0" w:lastColumn="0" w:noHBand="1" w:noVBand="1"/>
      </w:tblPr>
      <w:tblGrid>
        <w:gridCol w:w="3195"/>
        <w:gridCol w:w="3045"/>
        <w:gridCol w:w="4200"/>
      </w:tblGrid>
      <w:tr w:rsidR="00DA7737" w:rsidRPr="00A87A72" w14:paraId="10B1DB1D" w14:textId="77777777">
        <w:tc>
          <w:tcPr>
            <w:tcW w:w="3195" w:type="dxa"/>
            <w:tcMar>
              <w:top w:w="100" w:type="dxa"/>
              <w:left w:w="100" w:type="dxa"/>
              <w:bottom w:w="100" w:type="dxa"/>
              <w:right w:w="100" w:type="dxa"/>
            </w:tcMar>
          </w:tcPr>
          <w:p w14:paraId="4286FB27" w14:textId="77777777" w:rsidR="00DA7737" w:rsidRPr="00A87A72" w:rsidRDefault="00854A13">
            <w:pPr>
              <w:widowControl w:val="0"/>
              <w:numPr>
                <w:ilvl w:val="0"/>
                <w:numId w:val="33"/>
              </w:numPr>
              <w:spacing w:line="276" w:lineRule="auto"/>
              <w:ind w:hanging="360"/>
              <w:contextualSpacing/>
            </w:pPr>
            <w:r w:rsidRPr="00A87A72">
              <w:t>AVI Uncompressed</w:t>
            </w:r>
          </w:p>
          <w:p w14:paraId="4F5DDC49" w14:textId="77777777" w:rsidR="00DA7737" w:rsidRPr="00A87A72" w:rsidRDefault="00854A13">
            <w:pPr>
              <w:widowControl w:val="0"/>
              <w:numPr>
                <w:ilvl w:val="0"/>
                <w:numId w:val="33"/>
              </w:numPr>
              <w:spacing w:line="276" w:lineRule="auto"/>
              <w:ind w:hanging="360"/>
              <w:contextualSpacing/>
            </w:pPr>
            <w:proofErr w:type="spellStart"/>
            <w:r w:rsidRPr="00A87A72">
              <w:t>Cineform</w:t>
            </w:r>
            <w:proofErr w:type="spellEnd"/>
            <w:r w:rsidRPr="00A87A72">
              <w:t xml:space="preserve"> HD</w:t>
            </w:r>
          </w:p>
          <w:p w14:paraId="5ED8C38B" w14:textId="77777777" w:rsidR="00DA7737" w:rsidRPr="00A87A72" w:rsidRDefault="00854A13">
            <w:pPr>
              <w:widowControl w:val="0"/>
              <w:numPr>
                <w:ilvl w:val="0"/>
                <w:numId w:val="33"/>
              </w:numPr>
              <w:spacing w:line="276" w:lineRule="auto"/>
              <w:ind w:hanging="360"/>
              <w:contextualSpacing/>
            </w:pPr>
            <w:r w:rsidRPr="00A87A72">
              <w:t>DIVX</w:t>
            </w:r>
          </w:p>
          <w:p w14:paraId="3CD2A255" w14:textId="77777777" w:rsidR="00DA7737" w:rsidRPr="00A87A72" w:rsidRDefault="00854A13">
            <w:pPr>
              <w:widowControl w:val="0"/>
              <w:numPr>
                <w:ilvl w:val="0"/>
                <w:numId w:val="33"/>
              </w:numPr>
              <w:spacing w:line="276" w:lineRule="auto"/>
              <w:ind w:hanging="360"/>
              <w:contextualSpacing/>
            </w:pPr>
            <w:r w:rsidRPr="00A87A72">
              <w:t>DV</w:t>
            </w:r>
          </w:p>
          <w:p w14:paraId="77AA73DD" w14:textId="77777777" w:rsidR="00DA7737" w:rsidRPr="00A87A72" w:rsidRDefault="00854A13">
            <w:pPr>
              <w:widowControl w:val="0"/>
              <w:numPr>
                <w:ilvl w:val="0"/>
                <w:numId w:val="33"/>
              </w:numPr>
              <w:spacing w:line="276" w:lineRule="auto"/>
              <w:ind w:hanging="360"/>
              <w:contextualSpacing/>
            </w:pPr>
            <w:r w:rsidRPr="00A87A72">
              <w:t>H.264</w:t>
            </w:r>
          </w:p>
          <w:p w14:paraId="612BCF15" w14:textId="77777777" w:rsidR="00DA7737" w:rsidRPr="00A87A72" w:rsidRDefault="00854A13">
            <w:pPr>
              <w:widowControl w:val="0"/>
              <w:numPr>
                <w:ilvl w:val="0"/>
                <w:numId w:val="33"/>
              </w:numPr>
              <w:spacing w:line="276" w:lineRule="auto"/>
              <w:ind w:hanging="360"/>
              <w:contextualSpacing/>
            </w:pPr>
            <w:r w:rsidRPr="00A87A72">
              <w:t>JPEG2000</w:t>
            </w:r>
          </w:p>
          <w:p w14:paraId="68B444C0" w14:textId="77777777" w:rsidR="00DA7737" w:rsidRPr="00A87A72" w:rsidRDefault="00854A13">
            <w:pPr>
              <w:widowControl w:val="0"/>
              <w:numPr>
                <w:ilvl w:val="0"/>
                <w:numId w:val="33"/>
              </w:numPr>
              <w:spacing w:line="276" w:lineRule="auto"/>
              <w:ind w:hanging="360"/>
              <w:contextualSpacing/>
            </w:pPr>
            <w:r w:rsidRPr="00A87A72">
              <w:t>MOBICLIP</w:t>
            </w:r>
          </w:p>
          <w:p w14:paraId="66BE57B5" w14:textId="77777777" w:rsidR="00DA7737" w:rsidRPr="00A87A72" w:rsidRDefault="00854A13">
            <w:pPr>
              <w:widowControl w:val="0"/>
              <w:numPr>
                <w:ilvl w:val="0"/>
                <w:numId w:val="33"/>
              </w:numPr>
              <w:spacing w:line="276" w:lineRule="auto"/>
              <w:ind w:hanging="360"/>
              <w:contextualSpacing/>
            </w:pPr>
            <w:r w:rsidRPr="00A87A72">
              <w:lastRenderedPageBreak/>
              <w:t>MPEG1</w:t>
            </w:r>
          </w:p>
          <w:p w14:paraId="2F37B26A" w14:textId="77777777" w:rsidR="00DA7737" w:rsidRPr="00A87A72" w:rsidRDefault="00854A13">
            <w:pPr>
              <w:widowControl w:val="0"/>
              <w:numPr>
                <w:ilvl w:val="0"/>
                <w:numId w:val="33"/>
              </w:numPr>
              <w:spacing w:line="276" w:lineRule="auto"/>
              <w:ind w:hanging="360"/>
              <w:contextualSpacing/>
            </w:pPr>
            <w:r w:rsidRPr="00A87A72">
              <w:t>MPEG2</w:t>
            </w:r>
          </w:p>
          <w:p w14:paraId="06C4696C" w14:textId="77777777" w:rsidR="00DA7737" w:rsidRPr="00A87A72" w:rsidRDefault="00854A13">
            <w:pPr>
              <w:widowControl w:val="0"/>
              <w:numPr>
                <w:ilvl w:val="0"/>
                <w:numId w:val="33"/>
              </w:numPr>
              <w:spacing w:line="276" w:lineRule="auto"/>
              <w:ind w:hanging="360"/>
              <w:contextualSpacing/>
            </w:pPr>
            <w:r w:rsidRPr="00A87A72">
              <w:t>On2</w:t>
            </w:r>
          </w:p>
        </w:tc>
        <w:tc>
          <w:tcPr>
            <w:tcW w:w="3045" w:type="dxa"/>
            <w:tcMar>
              <w:top w:w="100" w:type="dxa"/>
              <w:left w:w="100" w:type="dxa"/>
              <w:bottom w:w="100" w:type="dxa"/>
              <w:right w:w="100" w:type="dxa"/>
            </w:tcMar>
          </w:tcPr>
          <w:p w14:paraId="380D10B4" w14:textId="77777777" w:rsidR="00DA7737" w:rsidRPr="00A87A72" w:rsidRDefault="00854A13">
            <w:pPr>
              <w:widowControl w:val="0"/>
              <w:numPr>
                <w:ilvl w:val="0"/>
                <w:numId w:val="33"/>
              </w:numPr>
              <w:spacing w:line="276" w:lineRule="auto"/>
              <w:ind w:hanging="360"/>
              <w:contextualSpacing/>
            </w:pPr>
            <w:r w:rsidRPr="00A87A72">
              <w:lastRenderedPageBreak/>
              <w:t>PHOTOJPEG</w:t>
            </w:r>
          </w:p>
          <w:p w14:paraId="68469345" w14:textId="77777777" w:rsidR="00DA7737" w:rsidRPr="00A87A72" w:rsidRDefault="00854A13">
            <w:pPr>
              <w:widowControl w:val="0"/>
              <w:numPr>
                <w:ilvl w:val="0"/>
                <w:numId w:val="33"/>
              </w:numPr>
              <w:spacing w:line="276" w:lineRule="auto"/>
              <w:ind w:hanging="360"/>
              <w:contextualSpacing/>
            </w:pPr>
            <w:r w:rsidRPr="00A87A72">
              <w:t>PRORES</w:t>
            </w:r>
          </w:p>
          <w:p w14:paraId="768C9BA6" w14:textId="77777777" w:rsidR="00DA7737" w:rsidRPr="00A87A72" w:rsidRDefault="00854A13">
            <w:pPr>
              <w:widowControl w:val="0"/>
              <w:numPr>
                <w:ilvl w:val="0"/>
                <w:numId w:val="33"/>
              </w:numPr>
              <w:spacing w:line="276" w:lineRule="auto"/>
              <w:ind w:hanging="360"/>
              <w:contextualSpacing/>
            </w:pPr>
            <w:r w:rsidRPr="00A87A72">
              <w:t>PRORESHQ</w:t>
            </w:r>
          </w:p>
          <w:p w14:paraId="0B3C2A7E" w14:textId="77777777" w:rsidR="00DA7737" w:rsidRPr="00A87A72" w:rsidRDefault="00854A13">
            <w:pPr>
              <w:widowControl w:val="0"/>
              <w:numPr>
                <w:ilvl w:val="0"/>
                <w:numId w:val="33"/>
              </w:numPr>
              <w:spacing w:line="276" w:lineRule="auto"/>
              <w:ind w:hanging="360"/>
              <w:contextualSpacing/>
            </w:pPr>
            <w:r w:rsidRPr="00A87A72">
              <w:t>PRORES422</w:t>
            </w:r>
          </w:p>
          <w:p w14:paraId="1E36C891" w14:textId="77777777" w:rsidR="00DA7737" w:rsidRPr="00A87A72" w:rsidRDefault="00854A13">
            <w:pPr>
              <w:widowControl w:val="0"/>
              <w:numPr>
                <w:ilvl w:val="0"/>
                <w:numId w:val="33"/>
              </w:numPr>
              <w:spacing w:line="276" w:lineRule="auto"/>
              <w:ind w:hanging="360"/>
              <w:contextualSpacing/>
            </w:pPr>
            <w:r w:rsidRPr="00A87A72">
              <w:t>QT Uncompressed</w:t>
            </w:r>
          </w:p>
          <w:p w14:paraId="36B91D45" w14:textId="77777777" w:rsidR="00DA7737" w:rsidRPr="00A87A72" w:rsidRDefault="00854A13">
            <w:pPr>
              <w:widowControl w:val="0"/>
              <w:numPr>
                <w:ilvl w:val="0"/>
                <w:numId w:val="33"/>
              </w:numPr>
              <w:spacing w:line="276" w:lineRule="auto"/>
              <w:ind w:hanging="360"/>
              <w:contextualSpacing/>
            </w:pPr>
            <w:r w:rsidRPr="00A87A72">
              <w:t>REAL</w:t>
            </w:r>
          </w:p>
          <w:p w14:paraId="76A4BB8D" w14:textId="77777777" w:rsidR="00DA7737" w:rsidRPr="00A87A72" w:rsidRDefault="00854A13">
            <w:pPr>
              <w:widowControl w:val="0"/>
              <w:numPr>
                <w:ilvl w:val="0"/>
                <w:numId w:val="33"/>
              </w:numPr>
              <w:spacing w:line="276" w:lineRule="auto"/>
              <w:ind w:hanging="360"/>
              <w:contextualSpacing/>
            </w:pPr>
            <w:r w:rsidRPr="00A87A72">
              <w:t>Spark</w:t>
            </w:r>
          </w:p>
          <w:p w14:paraId="28BC081C" w14:textId="77777777" w:rsidR="00DA7737" w:rsidRPr="00A87A72" w:rsidRDefault="00854A13">
            <w:pPr>
              <w:widowControl w:val="0"/>
              <w:numPr>
                <w:ilvl w:val="0"/>
                <w:numId w:val="33"/>
              </w:numPr>
              <w:spacing w:line="276" w:lineRule="auto"/>
              <w:ind w:hanging="360"/>
              <w:contextualSpacing/>
            </w:pPr>
            <w:r w:rsidRPr="00A87A72">
              <w:lastRenderedPageBreak/>
              <w:t>SVQ</w:t>
            </w:r>
          </w:p>
          <w:p w14:paraId="508FE5A0" w14:textId="77777777" w:rsidR="00DA7737" w:rsidRPr="00A87A72" w:rsidRDefault="00854A13">
            <w:pPr>
              <w:widowControl w:val="0"/>
              <w:numPr>
                <w:ilvl w:val="0"/>
                <w:numId w:val="33"/>
              </w:numPr>
              <w:spacing w:line="276" w:lineRule="auto"/>
              <w:ind w:hanging="360"/>
              <w:contextualSpacing/>
            </w:pPr>
            <w:r w:rsidRPr="00A87A72">
              <w:t>WMV</w:t>
            </w:r>
          </w:p>
          <w:p w14:paraId="3B690198" w14:textId="77777777" w:rsidR="00DA7737" w:rsidRPr="00A87A72" w:rsidRDefault="00854A13">
            <w:pPr>
              <w:widowControl w:val="0"/>
              <w:numPr>
                <w:ilvl w:val="0"/>
                <w:numId w:val="33"/>
              </w:numPr>
              <w:spacing w:line="276" w:lineRule="auto"/>
              <w:ind w:hanging="360"/>
              <w:contextualSpacing/>
            </w:pPr>
            <w:r w:rsidRPr="00A87A72">
              <w:t>WMV7</w:t>
            </w:r>
          </w:p>
        </w:tc>
        <w:tc>
          <w:tcPr>
            <w:tcW w:w="4200" w:type="dxa"/>
            <w:tcMar>
              <w:top w:w="100" w:type="dxa"/>
              <w:left w:w="100" w:type="dxa"/>
              <w:bottom w:w="100" w:type="dxa"/>
              <w:right w:w="100" w:type="dxa"/>
            </w:tcMar>
          </w:tcPr>
          <w:p w14:paraId="466EEF39" w14:textId="77777777" w:rsidR="00DA7737" w:rsidRPr="00A87A72" w:rsidRDefault="00854A13">
            <w:pPr>
              <w:widowControl w:val="0"/>
              <w:numPr>
                <w:ilvl w:val="0"/>
                <w:numId w:val="33"/>
              </w:numPr>
              <w:spacing w:line="276" w:lineRule="auto"/>
              <w:ind w:hanging="360"/>
              <w:contextualSpacing/>
            </w:pPr>
            <w:r w:rsidRPr="00A87A72">
              <w:lastRenderedPageBreak/>
              <w:t>WMV8</w:t>
            </w:r>
          </w:p>
          <w:p w14:paraId="28DC30BB" w14:textId="77777777" w:rsidR="00DA7737" w:rsidRPr="00A87A72" w:rsidRDefault="00854A13">
            <w:pPr>
              <w:widowControl w:val="0"/>
              <w:numPr>
                <w:ilvl w:val="0"/>
                <w:numId w:val="33"/>
              </w:numPr>
              <w:spacing w:line="276" w:lineRule="auto"/>
              <w:ind w:hanging="360"/>
              <w:contextualSpacing/>
            </w:pPr>
            <w:r w:rsidRPr="00A87A72">
              <w:t>WMV9</w:t>
            </w:r>
          </w:p>
          <w:p w14:paraId="2246334D" w14:textId="77777777" w:rsidR="00DA7737" w:rsidRPr="00A87A72" w:rsidRDefault="00854A13">
            <w:pPr>
              <w:widowControl w:val="0"/>
              <w:numPr>
                <w:ilvl w:val="0"/>
                <w:numId w:val="33"/>
              </w:numPr>
              <w:spacing w:line="276" w:lineRule="auto"/>
              <w:ind w:hanging="360"/>
              <w:contextualSpacing/>
            </w:pPr>
            <w:r w:rsidRPr="00A87A72">
              <w:t>VC1</w:t>
            </w:r>
          </w:p>
          <w:p w14:paraId="7A2AE1BE" w14:textId="77777777" w:rsidR="00DA7737" w:rsidRPr="00A87A72" w:rsidRDefault="00854A13">
            <w:pPr>
              <w:widowControl w:val="0"/>
              <w:numPr>
                <w:ilvl w:val="0"/>
                <w:numId w:val="33"/>
              </w:numPr>
              <w:spacing w:line="276" w:lineRule="auto"/>
              <w:ind w:hanging="360"/>
              <w:contextualSpacing/>
            </w:pPr>
            <w:r w:rsidRPr="00A87A72">
              <w:t>VP6</w:t>
            </w:r>
          </w:p>
          <w:p w14:paraId="5A232EE2" w14:textId="77777777" w:rsidR="00DA7737" w:rsidRPr="00A87A72" w:rsidRDefault="00854A13">
            <w:pPr>
              <w:widowControl w:val="0"/>
              <w:numPr>
                <w:ilvl w:val="0"/>
                <w:numId w:val="33"/>
              </w:numPr>
              <w:spacing w:line="276" w:lineRule="auto"/>
              <w:ind w:hanging="360"/>
              <w:contextualSpacing/>
            </w:pPr>
            <w:r w:rsidRPr="00A87A72">
              <w:t>VP7</w:t>
            </w:r>
          </w:p>
          <w:p w14:paraId="12CA6D7E" w14:textId="77777777" w:rsidR="00DA7737" w:rsidRPr="00A87A72" w:rsidRDefault="00854A13">
            <w:pPr>
              <w:widowControl w:val="0"/>
              <w:numPr>
                <w:ilvl w:val="0"/>
                <w:numId w:val="33"/>
              </w:numPr>
              <w:spacing w:line="276" w:lineRule="auto"/>
              <w:ind w:hanging="360"/>
              <w:contextualSpacing/>
            </w:pPr>
            <w:r w:rsidRPr="00A87A72">
              <w:t>VP8</w:t>
            </w:r>
          </w:p>
          <w:p w14:paraId="7AD748FF" w14:textId="77777777" w:rsidR="00DA7737" w:rsidRPr="00A87A72" w:rsidRDefault="00854A13">
            <w:pPr>
              <w:widowControl w:val="0"/>
              <w:numPr>
                <w:ilvl w:val="0"/>
                <w:numId w:val="33"/>
              </w:numPr>
              <w:spacing w:line="276" w:lineRule="auto"/>
              <w:ind w:hanging="360"/>
              <w:contextualSpacing/>
            </w:pPr>
            <w:r w:rsidRPr="00A87A72">
              <w:t>XVID</w:t>
            </w:r>
          </w:p>
          <w:p w14:paraId="301850C1" w14:textId="77777777" w:rsidR="00DA7737" w:rsidRPr="00A87A72" w:rsidRDefault="00854A13">
            <w:pPr>
              <w:widowControl w:val="0"/>
              <w:numPr>
                <w:ilvl w:val="0"/>
                <w:numId w:val="33"/>
              </w:numPr>
              <w:spacing w:line="276" w:lineRule="auto"/>
              <w:ind w:hanging="360"/>
              <w:contextualSpacing/>
            </w:pPr>
            <w:r w:rsidRPr="00A87A72">
              <w:lastRenderedPageBreak/>
              <w:t>OTHER</w:t>
            </w:r>
          </w:p>
          <w:p w14:paraId="2FDEC82B" w14:textId="77777777" w:rsidR="00DA7737" w:rsidRPr="00A87A72" w:rsidRDefault="00DA7737">
            <w:pPr>
              <w:widowControl w:val="0"/>
              <w:spacing w:line="276" w:lineRule="auto"/>
              <w:ind w:left="720" w:hanging="360"/>
            </w:pPr>
          </w:p>
        </w:tc>
      </w:tr>
    </w:tbl>
    <w:p w14:paraId="122F9193" w14:textId="77777777" w:rsidR="00DA7737" w:rsidRPr="00A87A72" w:rsidRDefault="00DA7737">
      <w:pPr>
        <w:widowControl w:val="0"/>
        <w:spacing w:line="276" w:lineRule="auto"/>
      </w:pPr>
    </w:p>
    <w:p w14:paraId="45F0640F" w14:textId="77777777" w:rsidR="00DA7737" w:rsidRPr="00A87A72" w:rsidRDefault="00854A13">
      <w:pPr>
        <w:widowControl w:val="0"/>
        <w:spacing w:line="276" w:lineRule="auto"/>
      </w:pPr>
      <w:r w:rsidRPr="00A87A72">
        <w:rPr>
          <w:rFonts w:eastAsia="Consolas" w:cs="Consolas"/>
        </w:rPr>
        <w:t xml:space="preserve">For a full list of codecs, see the values for </w:t>
      </w:r>
      <w:proofErr w:type="spellStart"/>
      <w:r w:rsidRPr="00A87A72">
        <w:rPr>
          <w:rFonts w:eastAsia="Consolas" w:cs="Consolas"/>
        </w:rPr>
        <w:t>DigitalAssetVideoEncoding</w:t>
      </w:r>
      <w:proofErr w:type="spellEnd"/>
      <w:r w:rsidRPr="00A87A72">
        <w:rPr>
          <w:rFonts w:eastAsia="Consolas" w:cs="Consolas"/>
        </w:rPr>
        <w:t xml:space="preserve">-type in the most recent version of the </w:t>
      </w:r>
      <w:hyperlink w:anchor="h.1hrlf9bpjqv5">
        <w:r w:rsidRPr="00A87A72">
          <w:rPr>
            <w:rFonts w:eastAsia="Consolas" w:cs="Consolas"/>
            <w:color w:val="1155CC"/>
            <w:u w:val="single"/>
          </w:rPr>
          <w:t>TR-META-CM</w:t>
        </w:r>
      </w:hyperlink>
      <w:r w:rsidRPr="00A87A72">
        <w:t>.</w:t>
      </w:r>
    </w:p>
    <w:p w14:paraId="323B5B02" w14:textId="77777777" w:rsidR="00DA7737" w:rsidRPr="00A87A72" w:rsidRDefault="00DA7737">
      <w:pPr>
        <w:widowControl w:val="0"/>
        <w:spacing w:line="276" w:lineRule="auto"/>
      </w:pPr>
    </w:p>
    <w:p w14:paraId="2A1F211D" w14:textId="77777777" w:rsidR="00DA7737" w:rsidRPr="00A87A72" w:rsidRDefault="00854A13">
      <w:pPr>
        <w:widowControl w:val="0"/>
        <w:spacing w:line="276" w:lineRule="auto"/>
      </w:pPr>
      <w:r w:rsidRPr="00A87A72">
        <w:rPr>
          <w:rFonts w:eastAsia="Consolas" w:cs="Consolas"/>
        </w:rPr>
        <w:t xml:space="preserve">If the Video Codec supports an MPEG profile or level, the </w:t>
      </w:r>
      <w:hyperlink w:anchor="h.5mxe8n25pn9y">
        <w:proofErr w:type="spellStart"/>
        <w:r w:rsidRPr="00A87A72">
          <w:rPr>
            <w:rFonts w:eastAsia="Consolas" w:cs="Consolas"/>
            <w:color w:val="1155CC"/>
            <w:u w:val="single"/>
          </w:rPr>
          <w:t>MPEGProfile</w:t>
        </w:r>
        <w:proofErr w:type="spellEnd"/>
      </w:hyperlink>
      <w:r w:rsidRPr="00A87A72">
        <w:rPr>
          <w:rFonts w:eastAsia="Consolas" w:cs="Consolas"/>
        </w:rPr>
        <w:t xml:space="preserve"> and </w:t>
      </w:r>
      <w:hyperlink w:anchor="h.xalm97tgvdo9">
        <w:proofErr w:type="spellStart"/>
        <w:r w:rsidRPr="00A87A72">
          <w:rPr>
            <w:rFonts w:eastAsia="Consolas" w:cs="Consolas"/>
            <w:color w:val="1155CC"/>
            <w:u w:val="single"/>
          </w:rPr>
          <w:t>MPEGLevel</w:t>
        </w:r>
        <w:proofErr w:type="spellEnd"/>
      </w:hyperlink>
      <w:r w:rsidRPr="00A87A72">
        <w:t xml:space="preserve"> need to be specified.</w:t>
      </w:r>
    </w:p>
    <w:p w14:paraId="074610A8" w14:textId="77777777" w:rsidR="00DA7737" w:rsidRPr="00A87A72" w:rsidRDefault="00DA7737">
      <w:pPr>
        <w:widowControl w:val="0"/>
        <w:spacing w:line="276" w:lineRule="auto"/>
      </w:pPr>
    </w:p>
    <w:p w14:paraId="25F9BC93" w14:textId="77777777" w:rsidR="00DA7737" w:rsidRPr="00A87A72" w:rsidRDefault="00854A13">
      <w:pPr>
        <w:widowControl w:val="0"/>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78C40813" w14:textId="77777777" w:rsidR="00DA7737" w:rsidRPr="00A87A72" w:rsidRDefault="00854A13">
      <w:pPr>
        <w:pStyle w:val="Heading2"/>
        <w:contextualSpacing w:val="0"/>
      </w:pPr>
      <w:bookmarkStart w:id="305" w:name="h.rluazil2w7hl" w:colFirst="0" w:colLast="0"/>
      <w:bookmarkEnd w:id="305"/>
      <w:r w:rsidRPr="00A87A72">
        <w:t>Video Codec Type</w:t>
      </w:r>
    </w:p>
    <w:p w14:paraId="1376B558" w14:textId="77777777" w:rsidR="00DA7737" w:rsidRPr="00A87A72" w:rsidRDefault="00854A13">
      <w:pPr>
        <w:widowControl w:val="0"/>
        <w:spacing w:line="276" w:lineRule="auto"/>
      </w:pPr>
      <w:proofErr w:type="gramStart"/>
      <w:r w:rsidRPr="00A87A72">
        <w:t>The formal reference identification of the codec used in the track.</w:t>
      </w:r>
      <w:proofErr w:type="gramEnd"/>
      <w:r w:rsidRPr="00A87A72">
        <w:t xml:space="preserve"> </w:t>
      </w:r>
    </w:p>
    <w:p w14:paraId="4C17AEEF" w14:textId="77777777" w:rsidR="00DA7737" w:rsidRPr="00A87A72" w:rsidRDefault="00DA7737">
      <w:pPr>
        <w:widowControl w:val="0"/>
        <w:spacing w:line="276" w:lineRule="auto"/>
      </w:pPr>
    </w:p>
    <w:p w14:paraId="439EE8FB" w14:textId="77777777" w:rsidR="00DA7737" w:rsidRPr="00A87A72" w:rsidRDefault="00854A13">
      <w:pPr>
        <w:widowControl w:val="0"/>
        <w:spacing w:line="276" w:lineRule="auto"/>
      </w:pPr>
      <w:r w:rsidRPr="00A87A72">
        <w:rPr>
          <w:rFonts w:eastAsia="Consolas" w:cs="Consolas"/>
        </w:rPr>
        <w:t xml:space="preserve">For a full description of this format, see the values for </w:t>
      </w:r>
      <w:proofErr w:type="spellStart"/>
      <w:r w:rsidRPr="00A87A72">
        <w:rPr>
          <w:rFonts w:eastAsia="Consolas" w:cs="Consolas"/>
        </w:rPr>
        <w:t>DigitalAssetVideoEncoding</w:t>
      </w:r>
      <w:proofErr w:type="spellEnd"/>
      <w:r w:rsidRPr="00A87A72">
        <w:rPr>
          <w:rFonts w:eastAsia="Consolas" w:cs="Consolas"/>
        </w:rPr>
        <w:t xml:space="preserve">-type in the most recent version of the </w:t>
      </w:r>
      <w:hyperlink w:anchor="h.1hrlf9bpjqv5">
        <w:r w:rsidRPr="00A87A72">
          <w:rPr>
            <w:rFonts w:eastAsia="Consolas" w:cs="Consolas"/>
            <w:color w:val="1155CC"/>
            <w:u w:val="single"/>
          </w:rPr>
          <w:t>TR-META-CM</w:t>
        </w:r>
      </w:hyperlink>
      <w:r w:rsidRPr="00A87A72">
        <w:t>.</w:t>
      </w:r>
    </w:p>
    <w:p w14:paraId="425CBD13" w14:textId="77777777" w:rsidR="00DA7737" w:rsidRPr="00A87A72" w:rsidRDefault="00DA7737">
      <w:pPr>
        <w:widowControl w:val="0"/>
        <w:spacing w:line="276" w:lineRule="auto"/>
      </w:pPr>
    </w:p>
    <w:p w14:paraId="7ACE5E36" w14:textId="77777777" w:rsidR="00DA7737" w:rsidRPr="00A87A72" w:rsidRDefault="00854A13">
      <w:pPr>
        <w:widowControl w:val="0"/>
        <w:spacing w:line="276" w:lineRule="auto"/>
      </w:pPr>
      <w:r w:rsidRPr="00A87A72">
        <w:rPr>
          <w:rFonts w:eastAsia="Consolas" w:cs="Consolas"/>
          <w:b/>
        </w:rPr>
        <w:t>Example</w:t>
      </w:r>
      <w:r w:rsidRPr="00A87A72">
        <w:t xml:space="preserve">: </w:t>
      </w:r>
      <w:proofErr w:type="spellStart"/>
      <w:r w:rsidRPr="00A87A72">
        <w:t>IANA</w:t>
      </w:r>
      <w:proofErr w:type="gramStart"/>
      <w:r w:rsidRPr="00A87A72">
        <w:t>:video</w:t>
      </w:r>
      <w:proofErr w:type="spellEnd"/>
      <w:proofErr w:type="gramEnd"/>
      <w:r w:rsidRPr="00A87A72">
        <w:t>/h264</w:t>
      </w:r>
    </w:p>
    <w:p w14:paraId="5A01356D" w14:textId="77777777" w:rsidR="00DA7737" w:rsidRPr="00A87A72" w:rsidRDefault="00DA7737">
      <w:pPr>
        <w:widowControl w:val="0"/>
        <w:spacing w:line="276" w:lineRule="auto"/>
      </w:pPr>
    </w:p>
    <w:p w14:paraId="7B6B8184" w14:textId="77777777" w:rsidR="00DA7737" w:rsidRPr="00A87A72" w:rsidRDefault="00854A13">
      <w:pPr>
        <w:widowControl w:val="0"/>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6654ACDF" w14:textId="77777777" w:rsidR="00DA7737" w:rsidRPr="00A87A72" w:rsidRDefault="00854A13">
      <w:pPr>
        <w:pStyle w:val="Heading2"/>
        <w:contextualSpacing w:val="0"/>
      </w:pPr>
      <w:bookmarkStart w:id="306" w:name="h.dicvw7mwf2ho" w:colFirst="0" w:colLast="0"/>
      <w:bookmarkEnd w:id="306"/>
      <w:r w:rsidRPr="00A87A72">
        <w:t>Video Track Type</w:t>
      </w:r>
    </w:p>
    <w:p w14:paraId="5978D408" w14:textId="77777777" w:rsidR="00DA7737" w:rsidRPr="00A87A72" w:rsidRDefault="00854A13">
      <w:pPr>
        <w:widowControl w:val="0"/>
        <w:spacing w:line="276" w:lineRule="auto"/>
      </w:pPr>
      <w:r w:rsidRPr="00A87A72">
        <w:t>This field describes the purpose of the track with controlled vocabulary.</w:t>
      </w:r>
    </w:p>
    <w:p w14:paraId="0B6B1BC3" w14:textId="77777777" w:rsidR="00DA7737" w:rsidRPr="00A87A72" w:rsidRDefault="00DA7737">
      <w:pPr>
        <w:widowControl w:val="0"/>
        <w:spacing w:line="276" w:lineRule="auto"/>
      </w:pPr>
    </w:p>
    <w:p w14:paraId="2714CE0D" w14:textId="77777777" w:rsidR="00DA7737" w:rsidRPr="00A87A72" w:rsidRDefault="00854A13">
      <w:pPr>
        <w:widowControl w:val="0"/>
        <w:spacing w:line="276" w:lineRule="auto"/>
      </w:pPr>
      <w:r w:rsidRPr="00A87A72">
        <w:t>Accepted values include the following:</w:t>
      </w:r>
    </w:p>
    <w:p w14:paraId="643183C4" w14:textId="77777777" w:rsidR="00DA7737" w:rsidRPr="00A87A72" w:rsidRDefault="00DA7737">
      <w:pPr>
        <w:widowControl w:val="0"/>
        <w:spacing w:line="276" w:lineRule="auto"/>
      </w:pPr>
    </w:p>
    <w:p w14:paraId="5A98D523" w14:textId="66B18E58" w:rsidR="00DA7737" w:rsidRPr="00A87A72" w:rsidRDefault="00A87A72">
      <w:pPr>
        <w:widowControl w:val="0"/>
        <w:numPr>
          <w:ilvl w:val="0"/>
          <w:numId w:val="11"/>
        </w:numPr>
        <w:spacing w:line="276" w:lineRule="auto"/>
        <w:ind w:hanging="360"/>
        <w:contextualSpacing/>
      </w:pPr>
      <w:r>
        <w:rPr>
          <w:rFonts w:eastAsia="Consolas" w:cs="Consolas"/>
        </w:rPr>
        <w:t>Primary</w:t>
      </w:r>
      <w:r>
        <w:rPr>
          <w:rFonts w:eastAsia="Consolas" w:cs="Consolas"/>
        </w:rPr>
        <w:tab/>
      </w:r>
      <w:r w:rsidR="00854A13" w:rsidRPr="00A87A72">
        <w:t xml:space="preserve">This is the default value. </w:t>
      </w:r>
    </w:p>
    <w:p w14:paraId="34357EE0" w14:textId="7FE9D82C" w:rsidR="00DA7737" w:rsidRPr="00A87A72" w:rsidRDefault="00854A13">
      <w:pPr>
        <w:widowControl w:val="0"/>
        <w:numPr>
          <w:ilvl w:val="0"/>
          <w:numId w:val="11"/>
        </w:numPr>
        <w:spacing w:line="276" w:lineRule="auto"/>
        <w:ind w:hanging="360"/>
        <w:contextualSpacing/>
      </w:pPr>
      <w:r w:rsidRPr="00A87A72">
        <w:rPr>
          <w:rFonts w:eastAsia="Consolas" w:cs="Consolas"/>
        </w:rPr>
        <w:t>Overlay</w:t>
      </w:r>
      <w:r w:rsidR="00A87A72">
        <w:t xml:space="preserve"> </w:t>
      </w:r>
      <w:r w:rsidR="00A87A72">
        <w:tab/>
      </w:r>
      <w:r w:rsidRPr="00A87A72">
        <w:t>This refers to Picture-in-Picture (</w:t>
      </w:r>
      <w:proofErr w:type="spellStart"/>
      <w:r w:rsidRPr="00A87A72">
        <w:t>PiP</w:t>
      </w:r>
      <w:proofErr w:type="spellEnd"/>
      <w:r w:rsidRPr="00A87A72">
        <w:t>) or other overlay track, intended for use with a primary track.</w:t>
      </w:r>
    </w:p>
    <w:p w14:paraId="03512514" w14:textId="117C39BA" w:rsidR="00DA7737" w:rsidRPr="00A87A72" w:rsidRDefault="00854A13">
      <w:pPr>
        <w:widowControl w:val="0"/>
        <w:numPr>
          <w:ilvl w:val="0"/>
          <w:numId w:val="11"/>
        </w:numPr>
        <w:spacing w:line="276" w:lineRule="auto"/>
        <w:ind w:hanging="360"/>
        <w:contextualSpacing/>
      </w:pPr>
      <w:r w:rsidRPr="00A87A72">
        <w:rPr>
          <w:rFonts w:eastAsia="Consolas" w:cs="Consolas"/>
        </w:rPr>
        <w:t>Angle</w:t>
      </w:r>
      <w:r w:rsidR="00A87A72">
        <w:t xml:space="preserve"> </w:t>
      </w:r>
      <w:r w:rsidR="00A87A72">
        <w:tab/>
      </w:r>
      <w:r w:rsidR="00A87A72">
        <w:tab/>
      </w:r>
      <w:r w:rsidRPr="00A87A72">
        <w:t>This is an alternate angle track.</w:t>
      </w:r>
    </w:p>
    <w:p w14:paraId="5B08319A" w14:textId="77471A00" w:rsidR="00DA7737" w:rsidRPr="00A87A72" w:rsidRDefault="00854A13">
      <w:pPr>
        <w:widowControl w:val="0"/>
        <w:numPr>
          <w:ilvl w:val="0"/>
          <w:numId w:val="11"/>
        </w:numPr>
        <w:spacing w:line="276" w:lineRule="auto"/>
        <w:ind w:hanging="360"/>
        <w:contextualSpacing/>
      </w:pPr>
      <w:r w:rsidRPr="00A87A72">
        <w:rPr>
          <w:rFonts w:eastAsia="Consolas" w:cs="Consolas"/>
        </w:rPr>
        <w:t>Other</w:t>
      </w:r>
      <w:r w:rsidR="00A87A72">
        <w:tab/>
      </w:r>
      <w:r w:rsidR="00A87A72">
        <w:tab/>
      </w:r>
      <w:r w:rsidRPr="00A87A72">
        <w:t>For none of the above.</w:t>
      </w:r>
    </w:p>
    <w:p w14:paraId="6463C9C5" w14:textId="77777777" w:rsidR="00DA7737" w:rsidRPr="00A87A72" w:rsidRDefault="00DA7737">
      <w:pPr>
        <w:widowControl w:val="0"/>
        <w:spacing w:line="276" w:lineRule="auto"/>
      </w:pPr>
    </w:p>
    <w:p w14:paraId="63407FD4" w14:textId="77777777" w:rsidR="00DA7737" w:rsidRPr="00A87A72" w:rsidRDefault="00854A13">
      <w:pPr>
        <w:widowControl w:val="0"/>
        <w:spacing w:line="276" w:lineRule="auto"/>
      </w:pPr>
      <w:r w:rsidRPr="00A87A72">
        <w:rPr>
          <w:rFonts w:eastAsia="Consolas" w:cs="Consolas"/>
        </w:rPr>
        <w:t xml:space="preserve">For a full list of codecs, see the values for Video Track Type encoding in the most recent version of the </w:t>
      </w:r>
      <w:hyperlink w:anchor="h.1hrlf9bpjqv5">
        <w:r w:rsidRPr="00A87A72">
          <w:rPr>
            <w:rFonts w:eastAsia="Consolas" w:cs="Consolas"/>
            <w:color w:val="1155CC"/>
            <w:u w:val="single"/>
          </w:rPr>
          <w:t>TR-META-CM</w:t>
        </w:r>
      </w:hyperlink>
      <w:r w:rsidRPr="00A87A72">
        <w:t>.</w:t>
      </w:r>
    </w:p>
    <w:p w14:paraId="3C74CC1F" w14:textId="77777777" w:rsidR="00DA7737" w:rsidRPr="00A87A72" w:rsidRDefault="00DA7737">
      <w:pPr>
        <w:widowControl w:val="0"/>
        <w:spacing w:line="276" w:lineRule="auto"/>
      </w:pPr>
    </w:p>
    <w:p w14:paraId="67C78E83" w14:textId="77777777" w:rsidR="00DA7737" w:rsidRPr="00A87A72" w:rsidRDefault="00854A13">
      <w:pPr>
        <w:widowControl w:val="0"/>
        <w:spacing w:line="276" w:lineRule="auto"/>
      </w:pPr>
      <w:r w:rsidRPr="00A87A72">
        <w:rPr>
          <w:rFonts w:eastAsia="Consolas" w:cs="Consolas"/>
          <w:b/>
        </w:rPr>
        <w:t xml:space="preserve">Applicable to: </w:t>
      </w:r>
      <w:hyperlink w:anchor="h.q0660rlrf6d">
        <w:r w:rsidRPr="00A87A72">
          <w:rPr>
            <w:rFonts w:eastAsia="Consolas" w:cs="Consolas"/>
            <w:color w:val="1155CC"/>
            <w:u w:val="single"/>
          </w:rPr>
          <w:t>Manifestation</w:t>
        </w:r>
      </w:hyperlink>
    </w:p>
    <w:p w14:paraId="6DB31BD7" w14:textId="77777777" w:rsidR="00DA7737" w:rsidRPr="00A87A72" w:rsidRDefault="00854A13">
      <w:pPr>
        <w:pStyle w:val="Heading2"/>
        <w:contextualSpacing w:val="0"/>
      </w:pPr>
      <w:bookmarkStart w:id="307" w:name="h.c1milzdx9jxb" w:colFirst="0" w:colLast="0"/>
      <w:bookmarkEnd w:id="307"/>
      <w:r w:rsidRPr="00A87A72">
        <w:lastRenderedPageBreak/>
        <w:t>UID</w:t>
      </w:r>
    </w:p>
    <w:p w14:paraId="0B4008A9" w14:textId="77777777" w:rsidR="00DA7737" w:rsidRPr="00A87A72" w:rsidRDefault="00854A13">
      <w:pPr>
        <w:widowControl w:val="0"/>
        <w:spacing w:line="276" w:lineRule="auto"/>
      </w:pPr>
      <w:r w:rsidRPr="00A87A72">
        <w:t>Unique ID for internal tracking purposes during the Acquisition phase.</w:t>
      </w:r>
    </w:p>
    <w:p w14:paraId="3298F11F" w14:textId="77777777" w:rsidR="00DA7737" w:rsidRPr="00A87A72" w:rsidRDefault="00DA7737">
      <w:pPr>
        <w:widowControl w:val="0"/>
        <w:spacing w:line="276" w:lineRule="auto"/>
      </w:pPr>
    </w:p>
    <w:p w14:paraId="3066EECE" w14:textId="77777777" w:rsidR="00DA7737" w:rsidRPr="00A87A72" w:rsidRDefault="00854A13">
      <w:pPr>
        <w:widowControl w:val="0"/>
        <w:spacing w:line="276" w:lineRule="auto"/>
      </w:pPr>
      <w:r w:rsidRPr="00A87A72">
        <w:rPr>
          <w:rFonts w:eastAsia="Consolas" w:cs="Consolas"/>
          <w:b/>
        </w:rPr>
        <w:t>Format:</w:t>
      </w:r>
      <w:r w:rsidRPr="00A87A72">
        <w:rPr>
          <w:rFonts w:eastAsia="Consolas" w:cs="Consolas"/>
        </w:rPr>
        <w:t xml:space="preserve"> </w:t>
      </w:r>
      <w:proofErr w:type="spellStart"/>
      <w:r w:rsidRPr="00A87A72">
        <w:rPr>
          <w:rFonts w:eastAsia="Consolas" w:cs="Consolas"/>
          <w:color w:val="333333"/>
          <w:highlight w:val="white"/>
        </w:rPr>
        <w:t>urn</w:t>
      </w:r>
      <w:proofErr w:type="gramStart"/>
      <w:r w:rsidRPr="00A87A72">
        <w:rPr>
          <w:rFonts w:eastAsia="Consolas" w:cs="Consolas"/>
          <w:color w:val="333333"/>
          <w:highlight w:val="white"/>
        </w:rPr>
        <w:t>:pbs:content</w:t>
      </w:r>
      <w:proofErr w:type="spellEnd"/>
      <w:proofErr w:type="gramEnd"/>
      <w:r w:rsidRPr="00A87A72">
        <w:rPr>
          <w:rFonts w:eastAsia="Consolas" w:cs="Consolas"/>
          <w:color w:val="333333"/>
          <w:highlight w:val="white"/>
        </w:rPr>
        <w:t>:&lt;</w:t>
      </w:r>
      <w:proofErr w:type="spellStart"/>
      <w:r w:rsidRPr="00A87A72">
        <w:rPr>
          <w:rFonts w:eastAsia="Consolas" w:cs="Consolas"/>
          <w:color w:val="333333"/>
          <w:highlight w:val="white"/>
        </w:rPr>
        <w:t>uuid</w:t>
      </w:r>
      <w:proofErr w:type="spellEnd"/>
      <w:r w:rsidRPr="00A87A72">
        <w:rPr>
          <w:rFonts w:eastAsia="Consolas" w:cs="Consolas"/>
          <w:color w:val="333333"/>
          <w:highlight w:val="white"/>
        </w:rPr>
        <w:t>&gt;</w:t>
      </w:r>
    </w:p>
    <w:p w14:paraId="77E425AE" w14:textId="77777777" w:rsidR="00DA7737" w:rsidRPr="00A87A72" w:rsidRDefault="00DA7737">
      <w:pPr>
        <w:widowControl w:val="0"/>
        <w:spacing w:line="276" w:lineRule="auto"/>
      </w:pPr>
    </w:p>
    <w:p w14:paraId="0686840B" w14:textId="77777777" w:rsidR="00DA7737" w:rsidRPr="00A87A72" w:rsidRDefault="00854A13">
      <w:pPr>
        <w:widowControl w:val="0"/>
        <w:spacing w:line="276" w:lineRule="auto"/>
      </w:pPr>
      <w:r w:rsidRPr="00A87A72">
        <w:rPr>
          <w:rFonts w:eastAsia="Consolas" w:cs="Consolas"/>
          <w:b/>
        </w:rPr>
        <w:t>Example</w:t>
      </w:r>
      <w:r w:rsidRPr="00A87A72">
        <w:rPr>
          <w:rFonts w:eastAsia="Consolas" w:cs="Consolas"/>
        </w:rPr>
        <w:t xml:space="preserve">: </w:t>
      </w:r>
      <w:r w:rsidRPr="00A87A72">
        <w:rPr>
          <w:color w:val="333333"/>
          <w:highlight w:val="white"/>
        </w:rPr>
        <w:t>urn</w:t>
      </w:r>
      <w:proofErr w:type="gramStart"/>
      <w:r w:rsidRPr="00A87A72">
        <w:rPr>
          <w:color w:val="333333"/>
          <w:highlight w:val="white"/>
        </w:rPr>
        <w:t>:pbs:content:899310eb</w:t>
      </w:r>
      <w:proofErr w:type="gramEnd"/>
      <w:r w:rsidRPr="00A87A72">
        <w:rPr>
          <w:color w:val="333333"/>
          <w:highlight w:val="white"/>
        </w:rPr>
        <w:t>-b7cd-4364-acf0-8da105f46966</w:t>
      </w:r>
    </w:p>
    <w:p w14:paraId="718448F9" w14:textId="77777777" w:rsidR="00DA7737" w:rsidRPr="00A87A72" w:rsidRDefault="00DA7737">
      <w:pPr>
        <w:widowControl w:val="0"/>
        <w:spacing w:line="276" w:lineRule="auto"/>
      </w:pPr>
    </w:p>
    <w:p w14:paraId="7AF07463" w14:textId="77777777" w:rsidR="00DA7737" w:rsidRPr="00A87A72" w:rsidRDefault="00854A13">
      <w:pPr>
        <w:widowControl w:val="0"/>
        <w:spacing w:line="276" w:lineRule="auto"/>
      </w:pPr>
      <w:r w:rsidRPr="00A87A72">
        <w:rPr>
          <w:rFonts w:eastAsia="Consolas" w:cs="Consolas"/>
          <w:b/>
          <w:color w:val="333333"/>
          <w:highlight w:val="white"/>
        </w:rPr>
        <w:t xml:space="preserve">Applicable to: </w:t>
      </w:r>
      <w:hyperlink w:anchor="h.og3dip6l6ep3">
        <w:r w:rsidRPr="00A87A72">
          <w:rPr>
            <w:rFonts w:eastAsia="Consolas" w:cs="Consolas"/>
            <w:color w:val="1155CC"/>
            <w:highlight w:val="white"/>
            <w:u w:val="single"/>
          </w:rPr>
          <w:t>Franchise</w:t>
        </w:r>
      </w:hyperlink>
      <w:r w:rsidRPr="00A87A72">
        <w:rPr>
          <w:rFonts w:eastAsia="Consolas" w:cs="Consolas"/>
          <w:color w:val="333333"/>
          <w:highlight w:val="white"/>
        </w:rPr>
        <w:t>,</w:t>
      </w:r>
      <w:r w:rsidRPr="00A87A72">
        <w:rPr>
          <w:rFonts w:eastAsia="Consolas" w:cs="Consolas"/>
          <w:b/>
          <w:color w:val="333333"/>
          <w:highlight w:val="white"/>
        </w:rPr>
        <w:t xml:space="preserve"> </w:t>
      </w:r>
      <w:hyperlink w:anchor="h.1nby0eec7lra">
        <w:r w:rsidRPr="00A87A72">
          <w:rPr>
            <w:rFonts w:eastAsia="Consolas" w:cs="Consolas"/>
            <w:color w:val="1155CC"/>
            <w:highlight w:val="white"/>
            <w:u w:val="single"/>
          </w:rPr>
          <w:t>Series</w:t>
        </w:r>
      </w:hyperlink>
      <w:r w:rsidRPr="00A87A72">
        <w:rPr>
          <w:rFonts w:eastAsia="Consolas" w:cs="Consolas"/>
          <w:color w:val="333333"/>
          <w:highlight w:val="white"/>
        </w:rPr>
        <w:t xml:space="preserve">, </w:t>
      </w:r>
      <w:hyperlink w:anchor="h.j443di8hajmy">
        <w:r w:rsidRPr="00A87A72">
          <w:rPr>
            <w:rFonts w:eastAsia="Consolas" w:cs="Consolas"/>
            <w:color w:val="1155CC"/>
            <w:highlight w:val="white"/>
            <w:u w:val="single"/>
          </w:rPr>
          <w:t>Season</w:t>
        </w:r>
      </w:hyperlink>
      <w:r w:rsidRPr="00A87A72">
        <w:rPr>
          <w:rFonts w:eastAsia="Consolas" w:cs="Consolas"/>
          <w:color w:val="333333"/>
          <w:highlight w:val="white"/>
        </w:rPr>
        <w:t xml:space="preserve">, </w:t>
      </w:r>
      <w:hyperlink w:anchor="h.571gbr1gedfc">
        <w:r w:rsidRPr="00A87A72">
          <w:rPr>
            <w:rFonts w:eastAsia="Consolas" w:cs="Consolas"/>
            <w:color w:val="1155CC"/>
            <w:highlight w:val="white"/>
            <w:u w:val="single"/>
          </w:rPr>
          <w:t>Episode</w:t>
        </w:r>
      </w:hyperlink>
      <w:r w:rsidRPr="00A87A72">
        <w:rPr>
          <w:rFonts w:eastAsia="Consolas" w:cs="Consolas"/>
          <w:color w:val="333333"/>
          <w:highlight w:val="white"/>
        </w:rPr>
        <w:t xml:space="preserve">, </w:t>
      </w:r>
      <w:hyperlink w:anchor="h.42mucyarjkhi">
        <w:r w:rsidRPr="00A87A72">
          <w:rPr>
            <w:rFonts w:eastAsia="Consolas" w:cs="Consolas"/>
            <w:color w:val="1155CC"/>
            <w:highlight w:val="white"/>
            <w:u w:val="single"/>
          </w:rPr>
          <w:t>OTO</w:t>
        </w:r>
      </w:hyperlink>
      <w:r w:rsidRPr="00A87A72">
        <w:rPr>
          <w:rFonts w:eastAsia="Consolas" w:cs="Consolas"/>
          <w:color w:val="333333"/>
          <w:highlight w:val="white"/>
        </w:rPr>
        <w:t xml:space="preserve">, </w:t>
      </w:r>
      <w:hyperlink w:anchor="h.dvoudw3nhuzz">
        <w:r w:rsidRPr="00A87A72">
          <w:rPr>
            <w:rFonts w:eastAsia="Consolas" w:cs="Consolas"/>
            <w:color w:val="1155CC"/>
            <w:highlight w:val="white"/>
            <w:u w:val="single"/>
          </w:rPr>
          <w:t>Sub Series</w:t>
        </w:r>
      </w:hyperlink>
      <w:r w:rsidRPr="00A87A72">
        <w:rPr>
          <w:rFonts w:eastAsia="Consolas" w:cs="Consolas"/>
          <w:color w:val="333333"/>
          <w:highlight w:val="white"/>
        </w:rPr>
        <w:t xml:space="preserve">, </w:t>
      </w:r>
      <w:hyperlink w:anchor="h.f0mqh86eha7u">
        <w:r w:rsidRPr="00A87A72">
          <w:rPr>
            <w:rFonts w:eastAsia="Consolas" w:cs="Consolas"/>
            <w:color w:val="1155CC"/>
            <w:highlight w:val="white"/>
            <w:u w:val="single"/>
          </w:rPr>
          <w:t>Sub Series Season</w:t>
        </w:r>
      </w:hyperlink>
      <w:r w:rsidRPr="00A87A72">
        <w:rPr>
          <w:rFonts w:eastAsia="Consolas" w:cs="Consolas"/>
          <w:color w:val="333333"/>
          <w:highlight w:val="white"/>
        </w:rPr>
        <w:t xml:space="preserve">, </w:t>
      </w:r>
      <w:hyperlink w:anchor="h.kf4mxv5kadr5">
        <w:r w:rsidRPr="00A87A72">
          <w:rPr>
            <w:rFonts w:eastAsia="Consolas" w:cs="Consolas"/>
            <w:color w:val="1155CC"/>
            <w:highlight w:val="white"/>
            <w:u w:val="single"/>
          </w:rPr>
          <w:t>Story</w:t>
        </w:r>
      </w:hyperlink>
      <w:r w:rsidRPr="00A87A72">
        <w:rPr>
          <w:rFonts w:eastAsia="Consolas" w:cs="Consolas"/>
          <w:color w:val="333333"/>
          <w:highlight w:val="white"/>
        </w:rPr>
        <w:t xml:space="preserve">, </w:t>
      </w:r>
      <w:hyperlink w:anchor="h.s8x3up4gkz35">
        <w:r w:rsidRPr="00A87A72">
          <w:rPr>
            <w:rFonts w:eastAsia="Consolas" w:cs="Consolas"/>
            <w:color w:val="1155CC"/>
            <w:highlight w:val="white"/>
            <w:u w:val="single"/>
          </w:rPr>
          <w:t>Release</w:t>
        </w:r>
      </w:hyperlink>
      <w:r w:rsidRPr="00A87A72">
        <w:rPr>
          <w:rFonts w:eastAsia="Consolas" w:cs="Consolas"/>
          <w:color w:val="333333"/>
          <w:highlight w:val="white"/>
        </w:rPr>
        <w:t xml:space="preserve">, </w:t>
      </w:r>
      <w:hyperlink w:anchor="h.9l1fhvf2ih40">
        <w:r w:rsidRPr="00A87A72">
          <w:rPr>
            <w:rFonts w:eastAsia="Consolas" w:cs="Consolas"/>
            <w:color w:val="1155CC"/>
            <w:highlight w:val="white"/>
            <w:u w:val="single"/>
          </w:rPr>
          <w:t>Credits</w:t>
        </w:r>
      </w:hyperlink>
    </w:p>
    <w:p w14:paraId="75ADE496" w14:textId="77777777" w:rsidR="00DA7737" w:rsidRPr="00A87A72" w:rsidRDefault="00DA7737">
      <w:pPr>
        <w:widowControl w:val="0"/>
        <w:spacing w:line="276" w:lineRule="auto"/>
      </w:pPr>
    </w:p>
    <w:p w14:paraId="2B273A9E" w14:textId="77777777" w:rsidR="00DA7737" w:rsidRDefault="00DA7737">
      <w:pPr>
        <w:widowControl w:val="0"/>
        <w:spacing w:line="276" w:lineRule="auto"/>
      </w:pPr>
    </w:p>
    <w:p w14:paraId="1B007713" w14:textId="77777777" w:rsidR="00DA7737" w:rsidRDefault="00DA7737">
      <w:pPr>
        <w:widowControl w:val="0"/>
        <w:spacing w:line="276" w:lineRule="auto"/>
      </w:pPr>
    </w:p>
    <w:sectPr w:rsidR="00DA7737">
      <w:headerReference w:type="default" r:id="rId45"/>
      <w:footerReference w:type="default" r:id="rId46"/>
      <w:pgSz w:w="12240" w:h="15840"/>
      <w:pgMar w:top="1080" w:right="1080" w:bottom="1080" w:left="1080" w:header="720" w:footer="720" w:gutter="0"/>
      <w:pgNumType w:start="1"/>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572B07" w15:done="0"/>
  <w15:commentEx w15:paraId="2BB2A82E" w15:done="0"/>
  <w15:commentEx w15:paraId="736580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E28C9" w14:textId="77777777" w:rsidR="00595B1D" w:rsidRDefault="00595B1D">
      <w:r>
        <w:separator/>
      </w:r>
    </w:p>
  </w:endnote>
  <w:endnote w:type="continuationSeparator" w:id="0">
    <w:p w14:paraId="7AD10B58" w14:textId="77777777" w:rsidR="00595B1D" w:rsidRDefault="00595B1D">
      <w:r>
        <w:continuationSeparator/>
      </w:r>
    </w:p>
  </w:endnote>
  <w:endnote w:type="continuationNotice" w:id="1">
    <w:p w14:paraId="4F1FBAEC" w14:textId="77777777" w:rsidR="00595B1D" w:rsidRDefault="00595B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25C97" w14:textId="77777777" w:rsidR="00A87A72" w:rsidRDefault="00A87A72">
    <w:pPr>
      <w:jc w:val="right"/>
    </w:pPr>
    <w:r>
      <w:fldChar w:fldCharType="begin"/>
    </w:r>
    <w:r>
      <w:instrText>PAGE</w:instrText>
    </w:r>
    <w:r>
      <w:fldChar w:fldCharType="separate"/>
    </w:r>
    <w:r w:rsidR="00E051A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7A620" w14:textId="77777777" w:rsidR="00595B1D" w:rsidRDefault="00595B1D">
      <w:r>
        <w:separator/>
      </w:r>
    </w:p>
  </w:footnote>
  <w:footnote w:type="continuationSeparator" w:id="0">
    <w:p w14:paraId="51411546" w14:textId="77777777" w:rsidR="00595B1D" w:rsidRDefault="00595B1D">
      <w:r>
        <w:continuationSeparator/>
      </w:r>
    </w:p>
  </w:footnote>
  <w:footnote w:type="continuationNotice" w:id="1">
    <w:p w14:paraId="6DBCF93C" w14:textId="77777777" w:rsidR="00595B1D" w:rsidRDefault="00595B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6C187" w14:textId="77777777" w:rsidR="00A87A72" w:rsidRDefault="00A87A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6"/>
  </w:num>
  <w:num w:numId="3">
    <w:abstractNumId w:val="35"/>
  </w:num>
  <w:num w:numId="4">
    <w:abstractNumId w:val="13"/>
  </w:num>
  <w:num w:numId="5">
    <w:abstractNumId w:val="30"/>
  </w:num>
  <w:num w:numId="6">
    <w:abstractNumId w:val="38"/>
  </w:num>
  <w:num w:numId="7">
    <w:abstractNumId w:val="4"/>
  </w:num>
  <w:num w:numId="8">
    <w:abstractNumId w:val="25"/>
  </w:num>
  <w:num w:numId="9">
    <w:abstractNumId w:val="26"/>
  </w:num>
  <w:num w:numId="10">
    <w:abstractNumId w:val="33"/>
  </w:num>
  <w:num w:numId="11">
    <w:abstractNumId w:val="18"/>
  </w:num>
  <w:num w:numId="12">
    <w:abstractNumId w:val="5"/>
  </w:num>
  <w:num w:numId="13">
    <w:abstractNumId w:val="10"/>
  </w:num>
  <w:num w:numId="14">
    <w:abstractNumId w:val="12"/>
  </w:num>
  <w:num w:numId="15">
    <w:abstractNumId w:val="28"/>
  </w:num>
  <w:num w:numId="16">
    <w:abstractNumId w:val="8"/>
  </w:num>
  <w:num w:numId="17">
    <w:abstractNumId w:val="29"/>
  </w:num>
  <w:num w:numId="18">
    <w:abstractNumId w:val="9"/>
  </w:num>
  <w:num w:numId="19">
    <w:abstractNumId w:val="17"/>
  </w:num>
  <w:num w:numId="20">
    <w:abstractNumId w:val="14"/>
  </w:num>
  <w:num w:numId="21">
    <w:abstractNumId w:val="22"/>
  </w:num>
  <w:num w:numId="22">
    <w:abstractNumId w:val="23"/>
  </w:num>
  <w:num w:numId="23">
    <w:abstractNumId w:val="7"/>
  </w:num>
  <w:num w:numId="24">
    <w:abstractNumId w:val="19"/>
  </w:num>
  <w:num w:numId="25">
    <w:abstractNumId w:val="20"/>
  </w:num>
  <w:num w:numId="26">
    <w:abstractNumId w:val="21"/>
  </w:num>
  <w:num w:numId="27">
    <w:abstractNumId w:val="39"/>
  </w:num>
  <w:num w:numId="28">
    <w:abstractNumId w:val="36"/>
  </w:num>
  <w:num w:numId="29">
    <w:abstractNumId w:val="40"/>
  </w:num>
  <w:num w:numId="30">
    <w:abstractNumId w:val="2"/>
  </w:num>
  <w:num w:numId="31">
    <w:abstractNumId w:val="37"/>
  </w:num>
  <w:num w:numId="32">
    <w:abstractNumId w:val="15"/>
  </w:num>
  <w:num w:numId="33">
    <w:abstractNumId w:val="27"/>
  </w:num>
  <w:num w:numId="34">
    <w:abstractNumId w:val="11"/>
  </w:num>
  <w:num w:numId="35">
    <w:abstractNumId w:val="1"/>
  </w:num>
  <w:num w:numId="36">
    <w:abstractNumId w:val="31"/>
  </w:num>
  <w:num w:numId="37">
    <w:abstractNumId w:val="3"/>
  </w:num>
  <w:num w:numId="38">
    <w:abstractNumId w:val="32"/>
  </w:num>
  <w:num w:numId="39">
    <w:abstractNumId w:val="0"/>
  </w:num>
  <w:num w:numId="40">
    <w:abstractNumId w:val="24"/>
  </w:num>
  <w:num w:numId="41">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ce Jacobs">
    <w15:presenceInfo w15:providerId="Windows Live" w15:userId="dc83af241bf92139"/>
  </w15:person>
  <w15:person w15:author="Bruce Jacobs [2]">
    <w15:presenceInfo w15:providerId="None" w15:userId="Bruce Jac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DA7737"/>
    <w:rsid w:val="00071A68"/>
    <w:rsid w:val="000B5B50"/>
    <w:rsid w:val="000D4B2C"/>
    <w:rsid w:val="000E4224"/>
    <w:rsid w:val="00115F51"/>
    <w:rsid w:val="00123100"/>
    <w:rsid w:val="001240AB"/>
    <w:rsid w:val="00143412"/>
    <w:rsid w:val="00153ED3"/>
    <w:rsid w:val="001560AB"/>
    <w:rsid w:val="001B705D"/>
    <w:rsid w:val="001C5E6E"/>
    <w:rsid w:val="002A6474"/>
    <w:rsid w:val="00312923"/>
    <w:rsid w:val="00364D6D"/>
    <w:rsid w:val="003E4F26"/>
    <w:rsid w:val="00403BD8"/>
    <w:rsid w:val="004223CC"/>
    <w:rsid w:val="00430B2E"/>
    <w:rsid w:val="00495844"/>
    <w:rsid w:val="005528EB"/>
    <w:rsid w:val="00573488"/>
    <w:rsid w:val="00595B1D"/>
    <w:rsid w:val="00607ED4"/>
    <w:rsid w:val="0062711A"/>
    <w:rsid w:val="00710173"/>
    <w:rsid w:val="00725DB5"/>
    <w:rsid w:val="00854A13"/>
    <w:rsid w:val="0086120F"/>
    <w:rsid w:val="008969CE"/>
    <w:rsid w:val="00897084"/>
    <w:rsid w:val="008B0B1B"/>
    <w:rsid w:val="008E4C52"/>
    <w:rsid w:val="0093375C"/>
    <w:rsid w:val="00974B5D"/>
    <w:rsid w:val="009C3789"/>
    <w:rsid w:val="00A11456"/>
    <w:rsid w:val="00A5293F"/>
    <w:rsid w:val="00A87A72"/>
    <w:rsid w:val="00AE1092"/>
    <w:rsid w:val="00AE620A"/>
    <w:rsid w:val="00B01B58"/>
    <w:rsid w:val="00B47993"/>
    <w:rsid w:val="00BC629C"/>
    <w:rsid w:val="00BC67CF"/>
    <w:rsid w:val="00BE1B7A"/>
    <w:rsid w:val="00C1193B"/>
    <w:rsid w:val="00C17C92"/>
    <w:rsid w:val="00C50AA9"/>
    <w:rsid w:val="00C93AFE"/>
    <w:rsid w:val="00D06997"/>
    <w:rsid w:val="00D24D5D"/>
    <w:rsid w:val="00D71D59"/>
    <w:rsid w:val="00D744D0"/>
    <w:rsid w:val="00DA7737"/>
    <w:rsid w:val="00DB1E49"/>
    <w:rsid w:val="00DC009E"/>
    <w:rsid w:val="00DF45F7"/>
    <w:rsid w:val="00E051A5"/>
    <w:rsid w:val="00E06607"/>
    <w:rsid w:val="00E57966"/>
    <w:rsid w:val="00EE5EC2"/>
    <w:rsid w:val="00F7503A"/>
    <w:rsid w:val="00F94FE0"/>
    <w:rsid w:val="00FA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line="276" w:lineRule="auto"/>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b/>
      <w:color w:val="0077C0"/>
      <w:sz w:val="28"/>
      <w:szCs w:val="28"/>
    </w:rPr>
  </w:style>
  <w:style w:type="paragraph" w:styleId="Heading4">
    <w:name w:val="heading 4"/>
    <w:basedOn w:val="Normal"/>
    <w:next w:val="Normal"/>
    <w:pPr>
      <w:keepNext/>
      <w:keepLines/>
      <w:spacing w:before="240" w:after="40" w:line="276" w:lineRule="auto"/>
      <w:contextualSpacing/>
      <w:outlineLvl w:val="3"/>
    </w:pPr>
    <w:rPr>
      <w:b/>
      <w:color w:val="666666"/>
      <w:sz w:val="20"/>
      <w:szCs w:val="20"/>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4A13"/>
    <w:rPr>
      <w:rFonts w:ascii="Tahoma" w:hAnsi="Tahoma" w:cs="Tahoma"/>
      <w:sz w:val="16"/>
      <w:szCs w:val="16"/>
    </w:rPr>
  </w:style>
  <w:style w:type="character" w:customStyle="1" w:styleId="BalloonTextChar">
    <w:name w:val="Balloon Text Char"/>
    <w:basedOn w:val="DefaultParagraphFont"/>
    <w:link w:val="BalloonText"/>
    <w:uiPriority w:val="99"/>
    <w:semiHidden/>
    <w:rsid w:val="00854A13"/>
    <w:rPr>
      <w:rFonts w:ascii="Tahoma" w:hAnsi="Tahoma" w:cs="Tahoma"/>
      <w:sz w:val="16"/>
      <w:szCs w:val="16"/>
    </w:rPr>
  </w:style>
  <w:style w:type="paragraph" w:styleId="Header">
    <w:name w:val="header"/>
    <w:basedOn w:val="Normal"/>
    <w:link w:val="HeaderChar"/>
    <w:uiPriority w:val="99"/>
    <w:unhideWhenUsed/>
    <w:rsid w:val="00AE620A"/>
    <w:pPr>
      <w:tabs>
        <w:tab w:val="center" w:pos="4680"/>
        <w:tab w:val="right" w:pos="9360"/>
      </w:tabs>
    </w:pPr>
  </w:style>
  <w:style w:type="character" w:customStyle="1" w:styleId="HeaderChar">
    <w:name w:val="Header Char"/>
    <w:basedOn w:val="DefaultParagraphFont"/>
    <w:link w:val="Header"/>
    <w:uiPriority w:val="99"/>
    <w:rsid w:val="00AE620A"/>
  </w:style>
  <w:style w:type="character" w:styleId="Hyperlink">
    <w:name w:val="Hyperlink"/>
    <w:basedOn w:val="DefaultParagraphFont"/>
    <w:uiPriority w:val="99"/>
    <w:unhideWhenUsed/>
    <w:rsid w:val="000D4B2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01B58"/>
    <w:rPr>
      <w:b/>
      <w:bCs/>
    </w:rPr>
  </w:style>
  <w:style w:type="character" w:customStyle="1" w:styleId="CommentSubjectChar">
    <w:name w:val="Comment Subject Char"/>
    <w:basedOn w:val="CommentTextChar"/>
    <w:link w:val="CommentSubject"/>
    <w:uiPriority w:val="99"/>
    <w:semiHidden/>
    <w:rsid w:val="00B01B58"/>
    <w:rPr>
      <w:b/>
      <w:bCs/>
      <w:sz w:val="20"/>
      <w:szCs w:val="20"/>
    </w:rPr>
  </w:style>
  <w:style w:type="character" w:styleId="FollowedHyperlink">
    <w:name w:val="FollowedHyperlink"/>
    <w:basedOn w:val="DefaultParagraphFont"/>
    <w:uiPriority w:val="99"/>
    <w:semiHidden/>
    <w:unhideWhenUsed/>
    <w:rsid w:val="00B01B58"/>
    <w:rPr>
      <w:color w:val="800080" w:themeColor="followedHyperlink"/>
      <w:u w:val="single"/>
    </w:rPr>
  </w:style>
  <w:style w:type="paragraph" w:styleId="Revision">
    <w:name w:val="Revision"/>
    <w:hidden/>
    <w:uiPriority w:val="99"/>
    <w:semiHidden/>
    <w:rsid w:val="00312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line="276" w:lineRule="auto"/>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b/>
      <w:color w:val="0077C0"/>
      <w:sz w:val="28"/>
      <w:szCs w:val="28"/>
    </w:rPr>
  </w:style>
  <w:style w:type="paragraph" w:styleId="Heading4">
    <w:name w:val="heading 4"/>
    <w:basedOn w:val="Normal"/>
    <w:next w:val="Normal"/>
    <w:pPr>
      <w:keepNext/>
      <w:keepLines/>
      <w:spacing w:before="240" w:after="40" w:line="276" w:lineRule="auto"/>
      <w:contextualSpacing/>
      <w:outlineLvl w:val="3"/>
    </w:pPr>
    <w:rPr>
      <w:b/>
      <w:color w:val="666666"/>
      <w:sz w:val="20"/>
      <w:szCs w:val="20"/>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4A13"/>
    <w:rPr>
      <w:rFonts w:ascii="Tahoma" w:hAnsi="Tahoma" w:cs="Tahoma"/>
      <w:sz w:val="16"/>
      <w:szCs w:val="16"/>
    </w:rPr>
  </w:style>
  <w:style w:type="character" w:customStyle="1" w:styleId="BalloonTextChar">
    <w:name w:val="Balloon Text Char"/>
    <w:basedOn w:val="DefaultParagraphFont"/>
    <w:link w:val="BalloonText"/>
    <w:uiPriority w:val="99"/>
    <w:semiHidden/>
    <w:rsid w:val="00854A13"/>
    <w:rPr>
      <w:rFonts w:ascii="Tahoma" w:hAnsi="Tahoma" w:cs="Tahoma"/>
      <w:sz w:val="16"/>
      <w:szCs w:val="16"/>
    </w:rPr>
  </w:style>
  <w:style w:type="paragraph" w:styleId="Header">
    <w:name w:val="header"/>
    <w:basedOn w:val="Normal"/>
    <w:link w:val="HeaderChar"/>
    <w:uiPriority w:val="99"/>
    <w:unhideWhenUsed/>
    <w:rsid w:val="00AE620A"/>
    <w:pPr>
      <w:tabs>
        <w:tab w:val="center" w:pos="4680"/>
        <w:tab w:val="right" w:pos="9360"/>
      </w:tabs>
    </w:pPr>
  </w:style>
  <w:style w:type="character" w:customStyle="1" w:styleId="HeaderChar">
    <w:name w:val="Header Char"/>
    <w:basedOn w:val="DefaultParagraphFont"/>
    <w:link w:val="Header"/>
    <w:uiPriority w:val="99"/>
    <w:rsid w:val="00AE620A"/>
  </w:style>
  <w:style w:type="character" w:styleId="Hyperlink">
    <w:name w:val="Hyperlink"/>
    <w:basedOn w:val="DefaultParagraphFont"/>
    <w:uiPriority w:val="99"/>
    <w:unhideWhenUsed/>
    <w:rsid w:val="000D4B2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B01B58"/>
    <w:rPr>
      <w:b/>
      <w:bCs/>
    </w:rPr>
  </w:style>
  <w:style w:type="character" w:customStyle="1" w:styleId="CommentSubjectChar">
    <w:name w:val="Comment Subject Char"/>
    <w:basedOn w:val="CommentTextChar"/>
    <w:link w:val="CommentSubject"/>
    <w:uiPriority w:val="99"/>
    <w:semiHidden/>
    <w:rsid w:val="00B01B58"/>
    <w:rPr>
      <w:b/>
      <w:bCs/>
      <w:sz w:val="20"/>
      <w:szCs w:val="20"/>
    </w:rPr>
  </w:style>
  <w:style w:type="character" w:styleId="FollowedHyperlink">
    <w:name w:val="FollowedHyperlink"/>
    <w:basedOn w:val="DefaultParagraphFont"/>
    <w:uiPriority w:val="99"/>
    <w:semiHidden/>
    <w:unhideWhenUsed/>
    <w:rsid w:val="00B01B58"/>
    <w:rPr>
      <w:color w:val="800080" w:themeColor="followedHyperlink"/>
      <w:u w:val="single"/>
    </w:rPr>
  </w:style>
  <w:style w:type="paragraph" w:styleId="Revision">
    <w:name w:val="Revision"/>
    <w:hidden/>
    <w:uiPriority w:val="99"/>
    <w:semiHidden/>
    <w:rsid w:val="0031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movielabs.com/md/md/v2.4/Common_Metadata_v2.4.pdf" TargetMode="External"/><Relationship Id="rId18" Type="http://schemas.openxmlformats.org/officeDocument/2006/relationships/hyperlink" Target="http://www.iso.org/iso/home/store/catalogue_tc/catalogue_detail.htm?csnumber=63545" TargetMode="External"/><Relationship Id="rId26" Type="http://schemas.openxmlformats.org/officeDocument/2006/relationships/hyperlink" Target="http://www.tvguidelines.org/ratings.htm" TargetMode="External"/><Relationship Id="rId39" Type="http://schemas.openxmlformats.org/officeDocument/2006/relationships/hyperlink" Target="http://www.tvguidelines.org/ratings.ht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iso.org/iso/home/store/catalogue_tc/catalogue_detail.htm?csnumber=61152" TargetMode="External"/><Relationship Id="rId42" Type="http://schemas.openxmlformats.org/officeDocument/2006/relationships/hyperlink" Target="http://www-01.sil.org/iso639-3/codes.asp" TargetMode="External"/><Relationship Id="rId47" Type="http://schemas.openxmlformats.org/officeDocument/2006/relationships/fontTable" Target="fontTable.xml"/><Relationship Id="rId50"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movielabs.com/md/md/" TargetMode="External"/><Relationship Id="rId17" Type="http://schemas.openxmlformats.org/officeDocument/2006/relationships/hyperlink" Target="http://www.iso.org/iso/catalogue_detail?csnumber=40874" TargetMode="External"/><Relationship Id="rId25" Type="http://schemas.openxmlformats.org/officeDocument/2006/relationships/hyperlink" Target="http://www.itu.int/rec/R-REC-BT.2020/en" TargetMode="External"/><Relationship Id="rId33" Type="http://schemas.openxmlformats.org/officeDocument/2006/relationships/hyperlink" Target="http://www.iso.org/iso/home/store/catalogue_ics/catalogue_detail_ics.htm?csnumber=66069" TargetMode="External"/><Relationship Id="rId38" Type="http://schemas.openxmlformats.org/officeDocument/2006/relationships/hyperlink" Target="http://www.iso.org/iso/home/standards/iso8601.ht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so.org/iso/home/standards/iso8601.htm" TargetMode="External"/><Relationship Id="rId20" Type="http://schemas.openxmlformats.org/officeDocument/2006/relationships/image" Target="media/image1.png"/><Relationship Id="rId29" Type="http://schemas.openxmlformats.org/officeDocument/2006/relationships/hyperlink" Target="https://ui.eidr.org/view/content?id=10.5240/FAEB-23C2-EB99-E52C-C356-T" TargetMode="External"/><Relationship Id="rId41" Type="http://schemas.openxmlformats.org/officeDocument/2006/relationships/hyperlink" Target="http://www.loc.gov/standards/iso639-2/php/code_list.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idr.org/documents/EIDR_ID_Format_v1.3.pdf" TargetMode="External"/><Relationship Id="rId24" Type="http://schemas.openxmlformats.org/officeDocument/2006/relationships/hyperlink" Target="http://www.itu.int/rec/R-REC-BT.709/en" TargetMode="External"/><Relationship Id="rId32" Type="http://schemas.openxmlformats.org/officeDocument/2006/relationships/hyperlink" Target="https://ui.eidr.org/view/content?id=10.5240/8AF4-86FD-E4D7-2A8B-7079-S" TargetMode="External"/><Relationship Id="rId37" Type="http://schemas.openxmlformats.org/officeDocument/2006/relationships/hyperlink" Target="http://www.iso.org/iso/home/standards/iso8601.htm" TargetMode="External"/><Relationship Id="rId40" Type="http://schemas.openxmlformats.org/officeDocument/2006/relationships/hyperlink" Target="http://www.loc.gov/standards/iso639-2/php/code_list.php"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tools.ietf.org/html/rfc3339" TargetMode="External"/><Relationship Id="rId23" Type="http://schemas.openxmlformats.org/officeDocument/2006/relationships/hyperlink" Target="http://www.itu.int/rec/R-REC-BT.601/en" TargetMode="External"/><Relationship Id="rId28" Type="http://schemas.openxmlformats.org/officeDocument/2006/relationships/hyperlink" Target="https://ui.eidr.org/view/content?id=10.5240/5BC6-2FA3-4F64-B17E-0B7D-H" TargetMode="External"/><Relationship Id="rId36" Type="http://schemas.openxmlformats.org/officeDocument/2006/relationships/hyperlink" Target="http://www.iso.org/iso/home/store/catalogue_tc/catalogue_detail.htm?csnumber=61152" TargetMode="External"/><Relationship Id="rId49" Type="http://schemas.microsoft.com/office/2011/relationships/people" Target="people.xml"/><Relationship Id="rId10" Type="http://schemas.openxmlformats.org/officeDocument/2006/relationships/hyperlink" Target="http://eidr.org/documents/EIDR_2.0_Data_Fields.pdf" TargetMode="External"/><Relationship Id="rId19" Type="http://schemas.openxmlformats.org/officeDocument/2006/relationships/hyperlink" Target="http://www.iso.org/iso/home/store/catalogue_tc/catalogue_detail.htm?csnumber=63546" TargetMode="External"/><Relationship Id="rId31" Type="http://schemas.openxmlformats.org/officeDocument/2006/relationships/hyperlink" Target="https://ui.eidr.org/view/content?id=10.5240/B268-3C0B-107A-2E60-1271-R" TargetMode="External"/><Relationship Id="rId44" Type="http://schemas.openxmlformats.org/officeDocument/2006/relationships/hyperlink" Target="http://www.movielabs.com/md/md/v2.4/Common_Metadata_v2.4.pdf" TargetMode="External"/><Relationship Id="rId4" Type="http://schemas.microsoft.com/office/2007/relationships/stylesWithEffects" Target="stylesWithEffects.xml"/><Relationship Id="rId9" Type="http://schemas.openxmlformats.org/officeDocument/2006/relationships/hyperlink" Target="http://eidr.org/technology/" TargetMode="External"/><Relationship Id="rId14" Type="http://schemas.openxmlformats.org/officeDocument/2006/relationships/hyperlink" Target="https://tools.ietf.org/html/rfc5646" TargetMode="External"/><Relationship Id="rId22" Type="http://schemas.openxmlformats.org/officeDocument/2006/relationships/image" Target="media/image3.png"/><Relationship Id="rId27" Type="http://schemas.openxmlformats.org/officeDocument/2006/relationships/hyperlink" Target="https://en.wikipedia.org/wiki/ISO_3166-1_alpha-2" TargetMode="External"/><Relationship Id="rId30" Type="http://schemas.openxmlformats.org/officeDocument/2006/relationships/hyperlink" Target="https://ui.eidr.org/view/content?id=10.5240/12DC-C92E-76A3-8706-BC6D-I" TargetMode="External"/><Relationship Id="rId35" Type="http://schemas.openxmlformats.org/officeDocument/2006/relationships/hyperlink" Target="http://www.iso.org/iso/home/store/catalogue_ics/catalogue_detail_ics.htm?csnumber=66069" TargetMode="External"/><Relationship Id="rId43" Type="http://schemas.openxmlformats.org/officeDocument/2006/relationships/hyperlink" Target="http://www.loc.gov/standards/iso639-5/id.php" TargetMode="External"/><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CD28B-7A08-42BB-B684-160070D5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54</Pages>
  <Words>12238</Words>
  <Characters>69759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81834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16</cp:revision>
  <dcterms:created xsi:type="dcterms:W3CDTF">2017-05-25T17:49:00Z</dcterms:created>
  <dcterms:modified xsi:type="dcterms:W3CDTF">2017-05-31T17:10:00Z</dcterms:modified>
</cp:coreProperties>
</file>